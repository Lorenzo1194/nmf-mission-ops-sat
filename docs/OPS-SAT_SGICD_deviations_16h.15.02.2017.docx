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938" w:rsidRPr="00184375" w:rsidRDefault="00720938" w:rsidP="00720938">
      <w:pPr>
        <w:pStyle w:val="Sitename"/>
        <w:spacing w:before="0" w:after="142"/>
        <w:ind w:right="0"/>
        <w:rPr>
          <w:color w:val="4B4B4D"/>
          <w:lang w:val="en-GB"/>
        </w:rPr>
      </w:pPr>
      <w:r w:rsidRPr="00184375">
        <w:rPr>
          <w:color w:val="4B4B4D"/>
          <w:lang w:val="en-GB"/>
        </w:rPr>
        <w:fldChar w:fldCharType="begin"/>
      </w:r>
      <w:r w:rsidRPr="00184375">
        <w:rPr>
          <w:color w:val="4B4B4D"/>
          <w:lang w:val="en-GB"/>
        </w:rPr>
        <w:instrText xml:space="preserve"> DOCPROPERTY  "bmsSitename" \* LOWER </w:instrText>
      </w:r>
      <w:del w:id="0" w:author="Dominik Marszk" w:date="2017-02-15T10:09:00Z">
        <w:r w:rsidRPr="00184375">
          <w:rPr>
            <w:color w:val="4B4B4D"/>
            <w:lang w:val="en-GB"/>
          </w:rPr>
          <w:fldChar w:fldCharType="separate"/>
        </w:r>
      </w:del>
      <w:ins w:id="1" w:author="Cesar Coelho" w:date="2017-11-24T21:22:00Z">
        <w:r w:rsidR="009940D1">
          <w:rPr>
            <w:color w:val="4B4B4D"/>
            <w:lang w:val="en-GB"/>
          </w:rPr>
          <w:t>esoc</w:t>
        </w:r>
      </w:ins>
      <w:del w:id="2" w:author="Dominik Marszk" w:date="2017-02-14T16:46:00Z">
        <w:r w:rsidRPr="00184375">
          <w:rPr>
            <w:color w:val="4B4B4D"/>
            <w:lang w:val="en-GB"/>
          </w:rPr>
          <w:fldChar w:fldCharType="end"/>
        </w:r>
      </w:del>
    </w:p>
    <w:p w:rsidR="009940D1" w:rsidRDefault="004824D2" w:rsidP="00720938">
      <w:pPr>
        <w:pStyle w:val="ESA-Address"/>
        <w:rPr>
          <w:ins w:id="3" w:author="Cesar Coelho" w:date="2017-11-24T21:22:00Z"/>
        </w:rPr>
      </w:pPr>
      <w:r>
        <w:fldChar w:fldCharType="begin"/>
      </w:r>
      <w:r>
        <w:instrText xml:space="preserve"> DOCPROPERTY  "bmsAddress" \* MERGEFORMAT </w:instrText>
      </w:r>
      <w:del w:id="4" w:author="Dominik Marszk" w:date="2017-02-15T10:09:00Z">
        <w:r>
          <w:fldChar w:fldCharType="separate"/>
        </w:r>
      </w:del>
      <w:ins w:id="5" w:author="Cesar Coelho" w:date="2017-11-24T21:22:00Z">
        <w:r w:rsidR="009940D1">
          <w:t>European Space Operations Centre</w:t>
        </w:r>
      </w:ins>
    </w:p>
    <w:p w:rsidR="009940D1" w:rsidRDefault="009940D1" w:rsidP="00720938">
      <w:pPr>
        <w:pStyle w:val="ESA-Address"/>
        <w:rPr>
          <w:ins w:id="6" w:author="Cesar Coelho" w:date="2017-11-24T21:22:00Z"/>
        </w:rPr>
      </w:pPr>
      <w:ins w:id="7" w:author="Cesar Coelho" w:date="2017-11-24T21:22:00Z">
        <w:r>
          <w:t>Robert-Bosch-Strasse 5</w:t>
        </w:r>
      </w:ins>
    </w:p>
    <w:p w:rsidR="009940D1" w:rsidRDefault="009940D1" w:rsidP="00720938">
      <w:pPr>
        <w:pStyle w:val="ESA-Address"/>
        <w:rPr>
          <w:ins w:id="8" w:author="Cesar Coelho" w:date="2017-11-24T21:22:00Z"/>
        </w:rPr>
      </w:pPr>
      <w:ins w:id="9" w:author="Cesar Coelho" w:date="2017-11-24T21:22:00Z">
        <w:r>
          <w:t>D-64293 Darmstadt</w:t>
        </w:r>
      </w:ins>
    </w:p>
    <w:p w:rsidR="00485F51" w:rsidDel="009940D1" w:rsidRDefault="009940D1" w:rsidP="00720938">
      <w:pPr>
        <w:pStyle w:val="ESA-Address"/>
        <w:rPr>
          <w:ins w:id="10" w:author="Dominik Marszk" w:date="2017-02-15T14:54:00Z"/>
          <w:del w:id="11" w:author="Cesar Coelho" w:date="2017-11-24T21:22:00Z"/>
        </w:rPr>
      </w:pPr>
      <w:ins w:id="12" w:author="Cesar Coelho" w:date="2017-11-24T21:22:00Z">
        <w:r>
          <w:t>Germany</w:t>
        </w:r>
      </w:ins>
      <w:ins w:id="13" w:author="Dominik Marszk" w:date="2017-02-15T14:54:00Z">
        <w:del w:id="14" w:author="Cesar Coelho" w:date="2017-11-24T21:22:00Z">
          <w:r w:rsidR="00485F51" w:rsidDel="009940D1">
            <w:delText>European Space Operations Centre</w:delText>
          </w:r>
        </w:del>
      </w:ins>
    </w:p>
    <w:p w:rsidR="00485F51" w:rsidDel="009940D1" w:rsidRDefault="00485F51" w:rsidP="00720938">
      <w:pPr>
        <w:pStyle w:val="ESA-Address"/>
        <w:rPr>
          <w:ins w:id="15" w:author="Dominik Marszk" w:date="2017-02-15T14:54:00Z"/>
          <w:del w:id="16" w:author="Cesar Coelho" w:date="2017-11-24T21:22:00Z"/>
        </w:rPr>
      </w:pPr>
      <w:ins w:id="17" w:author="Dominik Marszk" w:date="2017-02-15T14:54:00Z">
        <w:del w:id="18" w:author="Cesar Coelho" w:date="2017-11-24T21:22:00Z">
          <w:r w:rsidDel="009940D1">
            <w:delText>Robert-Bosch-Strasse 5</w:delText>
          </w:r>
        </w:del>
      </w:ins>
    </w:p>
    <w:p w:rsidR="00485F51" w:rsidDel="009940D1" w:rsidRDefault="00485F51" w:rsidP="00720938">
      <w:pPr>
        <w:pStyle w:val="ESA-Address"/>
        <w:rPr>
          <w:ins w:id="19" w:author="Dominik Marszk" w:date="2017-02-15T14:54:00Z"/>
          <w:del w:id="20" w:author="Cesar Coelho" w:date="2017-11-24T21:22:00Z"/>
        </w:rPr>
      </w:pPr>
      <w:ins w:id="21" w:author="Dominik Marszk" w:date="2017-02-15T14:54:00Z">
        <w:del w:id="22" w:author="Cesar Coelho" w:date="2017-11-24T21:22:00Z">
          <w:r w:rsidDel="009940D1">
            <w:delText>D-64293 Darmstadt</w:delText>
          </w:r>
        </w:del>
      </w:ins>
    </w:p>
    <w:p w:rsidR="00720938" w:rsidRPr="00DB0F7B" w:rsidRDefault="00485F51" w:rsidP="00720938">
      <w:pPr>
        <w:pStyle w:val="ESA-Address"/>
      </w:pPr>
      <w:ins w:id="23" w:author="Dominik Marszk" w:date="2017-02-15T14:54:00Z">
        <w:del w:id="24" w:author="Cesar Coelho" w:date="2017-11-24T21:22:00Z">
          <w:r w:rsidDel="009940D1">
            <w:delText>Germany</w:delText>
          </w:r>
        </w:del>
      </w:ins>
      <w:r w:rsidR="004824D2">
        <w:fldChar w:fldCharType="end"/>
      </w:r>
    </w:p>
    <w:p w:rsidR="009940D1" w:rsidRDefault="004824D2" w:rsidP="00720938">
      <w:pPr>
        <w:pStyle w:val="ESA-Address"/>
        <w:rPr>
          <w:ins w:id="25" w:author="Cesar Coelho" w:date="2017-11-24T21:22:00Z"/>
        </w:rPr>
      </w:pPr>
      <w:r>
        <w:fldChar w:fldCharType="begin"/>
      </w:r>
      <w:r>
        <w:instrText xml:space="preserve"> DOCPROPERTY  "bmsPhoneFax" \* MERGEFORMAT </w:instrText>
      </w:r>
      <w:del w:id="26" w:author="Dominik Marszk" w:date="2017-02-15T10:09:00Z">
        <w:r>
          <w:fldChar w:fldCharType="separate"/>
        </w:r>
      </w:del>
      <w:ins w:id="27" w:author="Cesar Coelho" w:date="2017-11-24T21:22:00Z">
        <w:r w:rsidR="009940D1">
          <w:t>T +49 (0)6151 900</w:t>
        </w:r>
      </w:ins>
    </w:p>
    <w:p w:rsidR="009940D1" w:rsidRDefault="009940D1" w:rsidP="00720938">
      <w:pPr>
        <w:pStyle w:val="ESA-Address"/>
        <w:rPr>
          <w:ins w:id="28" w:author="Cesar Coelho" w:date="2017-11-24T21:22:00Z"/>
        </w:rPr>
      </w:pPr>
      <w:ins w:id="29" w:author="Cesar Coelho" w:date="2017-11-24T21:22:00Z">
        <w:r>
          <w:t>F +49 (0)6151 90495</w:t>
        </w:r>
      </w:ins>
    </w:p>
    <w:p w:rsidR="00485F51" w:rsidDel="009940D1" w:rsidRDefault="009940D1" w:rsidP="00720938">
      <w:pPr>
        <w:pStyle w:val="ESA-Address"/>
        <w:rPr>
          <w:ins w:id="30" w:author="Dominik Marszk" w:date="2017-02-15T14:54:00Z"/>
          <w:del w:id="31" w:author="Cesar Coelho" w:date="2017-11-24T21:22:00Z"/>
        </w:rPr>
      </w:pPr>
      <w:ins w:id="32" w:author="Cesar Coelho" w:date="2017-11-24T21:22:00Z">
        <w:r>
          <w:t>www.esa.int</w:t>
        </w:r>
      </w:ins>
      <w:ins w:id="33" w:author="Dominik Marszk" w:date="2017-02-15T14:54:00Z">
        <w:del w:id="34" w:author="Cesar Coelho" w:date="2017-11-24T21:22:00Z">
          <w:r w:rsidR="00485F51" w:rsidDel="009940D1">
            <w:delText>T +49 (0)6151 900</w:delText>
          </w:r>
        </w:del>
      </w:ins>
    </w:p>
    <w:p w:rsidR="00485F51" w:rsidDel="009940D1" w:rsidRDefault="00485F51" w:rsidP="00720938">
      <w:pPr>
        <w:pStyle w:val="ESA-Address"/>
        <w:rPr>
          <w:ins w:id="35" w:author="Dominik Marszk" w:date="2017-02-15T14:54:00Z"/>
          <w:del w:id="36" w:author="Cesar Coelho" w:date="2017-11-24T21:22:00Z"/>
        </w:rPr>
      </w:pPr>
      <w:ins w:id="37" w:author="Dominik Marszk" w:date="2017-02-15T14:54:00Z">
        <w:del w:id="38" w:author="Cesar Coelho" w:date="2017-11-24T21:22:00Z">
          <w:r w:rsidDel="009940D1">
            <w:delText>F +49 (0)6151 90495</w:delText>
          </w:r>
        </w:del>
      </w:ins>
    </w:p>
    <w:p w:rsidR="00720938" w:rsidRPr="00DB0F7B" w:rsidRDefault="00485F51" w:rsidP="00720938">
      <w:pPr>
        <w:pStyle w:val="ESA-Address"/>
      </w:pPr>
      <w:ins w:id="39" w:author="Dominik Marszk" w:date="2017-02-15T14:54:00Z">
        <w:del w:id="40" w:author="Cesar Coelho" w:date="2017-11-24T21:22:00Z">
          <w:r w:rsidDel="009940D1">
            <w:delText>www.esa.int</w:delText>
          </w:r>
        </w:del>
      </w:ins>
      <w:r w:rsidR="004824D2">
        <w:fldChar w:fldCharType="end"/>
      </w:r>
    </w:p>
    <w:tbl>
      <w:tblPr>
        <w:tblW w:w="7697" w:type="dxa"/>
        <w:tblLayout w:type="fixed"/>
        <w:tblLook w:val="04A0" w:firstRow="1" w:lastRow="0" w:firstColumn="1" w:lastColumn="0" w:noHBand="0" w:noVBand="1"/>
      </w:tblPr>
      <w:tblGrid>
        <w:gridCol w:w="7697"/>
      </w:tblGrid>
      <w:tr w:rsidR="00720938" w:rsidRPr="00DB0F7B" w:rsidTr="00442525">
        <w:trPr>
          <w:trHeight w:val="822"/>
        </w:trPr>
        <w:tc>
          <w:tcPr>
            <w:tcW w:w="7697" w:type="dxa"/>
          </w:tcPr>
          <w:p w:rsidR="00720938" w:rsidRPr="00DB0F7B" w:rsidRDefault="00720938" w:rsidP="00442525">
            <w:pPr>
              <w:spacing w:line="240" w:lineRule="auto"/>
              <w:jc w:val="right"/>
              <w:rPr>
                <w:rFonts w:ascii="NotesEsa" w:hAnsi="NotesEsa"/>
                <w:sz w:val="16"/>
                <w:szCs w:val="16"/>
              </w:rPr>
            </w:pPr>
          </w:p>
        </w:tc>
      </w:tr>
    </w:tbl>
    <w:p w:rsidR="00720938" w:rsidRPr="00DB0F7B" w:rsidRDefault="00720938" w:rsidP="00720938">
      <w:pPr>
        <w:pStyle w:val="Title"/>
      </w:pPr>
      <w:bookmarkStart w:id="41" w:name="_GoBack"/>
      <w:bookmarkEnd w:id="41"/>
    </w:p>
    <w:p w:rsidR="00720938" w:rsidRPr="00DB0F7B" w:rsidRDefault="00720938" w:rsidP="00720938">
      <w:pPr>
        <w:pStyle w:val="Title"/>
      </w:pPr>
    </w:p>
    <w:p w:rsidR="00720938" w:rsidRPr="00DB0F7B" w:rsidRDefault="00720938" w:rsidP="00720938">
      <w:pPr>
        <w:pStyle w:val="Title"/>
      </w:pPr>
      <w:r w:rsidRPr="00DB0F7B">
        <w:fldChar w:fldCharType="begin"/>
      </w:r>
      <w:r w:rsidRPr="00DB0F7B">
        <w:instrText xml:space="preserve"> docproperty "Title" </w:instrText>
      </w:r>
      <w:r w:rsidRPr="00DB0F7B">
        <w:fldChar w:fldCharType="separate"/>
      </w:r>
      <w:ins w:id="42" w:author="Cesar Coelho" w:date="2017-11-24T21:22:00Z">
        <w:r w:rsidR="009940D1">
          <w:t>OPS-SAT ICD Deviations</w:t>
        </w:r>
      </w:ins>
      <w:ins w:id="43" w:author="Dominik Marszk" w:date="2017-02-15T14:54:00Z">
        <w:del w:id="44" w:author="Cesar Coelho" w:date="2017-11-24T21:22:00Z">
          <w:r w:rsidR="00485F51" w:rsidDel="009940D1">
            <w:delText>OPS-SAT ICD Deviations</w:delText>
          </w:r>
        </w:del>
      </w:ins>
      <w:del w:id="45" w:author="Cesar Coelho" w:date="2017-11-24T21:22:00Z">
        <w:r w:rsidR="00470D0A" w:rsidDel="009940D1">
          <w:delText>OPS-SAT ICD Comparison</w:delText>
        </w:r>
      </w:del>
      <w:r w:rsidRPr="00DB0F7B">
        <w:fldChar w:fldCharType="end"/>
      </w:r>
    </w:p>
    <w:p w:rsidR="00720938" w:rsidRPr="00DB0F7B" w:rsidRDefault="00720938" w:rsidP="00720938">
      <w:r w:rsidRPr="00DB0F7B">
        <w:br w:type="page"/>
      </w:r>
    </w:p>
    <w:p w:rsidR="00720938" w:rsidRPr="00DB0F7B" w:rsidRDefault="00720938" w:rsidP="00720938">
      <w:pPr>
        <w:pStyle w:val="TableTitle"/>
      </w:pPr>
      <w:r w:rsidRPr="00DB0F7B">
        <w:rPr>
          <w:noProof/>
          <w:lang w:eastAsia="nl-NL"/>
        </w:rPr>
        <w:lastRenderedPageBreak/>
        <w:t>Approval</w:t>
      </w: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0" w:type="dxa"/>
          <w:left w:w="70" w:type="dxa"/>
          <w:bottom w:w="28" w:type="dxa"/>
          <w:right w:w="70" w:type="dxa"/>
        </w:tblCellMar>
        <w:tblLook w:val="0000" w:firstRow="0" w:lastRow="0" w:firstColumn="0" w:lastColumn="0" w:noHBand="0" w:noVBand="0"/>
      </w:tblPr>
      <w:tblGrid>
        <w:gridCol w:w="4490"/>
        <w:gridCol w:w="5155"/>
      </w:tblGrid>
      <w:tr w:rsidR="00720938" w:rsidRPr="00DB0F7B" w:rsidTr="00442525">
        <w:trPr>
          <w:trHeight w:val="60"/>
        </w:trPr>
        <w:tc>
          <w:tcPr>
            <w:tcW w:w="9645" w:type="dxa"/>
            <w:gridSpan w:val="2"/>
            <w:tcBorders>
              <w:top w:val="single" w:sz="12" w:space="0" w:color="auto"/>
              <w:left w:val="nil"/>
              <w:bottom w:val="single" w:sz="12" w:space="0" w:color="auto"/>
              <w:right w:val="nil"/>
            </w:tcBorders>
          </w:tcPr>
          <w:p w:rsidR="00720938" w:rsidRPr="00DB0F7B" w:rsidRDefault="00720938" w:rsidP="00442525">
            <w:r w:rsidRPr="00DB0F7B">
              <w:rPr>
                <w:rStyle w:val="DataLabelChar"/>
                <w:rFonts w:eastAsiaTheme="minorHAnsi"/>
              </w:rPr>
              <w:t xml:space="preserve">Title   </w:t>
            </w:r>
            <w:r w:rsidRPr="00DB0F7B">
              <w:rPr>
                <w:rStyle w:val="Data"/>
              </w:rPr>
              <w:fldChar w:fldCharType="begin"/>
            </w:r>
            <w:r w:rsidRPr="00DB0F7B">
              <w:rPr>
                <w:rStyle w:val="Data"/>
              </w:rPr>
              <w:instrText xml:space="preserve"> DOCPROPERTY  "</w:instrText>
            </w:r>
            <w:r>
              <w:rPr>
                <w:rStyle w:val="Data"/>
              </w:rPr>
              <w:instrText>Title</w:instrText>
            </w:r>
            <w:r w:rsidRPr="00DB0F7B">
              <w:rPr>
                <w:rStyle w:val="Data"/>
              </w:rPr>
              <w:instrText xml:space="preserve">" \* CHARFORMAT </w:instrText>
            </w:r>
            <w:r w:rsidRPr="00DB0F7B">
              <w:rPr>
                <w:rStyle w:val="Data"/>
              </w:rPr>
              <w:fldChar w:fldCharType="separate"/>
            </w:r>
            <w:ins w:id="46" w:author="Cesar Coelho" w:date="2017-11-24T21:22:00Z">
              <w:r w:rsidR="009940D1">
                <w:rPr>
                  <w:rStyle w:val="Data"/>
                </w:rPr>
                <w:t>OPS-SAT ICD Deviations</w:t>
              </w:r>
            </w:ins>
            <w:ins w:id="47" w:author="Dominik Marszk" w:date="2017-02-15T14:54:00Z">
              <w:del w:id="48" w:author="Cesar Coelho" w:date="2017-11-24T21:22:00Z">
                <w:r w:rsidR="00485F51" w:rsidDel="009940D1">
                  <w:rPr>
                    <w:rStyle w:val="Data"/>
                  </w:rPr>
                  <w:delText>OPS-SAT ICD Deviations</w:delText>
                </w:r>
              </w:del>
            </w:ins>
            <w:del w:id="49" w:author="Cesar Coelho" w:date="2017-11-24T21:22:00Z">
              <w:r w:rsidR="00470D0A" w:rsidDel="009940D1">
                <w:rPr>
                  <w:rStyle w:val="Data"/>
                </w:rPr>
                <w:delText>OPS-SAT ICD Comparison</w:delText>
              </w:r>
            </w:del>
            <w:r w:rsidRPr="00DB0F7B">
              <w:rPr>
                <w:rStyle w:val="Data"/>
              </w:rPr>
              <w:fldChar w:fldCharType="end"/>
            </w:r>
          </w:p>
        </w:tc>
      </w:tr>
      <w:tr w:rsidR="00720938" w:rsidRPr="00DB0F7B" w:rsidTr="00442525">
        <w:trPr>
          <w:trHeight w:val="97"/>
        </w:trPr>
        <w:tc>
          <w:tcPr>
            <w:tcW w:w="4490" w:type="dxa"/>
            <w:tcBorders>
              <w:top w:val="single" w:sz="12" w:space="0" w:color="auto"/>
              <w:left w:val="nil"/>
              <w:bottom w:val="single" w:sz="12" w:space="0" w:color="auto"/>
              <w:right w:val="single" w:sz="4" w:space="0" w:color="auto"/>
            </w:tcBorders>
          </w:tcPr>
          <w:p w:rsidR="00720938" w:rsidRPr="00DB0F7B" w:rsidRDefault="00720938" w:rsidP="00442525">
            <w:pPr>
              <w:rPr>
                <w:rStyle w:val="DataLabelChar"/>
                <w:rFonts w:eastAsiaTheme="minorHAnsi"/>
              </w:rPr>
            </w:pPr>
            <w:r w:rsidRPr="00DB0F7B">
              <w:rPr>
                <w:rStyle w:val="DataLabelChar"/>
                <w:rFonts w:eastAsiaTheme="minorHAnsi"/>
              </w:rPr>
              <w:t xml:space="preserve">Issue Number   </w:t>
            </w:r>
            <w:r w:rsidRPr="00DB0F7B">
              <w:rPr>
                <w:rStyle w:val="Data"/>
              </w:rPr>
              <w:fldChar w:fldCharType="begin"/>
            </w:r>
            <w:r w:rsidRPr="00DB0F7B">
              <w:rPr>
                <w:rStyle w:val="Data"/>
              </w:rPr>
              <w:instrText xml:space="preserve"> DOCPROPERTY  "Issue" \* CHARFORMAT </w:instrText>
            </w:r>
            <w:del w:id="50" w:author="Dominik Marszk" w:date="2017-02-15T10:09:00Z">
              <w:r w:rsidRPr="00DB0F7B">
                <w:rPr>
                  <w:rStyle w:val="Data"/>
                </w:rPr>
                <w:fldChar w:fldCharType="separate"/>
              </w:r>
            </w:del>
            <w:ins w:id="51" w:author="Cesar Coelho" w:date="2017-11-24T21:22:00Z">
              <w:r w:rsidR="009940D1">
                <w:rPr>
                  <w:rStyle w:val="Data"/>
                </w:rPr>
                <w:t>1</w:t>
              </w:r>
            </w:ins>
            <w:del w:id="52" w:author="Dominik Marszk" w:date="2017-02-14T16:46:00Z">
              <w:r w:rsidRPr="00DB0F7B">
                <w:rPr>
                  <w:rStyle w:val="Data"/>
                </w:rPr>
                <w:fldChar w:fldCharType="end"/>
              </w:r>
            </w:del>
          </w:p>
        </w:tc>
        <w:tc>
          <w:tcPr>
            <w:tcW w:w="5155" w:type="dxa"/>
            <w:tcBorders>
              <w:top w:val="single" w:sz="12" w:space="0" w:color="auto"/>
              <w:left w:val="single" w:sz="4" w:space="0" w:color="auto"/>
              <w:bottom w:val="single" w:sz="12" w:space="0" w:color="auto"/>
              <w:right w:val="nil"/>
            </w:tcBorders>
          </w:tcPr>
          <w:p w:rsidR="00720938" w:rsidRPr="00DB0F7B" w:rsidRDefault="00720938" w:rsidP="00442525">
            <w:pPr>
              <w:rPr>
                <w:rStyle w:val="DataLabelChar"/>
                <w:rFonts w:eastAsiaTheme="minorHAnsi"/>
              </w:rPr>
            </w:pPr>
            <w:r w:rsidRPr="00DB0F7B">
              <w:rPr>
                <w:rStyle w:val="DataLabelChar"/>
                <w:rFonts w:eastAsiaTheme="minorHAnsi"/>
              </w:rPr>
              <w:t xml:space="preserve">Revision Number   </w:t>
            </w:r>
            <w:r w:rsidRPr="00DB0F7B">
              <w:rPr>
                <w:rStyle w:val="Data"/>
              </w:rPr>
              <w:fldChar w:fldCharType="begin"/>
            </w:r>
            <w:r w:rsidRPr="00DB0F7B">
              <w:rPr>
                <w:rStyle w:val="Data"/>
              </w:rPr>
              <w:instrText xml:space="preserve"> DOCPROPERTY  "Revision" \* CHARFORMAT </w:instrText>
            </w:r>
            <w:del w:id="53" w:author="Dominik Marszk" w:date="2017-02-15T10:09:00Z">
              <w:r w:rsidRPr="00DB0F7B">
                <w:rPr>
                  <w:rStyle w:val="Data"/>
                </w:rPr>
                <w:fldChar w:fldCharType="separate"/>
              </w:r>
            </w:del>
            <w:ins w:id="54" w:author="Cesar Coelho" w:date="2017-11-24T21:22:00Z">
              <w:r w:rsidR="009940D1">
                <w:rPr>
                  <w:rStyle w:val="Data"/>
                </w:rPr>
                <w:t>0</w:t>
              </w:r>
            </w:ins>
            <w:del w:id="55" w:author="Dominik Marszk" w:date="2017-02-14T16:46:00Z">
              <w:r w:rsidRPr="00DB0F7B">
                <w:rPr>
                  <w:rStyle w:val="Data"/>
                </w:rPr>
                <w:fldChar w:fldCharType="end"/>
              </w:r>
            </w:del>
          </w:p>
        </w:tc>
      </w:tr>
      <w:tr w:rsidR="00720938" w:rsidRPr="00DB0F7B" w:rsidTr="00442525">
        <w:trPr>
          <w:trHeight w:val="97"/>
        </w:trPr>
        <w:tc>
          <w:tcPr>
            <w:tcW w:w="4490" w:type="dxa"/>
            <w:tcBorders>
              <w:top w:val="single" w:sz="12" w:space="0" w:color="auto"/>
              <w:left w:val="nil"/>
              <w:bottom w:val="single" w:sz="12" w:space="0" w:color="auto"/>
              <w:right w:val="single" w:sz="4" w:space="0" w:color="auto"/>
            </w:tcBorders>
          </w:tcPr>
          <w:p w:rsidR="00720938" w:rsidRPr="00DB0F7B" w:rsidRDefault="00720938" w:rsidP="00F273E9">
            <w:pPr>
              <w:pStyle w:val="DataLabel"/>
              <w:rPr>
                <w:rStyle w:val="Data"/>
              </w:rPr>
            </w:pPr>
            <w:r w:rsidRPr="00DB0F7B">
              <w:t>Author</w:t>
            </w:r>
            <w:r w:rsidRPr="00DB0F7B">
              <w:rPr>
                <w:b w:val="0"/>
              </w:rPr>
              <w:t xml:space="preserve">   </w:t>
            </w:r>
            <w:r w:rsidRPr="004652C9">
              <w:rPr>
                <w:rStyle w:val="Data"/>
                <w:b w:val="0"/>
              </w:rPr>
              <w:fldChar w:fldCharType="begin"/>
            </w:r>
            <w:r w:rsidRPr="004652C9">
              <w:rPr>
                <w:rStyle w:val="Data"/>
                <w:b w:val="0"/>
              </w:rPr>
              <w:instrText xml:space="preserve"> DOCPROPERTY  "</w:instrText>
            </w:r>
            <w:r>
              <w:rPr>
                <w:rStyle w:val="Data"/>
                <w:b w:val="0"/>
              </w:rPr>
              <w:instrText>Author</w:instrText>
            </w:r>
            <w:r w:rsidRPr="004652C9">
              <w:rPr>
                <w:rStyle w:val="Data"/>
                <w:b w:val="0"/>
              </w:rPr>
              <w:instrText xml:space="preserve">" \* CHARFORMAT </w:instrText>
            </w:r>
            <w:r w:rsidRPr="004652C9">
              <w:rPr>
                <w:rStyle w:val="Data"/>
                <w:b w:val="0"/>
              </w:rPr>
              <w:fldChar w:fldCharType="separate"/>
            </w:r>
            <w:ins w:id="56" w:author="Cesar Coelho" w:date="2017-11-24T21:22:00Z">
              <w:r w:rsidR="009940D1">
                <w:rPr>
                  <w:rStyle w:val="Data"/>
                  <w:b w:val="0"/>
                </w:rPr>
                <w:t xml:space="preserve">José </w:t>
              </w:r>
              <w:proofErr w:type="spellStart"/>
              <w:r w:rsidR="009940D1">
                <w:rPr>
                  <w:rStyle w:val="Data"/>
                  <w:b w:val="0"/>
                </w:rPr>
                <w:t>Luís</w:t>
              </w:r>
              <w:proofErr w:type="spellEnd"/>
              <w:r w:rsidR="009940D1">
                <w:rPr>
                  <w:rStyle w:val="Data"/>
                  <w:b w:val="0"/>
                </w:rPr>
                <w:t xml:space="preserve"> </w:t>
              </w:r>
              <w:proofErr w:type="spellStart"/>
              <w:r w:rsidR="009940D1">
                <w:rPr>
                  <w:rStyle w:val="Data"/>
                  <w:b w:val="0"/>
                </w:rPr>
                <w:t>Feiterinha</w:t>
              </w:r>
              <w:proofErr w:type="spellEnd"/>
              <w:r w:rsidR="009940D1">
                <w:rPr>
                  <w:rStyle w:val="Data"/>
                  <w:b w:val="0"/>
                </w:rPr>
                <w:t xml:space="preserve">, César Coelho, Dominik </w:t>
              </w:r>
              <w:proofErr w:type="spellStart"/>
              <w:r w:rsidR="009940D1">
                <w:rPr>
                  <w:rStyle w:val="Data"/>
                  <w:b w:val="0"/>
                </w:rPr>
                <w:t>Marszk</w:t>
              </w:r>
            </w:ins>
            <w:proofErr w:type="spellEnd"/>
            <w:ins w:id="57" w:author="Dominik Marszk" w:date="2017-02-15T14:54:00Z">
              <w:del w:id="58" w:author="Cesar Coelho" w:date="2017-11-24T21:22:00Z">
                <w:r w:rsidR="00485F51" w:rsidDel="009940D1">
                  <w:rPr>
                    <w:rStyle w:val="Data"/>
                    <w:b w:val="0"/>
                  </w:rPr>
                  <w:delText>José Luís Feiterinha, César Coelho, Dominik Marszk</w:delText>
                </w:r>
              </w:del>
            </w:ins>
            <w:del w:id="59" w:author="Cesar Coelho" w:date="2017-11-24T21:22:00Z">
              <w:r w:rsidR="004824D2" w:rsidDel="009940D1">
                <w:rPr>
                  <w:rStyle w:val="Data"/>
                  <w:b w:val="0"/>
                </w:rPr>
                <w:delText>jlfeitei</w:delText>
              </w:r>
            </w:del>
            <w:r w:rsidRPr="004652C9">
              <w:rPr>
                <w:rStyle w:val="Data"/>
                <w:b w:val="0"/>
              </w:rPr>
              <w:fldChar w:fldCharType="end"/>
            </w:r>
            <w:ins w:id="60" w:author="Cesar Coelho" w:date="2017-01-27T19:13:00Z">
              <w:del w:id="61" w:author="Dominik Marszk" w:date="2017-02-15T10:24:00Z">
                <w:r w:rsidR="003B544A" w:rsidDel="00BB3A89">
                  <w:rPr>
                    <w:rStyle w:val="Data"/>
                    <w:b w:val="0"/>
                  </w:rPr>
                  <w:delText>, César Coelho</w:delText>
                </w:r>
              </w:del>
            </w:ins>
          </w:p>
        </w:tc>
        <w:tc>
          <w:tcPr>
            <w:tcW w:w="5155" w:type="dxa"/>
            <w:tcBorders>
              <w:top w:val="single" w:sz="12" w:space="0" w:color="auto"/>
              <w:left w:val="single" w:sz="4" w:space="0" w:color="auto"/>
              <w:bottom w:val="single" w:sz="12" w:space="0" w:color="auto"/>
              <w:right w:val="nil"/>
            </w:tcBorders>
          </w:tcPr>
          <w:p w:rsidR="00720938" w:rsidRPr="00DB0F7B" w:rsidRDefault="00720938" w:rsidP="00442525">
            <w:pPr>
              <w:rPr>
                <w:rStyle w:val="DataLabelChar"/>
                <w:rFonts w:eastAsiaTheme="minorHAnsi"/>
              </w:rPr>
            </w:pPr>
            <w:r w:rsidRPr="00DB0F7B">
              <w:rPr>
                <w:rStyle w:val="DataLabelChar"/>
                <w:rFonts w:eastAsiaTheme="minorHAnsi"/>
              </w:rPr>
              <w:t>Date</w:t>
            </w:r>
            <w:r w:rsidRPr="00DB0F7B">
              <w:rPr>
                <w:rStyle w:val="Data"/>
              </w:rPr>
              <w:t xml:space="preserve">   </w:t>
            </w:r>
            <w:r w:rsidRPr="00DB0F7B">
              <w:rPr>
                <w:rStyle w:val="Data"/>
              </w:rPr>
              <w:fldChar w:fldCharType="begin"/>
            </w:r>
            <w:r w:rsidRPr="00DB0F7B">
              <w:rPr>
                <w:rStyle w:val="Data"/>
              </w:rPr>
              <w:instrText xml:space="preserve"> DOCPROPERTY  "Issue</w:instrText>
            </w:r>
            <w:r>
              <w:rPr>
                <w:rStyle w:val="Data"/>
              </w:rPr>
              <w:instrText xml:space="preserve"> Date</w:instrText>
            </w:r>
            <w:r w:rsidRPr="00DB0F7B">
              <w:rPr>
                <w:rStyle w:val="Data"/>
              </w:rPr>
              <w:instrText xml:space="preserve">" </w:instrText>
            </w:r>
            <w:r>
              <w:instrText xml:space="preserve">\@ "dd/MM/yyyy" </w:instrText>
            </w:r>
            <w:r w:rsidRPr="00DB0F7B">
              <w:rPr>
                <w:rStyle w:val="Data"/>
              </w:rPr>
              <w:instrText xml:space="preserve">\* CHARFORMAT </w:instrText>
            </w:r>
            <w:r w:rsidRPr="00DB0F7B">
              <w:rPr>
                <w:rStyle w:val="Data"/>
              </w:rPr>
              <w:fldChar w:fldCharType="separate"/>
            </w:r>
            <w:ins w:id="62" w:author="Cesar Coelho" w:date="2017-11-24T21:22:00Z">
              <w:r w:rsidR="009940D1">
                <w:rPr>
                  <w:rStyle w:val="Data"/>
                </w:rPr>
                <w:t>16/02/2017</w:t>
              </w:r>
            </w:ins>
            <w:ins w:id="63" w:author="Dominik Marszk" w:date="2017-02-15T14:54:00Z">
              <w:del w:id="64" w:author="Cesar Coelho" w:date="2017-11-24T21:22:00Z">
                <w:r w:rsidR="00485F51" w:rsidDel="009940D1">
                  <w:rPr>
                    <w:rStyle w:val="Data"/>
                  </w:rPr>
                  <w:delText>16/02/2017</w:delText>
                </w:r>
              </w:del>
            </w:ins>
            <w:del w:id="65" w:author="Cesar Coelho" w:date="2017-11-24T21:22:00Z">
              <w:r w:rsidR="00BB3A89" w:rsidDel="009940D1">
                <w:rPr>
                  <w:rStyle w:val="Data"/>
                </w:rPr>
                <w:delText>31/12/1999</w:delText>
              </w:r>
            </w:del>
            <w:r w:rsidRPr="00DB0F7B">
              <w:rPr>
                <w:rStyle w:val="Data"/>
              </w:rPr>
              <w:fldChar w:fldCharType="end"/>
            </w:r>
          </w:p>
        </w:tc>
      </w:tr>
      <w:tr w:rsidR="00720938" w:rsidRPr="00DB0F7B" w:rsidTr="00442525">
        <w:trPr>
          <w:trHeight w:val="97"/>
        </w:trPr>
        <w:tc>
          <w:tcPr>
            <w:tcW w:w="4490" w:type="dxa"/>
            <w:tcBorders>
              <w:top w:val="single" w:sz="12" w:space="0" w:color="auto"/>
              <w:left w:val="nil"/>
              <w:bottom w:val="single" w:sz="12" w:space="0" w:color="auto"/>
              <w:right w:val="single" w:sz="4" w:space="0" w:color="auto"/>
            </w:tcBorders>
            <w:shd w:val="clear" w:color="auto" w:fill="E6E6E6"/>
          </w:tcPr>
          <w:p w:rsidR="00720938" w:rsidRPr="00DB0F7B" w:rsidRDefault="00720938" w:rsidP="00442525">
            <w:pPr>
              <w:pStyle w:val="DataLabel"/>
              <w:rPr>
                <w:rStyle w:val="DataLabelChar"/>
              </w:rPr>
            </w:pPr>
            <w:r w:rsidRPr="00DB0F7B">
              <w:t>Approved By</w:t>
            </w:r>
          </w:p>
        </w:tc>
        <w:tc>
          <w:tcPr>
            <w:tcW w:w="5155" w:type="dxa"/>
            <w:tcBorders>
              <w:top w:val="single" w:sz="12" w:space="0" w:color="auto"/>
              <w:left w:val="single" w:sz="4" w:space="0" w:color="auto"/>
              <w:bottom w:val="single" w:sz="12" w:space="0" w:color="auto"/>
              <w:right w:val="nil"/>
            </w:tcBorders>
            <w:shd w:val="clear" w:color="auto" w:fill="E6E6E6"/>
          </w:tcPr>
          <w:p w:rsidR="00720938" w:rsidRPr="00DB0F7B" w:rsidRDefault="00720938" w:rsidP="00442525">
            <w:pPr>
              <w:pStyle w:val="DataLabel"/>
              <w:rPr>
                <w:rStyle w:val="DataLabelChar"/>
              </w:rPr>
            </w:pPr>
            <w:r w:rsidRPr="00DB0F7B">
              <w:t>Date of Approval</w:t>
            </w:r>
          </w:p>
        </w:tc>
      </w:tr>
      <w:tr w:rsidR="00720938" w:rsidRPr="00DB0F7B" w:rsidTr="00442525">
        <w:trPr>
          <w:trHeight w:val="97"/>
        </w:trPr>
        <w:tc>
          <w:tcPr>
            <w:tcW w:w="4490" w:type="dxa"/>
            <w:tcBorders>
              <w:top w:val="single" w:sz="12" w:space="0" w:color="auto"/>
              <w:left w:val="nil"/>
              <w:bottom w:val="single" w:sz="12" w:space="0" w:color="auto"/>
              <w:right w:val="single" w:sz="4" w:space="0" w:color="auto"/>
            </w:tcBorders>
          </w:tcPr>
          <w:p w:rsidR="00720938" w:rsidRPr="00DB0F7B" w:rsidRDefault="00720938" w:rsidP="00442525">
            <w:pPr>
              <w:rPr>
                <w:rStyle w:val="Data"/>
              </w:rPr>
            </w:pPr>
          </w:p>
        </w:tc>
        <w:tc>
          <w:tcPr>
            <w:tcW w:w="5155" w:type="dxa"/>
            <w:tcBorders>
              <w:top w:val="single" w:sz="12" w:space="0" w:color="auto"/>
              <w:left w:val="nil"/>
              <w:bottom w:val="single" w:sz="12" w:space="0" w:color="auto"/>
              <w:right w:val="nil"/>
            </w:tcBorders>
          </w:tcPr>
          <w:p w:rsidR="00720938" w:rsidRPr="00DB0F7B" w:rsidRDefault="00720938" w:rsidP="00442525">
            <w:pPr>
              <w:rPr>
                <w:rStyle w:val="DataLabelChar"/>
                <w:rFonts w:eastAsiaTheme="minorHAnsi"/>
              </w:rPr>
            </w:pPr>
          </w:p>
        </w:tc>
      </w:tr>
    </w:tbl>
    <w:p w:rsidR="00720938" w:rsidRPr="00DB0F7B" w:rsidRDefault="00720938" w:rsidP="00720938"/>
    <w:p w:rsidR="00720938" w:rsidRPr="00DB0F7B" w:rsidRDefault="00720938" w:rsidP="00720938"/>
    <w:p w:rsidR="00720938" w:rsidRPr="00DB0F7B" w:rsidRDefault="00720938" w:rsidP="00720938"/>
    <w:p w:rsidR="00720938" w:rsidRPr="00DB0F7B" w:rsidRDefault="00720938" w:rsidP="00720938"/>
    <w:p w:rsidR="00720938" w:rsidRPr="00DB0F7B" w:rsidRDefault="00720938" w:rsidP="00720938">
      <w:pPr>
        <w:pStyle w:val="TableTitle"/>
      </w:pPr>
      <w:r w:rsidRPr="00DB0F7B">
        <w:rPr>
          <w:noProof/>
          <w:lang w:eastAsia="nl-NL"/>
        </w:rPr>
        <w:t>Change Log</w:t>
      </w:r>
    </w:p>
    <w:tbl>
      <w:tblPr>
        <w:tblStyle w:val="ESATable"/>
        <w:tblW w:w="0" w:type="auto"/>
        <w:tblLayout w:type="fixed"/>
        <w:tblLook w:val="01E0" w:firstRow="1" w:lastRow="1" w:firstColumn="1" w:lastColumn="1" w:noHBand="0" w:noVBand="0"/>
      </w:tblPr>
      <w:tblGrid>
        <w:gridCol w:w="4478"/>
        <w:gridCol w:w="1385"/>
        <w:gridCol w:w="2075"/>
        <w:gridCol w:w="1705"/>
      </w:tblGrid>
      <w:tr w:rsidR="00720938" w:rsidRPr="00DB0F7B" w:rsidTr="004425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tcPr>
          <w:p w:rsidR="00720938" w:rsidRPr="00DB0F7B" w:rsidRDefault="00720938" w:rsidP="00442525">
            <w:bookmarkStart w:id="66" w:name="bmLocChangelog"/>
            <w:bookmarkEnd w:id="66"/>
            <w:r w:rsidRPr="00DB0F7B">
              <w:rPr>
                <w:rStyle w:val="DataLabelChar"/>
                <w:rFonts w:eastAsiaTheme="minorHAnsi"/>
              </w:rPr>
              <w:t>Reason for change</w:t>
            </w:r>
          </w:p>
        </w:tc>
        <w:tc>
          <w:tcPr>
            <w:tcW w:w="1385" w:type="dxa"/>
          </w:tcPr>
          <w:p w:rsidR="00720938" w:rsidRPr="00DB0F7B" w:rsidRDefault="00720938" w:rsidP="00442525">
            <w:pPr>
              <w:cnfStyle w:val="100000000000" w:firstRow="1" w:lastRow="0" w:firstColumn="0" w:lastColumn="0" w:oddVBand="0" w:evenVBand="0" w:oddHBand="0" w:evenHBand="0" w:firstRowFirstColumn="0" w:firstRowLastColumn="0" w:lastRowFirstColumn="0" w:lastRowLastColumn="0"/>
              <w:rPr>
                <w:b/>
                <w:bCs/>
              </w:rPr>
            </w:pPr>
            <w:r w:rsidRPr="00DB0F7B">
              <w:rPr>
                <w:rStyle w:val="DataLabelChar"/>
                <w:rFonts w:eastAsiaTheme="minorHAnsi"/>
              </w:rPr>
              <w:t xml:space="preserve">Issue Nr. </w:t>
            </w:r>
          </w:p>
        </w:tc>
        <w:tc>
          <w:tcPr>
            <w:tcW w:w="2075" w:type="dxa"/>
          </w:tcPr>
          <w:p w:rsidR="00720938" w:rsidRPr="00DB0F7B" w:rsidRDefault="00720938" w:rsidP="00442525">
            <w:pPr>
              <w:cnfStyle w:val="100000000000" w:firstRow="1" w:lastRow="0" w:firstColumn="0" w:lastColumn="0" w:oddVBand="0" w:evenVBand="0" w:oddHBand="0" w:evenHBand="0" w:firstRowFirstColumn="0" w:firstRowLastColumn="0" w:lastRowFirstColumn="0" w:lastRowLastColumn="0"/>
            </w:pPr>
            <w:r w:rsidRPr="00DB0F7B">
              <w:rPr>
                <w:rStyle w:val="DataLabelChar"/>
                <w:rFonts w:eastAsiaTheme="minorHAnsi"/>
              </w:rPr>
              <w:t>Revision Number</w:t>
            </w:r>
          </w:p>
        </w:tc>
        <w:tc>
          <w:tcPr>
            <w:cnfStyle w:val="000100000000" w:firstRow="0" w:lastRow="0" w:firstColumn="0" w:lastColumn="1" w:oddVBand="0" w:evenVBand="0" w:oddHBand="0" w:evenHBand="0" w:firstRowFirstColumn="0" w:firstRowLastColumn="0" w:lastRowFirstColumn="0" w:lastRowLastColumn="0"/>
            <w:tcW w:w="1705" w:type="dxa"/>
          </w:tcPr>
          <w:p w:rsidR="00720938" w:rsidRPr="00DB0F7B" w:rsidRDefault="00720938" w:rsidP="00442525">
            <w:pPr>
              <w:pStyle w:val="DataLabel"/>
            </w:pPr>
            <w:r w:rsidRPr="00DB0F7B">
              <w:t>Date</w:t>
            </w:r>
          </w:p>
        </w:tc>
      </w:tr>
      <w:tr w:rsidR="00720938" w:rsidRPr="009B7826" w:rsidTr="00442525">
        <w:tc>
          <w:tcPr>
            <w:cnfStyle w:val="001000000000" w:firstRow="0" w:lastRow="0" w:firstColumn="1" w:lastColumn="0" w:oddVBand="0" w:evenVBand="0" w:oddHBand="0" w:evenHBand="0" w:firstRowFirstColumn="0" w:firstRowLastColumn="0" w:lastRowFirstColumn="0" w:lastRowLastColumn="0"/>
            <w:tcW w:w="4478" w:type="dxa"/>
          </w:tcPr>
          <w:p w:rsidR="00720938" w:rsidRPr="009B7826" w:rsidRDefault="00720938" w:rsidP="00442525">
            <w:pPr>
              <w:rPr>
                <w:rStyle w:val="DataLabelChar"/>
                <w:rFonts w:eastAsiaTheme="minorHAnsi"/>
                <w:b w:val="0"/>
              </w:rPr>
            </w:pPr>
          </w:p>
        </w:tc>
        <w:tc>
          <w:tcPr>
            <w:tcW w:w="1385" w:type="dxa"/>
          </w:tcPr>
          <w:p w:rsidR="00720938" w:rsidRPr="009B7826" w:rsidRDefault="00720938" w:rsidP="00442525">
            <w:pPr>
              <w:cnfStyle w:val="000000000000" w:firstRow="0" w:lastRow="0" w:firstColumn="0" w:lastColumn="0" w:oddVBand="0" w:evenVBand="0" w:oddHBand="0" w:evenHBand="0" w:firstRowFirstColumn="0" w:firstRowLastColumn="0" w:lastRowFirstColumn="0" w:lastRowLastColumn="0"/>
              <w:rPr>
                <w:rStyle w:val="DataLabelChar"/>
                <w:rFonts w:eastAsiaTheme="minorHAnsi"/>
                <w:b w:val="0"/>
              </w:rPr>
            </w:pPr>
          </w:p>
        </w:tc>
        <w:tc>
          <w:tcPr>
            <w:tcW w:w="2075" w:type="dxa"/>
          </w:tcPr>
          <w:p w:rsidR="00720938" w:rsidRPr="009B7826" w:rsidRDefault="00720938" w:rsidP="00442525">
            <w:pPr>
              <w:cnfStyle w:val="000000000000" w:firstRow="0" w:lastRow="0" w:firstColumn="0" w:lastColumn="0" w:oddVBand="0" w:evenVBand="0" w:oddHBand="0" w:evenHBand="0" w:firstRowFirstColumn="0" w:firstRowLastColumn="0" w:lastRowFirstColumn="0" w:lastRowLastColumn="0"/>
              <w:rPr>
                <w:rStyle w:val="DataLabelChar"/>
                <w:rFonts w:eastAsiaTheme="minorHAnsi"/>
                <w:b w:val="0"/>
              </w:rPr>
            </w:pPr>
          </w:p>
        </w:tc>
        <w:tc>
          <w:tcPr>
            <w:cnfStyle w:val="000100000000" w:firstRow="0" w:lastRow="0" w:firstColumn="0" w:lastColumn="1" w:oddVBand="0" w:evenVBand="0" w:oddHBand="0" w:evenHBand="0" w:firstRowFirstColumn="0" w:firstRowLastColumn="0" w:lastRowFirstColumn="0" w:lastRowLastColumn="0"/>
            <w:tcW w:w="1705" w:type="dxa"/>
          </w:tcPr>
          <w:p w:rsidR="00720938" w:rsidRPr="009B7826" w:rsidRDefault="00720938" w:rsidP="00442525">
            <w:pPr>
              <w:pStyle w:val="DataLabel"/>
              <w:rPr>
                <w:b w:val="0"/>
              </w:rPr>
            </w:pPr>
          </w:p>
        </w:tc>
      </w:tr>
    </w:tbl>
    <w:p w:rsidR="00720938" w:rsidRPr="00DB0F7B" w:rsidRDefault="00720938" w:rsidP="00720938"/>
    <w:p w:rsidR="00720938" w:rsidRPr="00DB0F7B" w:rsidRDefault="00720938" w:rsidP="00720938"/>
    <w:p w:rsidR="00720938" w:rsidRPr="00DB0F7B" w:rsidRDefault="00720938" w:rsidP="00720938"/>
    <w:p w:rsidR="00720938" w:rsidRPr="00DB0F7B" w:rsidRDefault="00720938" w:rsidP="00720938"/>
    <w:p w:rsidR="00720938" w:rsidRPr="00DB0F7B" w:rsidRDefault="00720938" w:rsidP="00720938">
      <w:pPr>
        <w:pStyle w:val="TableTitle"/>
      </w:pPr>
      <w:r w:rsidRPr="00DB0F7B">
        <w:t>Change Record</w:t>
      </w:r>
    </w:p>
    <w:tbl>
      <w:tblPr>
        <w:tblW w:w="0" w:type="auto"/>
        <w:tblInd w:w="68" w:type="dxa"/>
        <w:tblBorders>
          <w:top w:val="single" w:sz="12" w:space="0" w:color="auto"/>
          <w:bottom w:val="single" w:sz="12" w:space="0" w:color="auto"/>
          <w:insideH w:val="single" w:sz="12" w:space="0" w:color="auto"/>
          <w:insideV w:val="single" w:sz="2" w:space="0" w:color="auto"/>
        </w:tblBorders>
        <w:shd w:val="clear" w:color="auto" w:fill="F3F3F3"/>
        <w:tblLayout w:type="fixed"/>
        <w:tblCellMar>
          <w:top w:w="40" w:type="dxa"/>
          <w:left w:w="68" w:type="dxa"/>
          <w:bottom w:w="28" w:type="dxa"/>
          <w:right w:w="68" w:type="dxa"/>
        </w:tblCellMar>
        <w:tblLook w:val="01E0" w:firstRow="1" w:lastRow="1" w:firstColumn="1" w:lastColumn="1" w:noHBand="0" w:noVBand="0"/>
      </w:tblPr>
      <w:tblGrid>
        <w:gridCol w:w="4466"/>
        <w:gridCol w:w="1399"/>
        <w:gridCol w:w="2073"/>
        <w:gridCol w:w="1701"/>
      </w:tblGrid>
      <w:tr w:rsidR="00720938" w:rsidRPr="00DB0F7B" w:rsidTr="00442525">
        <w:tc>
          <w:tcPr>
            <w:tcW w:w="4466" w:type="dxa"/>
            <w:tcBorders>
              <w:bottom w:val="single" w:sz="12" w:space="0" w:color="auto"/>
            </w:tcBorders>
            <w:shd w:val="clear" w:color="auto" w:fill="auto"/>
          </w:tcPr>
          <w:p w:rsidR="00720938" w:rsidRPr="00DB0F7B" w:rsidRDefault="00720938" w:rsidP="00442525">
            <w:pPr>
              <w:pStyle w:val="DataLabel"/>
            </w:pPr>
            <w:r w:rsidRPr="00DB0F7B">
              <w:t>Issue Number</w:t>
            </w:r>
            <w:r>
              <w:t>  </w:t>
            </w:r>
            <w:r w:rsidRPr="00DB0F7B">
              <w:fldChar w:fldCharType="begin"/>
            </w:r>
            <w:r w:rsidRPr="00DB0F7B">
              <w:instrText xml:space="preserve"> DOCPROPERTY  "Issue" \* CHARFORMAT </w:instrText>
            </w:r>
            <w:del w:id="67" w:author="Dominik Marszk" w:date="2017-02-15T10:09:00Z">
              <w:r w:rsidRPr="00DB0F7B">
                <w:fldChar w:fldCharType="separate"/>
              </w:r>
            </w:del>
            <w:ins w:id="68" w:author="Cesar Coelho" w:date="2017-11-24T21:22:00Z">
              <w:r w:rsidR="009940D1">
                <w:t>1</w:t>
              </w:r>
            </w:ins>
            <w:del w:id="69" w:author="Dominik Marszk" w:date="2017-02-14T16:46:00Z">
              <w:r w:rsidRPr="00DB0F7B">
                <w:fldChar w:fldCharType="end"/>
              </w:r>
            </w:del>
          </w:p>
        </w:tc>
        <w:tc>
          <w:tcPr>
            <w:tcW w:w="5173" w:type="dxa"/>
            <w:gridSpan w:val="3"/>
            <w:tcBorders>
              <w:bottom w:val="single" w:sz="12" w:space="0" w:color="auto"/>
            </w:tcBorders>
            <w:shd w:val="clear" w:color="auto" w:fill="auto"/>
          </w:tcPr>
          <w:p w:rsidR="00720938" w:rsidRPr="00DB0F7B" w:rsidRDefault="00720938" w:rsidP="00442525">
            <w:pPr>
              <w:pStyle w:val="DataLabel"/>
            </w:pPr>
            <w:r w:rsidRPr="00DB0F7B">
              <w:t>Revision Number</w:t>
            </w:r>
            <w:r>
              <w:t>  </w:t>
            </w:r>
            <w:r w:rsidRPr="00DB0F7B">
              <w:fldChar w:fldCharType="begin"/>
            </w:r>
            <w:r w:rsidRPr="00DB0F7B">
              <w:instrText xml:space="preserve"> DOCPROPERTY  "Revision" \* CHARFORMAT </w:instrText>
            </w:r>
            <w:del w:id="70" w:author="Dominik Marszk" w:date="2017-02-15T10:09:00Z">
              <w:r w:rsidRPr="00DB0F7B">
                <w:fldChar w:fldCharType="separate"/>
              </w:r>
            </w:del>
            <w:ins w:id="71" w:author="Cesar Coelho" w:date="2017-11-24T21:22:00Z">
              <w:r w:rsidR="009940D1">
                <w:t>0</w:t>
              </w:r>
            </w:ins>
            <w:del w:id="72" w:author="Dominik Marszk" w:date="2017-02-14T16:46:00Z">
              <w:r w:rsidRPr="00DB0F7B">
                <w:fldChar w:fldCharType="end"/>
              </w:r>
            </w:del>
          </w:p>
        </w:tc>
      </w:tr>
      <w:tr w:rsidR="00720938" w:rsidRPr="00DB0F7B" w:rsidTr="00442525">
        <w:tc>
          <w:tcPr>
            <w:tcW w:w="4466" w:type="dxa"/>
            <w:tcBorders>
              <w:bottom w:val="single" w:sz="12" w:space="0" w:color="auto"/>
            </w:tcBorders>
            <w:shd w:val="clear" w:color="auto" w:fill="E6E6E6"/>
          </w:tcPr>
          <w:p w:rsidR="00720938" w:rsidRPr="00DB0F7B" w:rsidRDefault="00720938" w:rsidP="00442525">
            <w:pPr>
              <w:pStyle w:val="DataLabel"/>
              <w:rPr>
                <w:bCs/>
              </w:rPr>
            </w:pPr>
            <w:bookmarkStart w:id="73" w:name="bmlocChangeRecord"/>
            <w:bookmarkEnd w:id="73"/>
            <w:r w:rsidRPr="00DB0F7B">
              <w:t>Reason for change</w:t>
            </w:r>
          </w:p>
        </w:tc>
        <w:tc>
          <w:tcPr>
            <w:tcW w:w="1399" w:type="dxa"/>
            <w:tcBorders>
              <w:bottom w:val="single" w:sz="12" w:space="0" w:color="auto"/>
            </w:tcBorders>
            <w:shd w:val="clear" w:color="auto" w:fill="E6E6E6"/>
          </w:tcPr>
          <w:p w:rsidR="00720938" w:rsidRPr="00DB0F7B" w:rsidRDefault="00720938" w:rsidP="00442525">
            <w:pPr>
              <w:pStyle w:val="DataLabel"/>
            </w:pPr>
            <w:r w:rsidRPr="00DB0F7B">
              <w:t>Date</w:t>
            </w:r>
          </w:p>
        </w:tc>
        <w:tc>
          <w:tcPr>
            <w:tcW w:w="2073" w:type="dxa"/>
            <w:tcBorders>
              <w:bottom w:val="single" w:sz="12" w:space="0" w:color="auto"/>
            </w:tcBorders>
            <w:shd w:val="clear" w:color="auto" w:fill="E6E6E6"/>
          </w:tcPr>
          <w:p w:rsidR="00720938" w:rsidRPr="00DB0F7B" w:rsidRDefault="00720938" w:rsidP="00442525">
            <w:pPr>
              <w:pStyle w:val="DataLabel"/>
            </w:pPr>
            <w:r w:rsidRPr="00DB0F7B">
              <w:t>Pages</w:t>
            </w:r>
          </w:p>
        </w:tc>
        <w:tc>
          <w:tcPr>
            <w:tcW w:w="1701" w:type="dxa"/>
            <w:tcBorders>
              <w:bottom w:val="single" w:sz="12" w:space="0" w:color="auto"/>
            </w:tcBorders>
            <w:shd w:val="clear" w:color="auto" w:fill="E6E6E6"/>
          </w:tcPr>
          <w:p w:rsidR="00720938" w:rsidRPr="00DB0F7B" w:rsidRDefault="00720938" w:rsidP="00442525">
            <w:pPr>
              <w:pStyle w:val="DataLabel"/>
            </w:pPr>
            <w:r w:rsidRPr="00DB0F7B">
              <w:t>Paragraph(s)</w:t>
            </w:r>
          </w:p>
        </w:tc>
      </w:tr>
      <w:tr w:rsidR="00720938" w:rsidRPr="009B7826" w:rsidTr="00442525">
        <w:tc>
          <w:tcPr>
            <w:tcW w:w="4466" w:type="dxa"/>
            <w:shd w:val="clear" w:color="auto" w:fill="auto"/>
          </w:tcPr>
          <w:p w:rsidR="00720938" w:rsidRPr="009B7826" w:rsidRDefault="00720938" w:rsidP="00442525">
            <w:pPr>
              <w:rPr>
                <w:sz w:val="18"/>
                <w:szCs w:val="18"/>
              </w:rPr>
            </w:pPr>
          </w:p>
        </w:tc>
        <w:tc>
          <w:tcPr>
            <w:tcW w:w="1399" w:type="dxa"/>
            <w:shd w:val="clear" w:color="auto" w:fill="auto"/>
          </w:tcPr>
          <w:p w:rsidR="00720938" w:rsidRPr="009B7826" w:rsidRDefault="00720938" w:rsidP="00442525">
            <w:pPr>
              <w:rPr>
                <w:sz w:val="18"/>
                <w:szCs w:val="18"/>
              </w:rPr>
            </w:pPr>
          </w:p>
        </w:tc>
        <w:tc>
          <w:tcPr>
            <w:tcW w:w="2073" w:type="dxa"/>
          </w:tcPr>
          <w:p w:rsidR="00720938" w:rsidRPr="009B7826" w:rsidRDefault="00720938" w:rsidP="00442525">
            <w:pPr>
              <w:rPr>
                <w:sz w:val="18"/>
                <w:szCs w:val="18"/>
              </w:rPr>
            </w:pPr>
          </w:p>
        </w:tc>
        <w:tc>
          <w:tcPr>
            <w:tcW w:w="1701" w:type="dxa"/>
          </w:tcPr>
          <w:p w:rsidR="00720938" w:rsidRPr="009B7826" w:rsidRDefault="00720938" w:rsidP="00442525">
            <w:pPr>
              <w:rPr>
                <w:sz w:val="18"/>
                <w:szCs w:val="18"/>
              </w:rPr>
            </w:pPr>
          </w:p>
        </w:tc>
      </w:tr>
    </w:tbl>
    <w:p w:rsidR="00720938" w:rsidRPr="00DB0F7B" w:rsidRDefault="00720938" w:rsidP="00720938"/>
    <w:p w:rsidR="00720938" w:rsidRPr="00DB0F7B" w:rsidRDefault="00720938" w:rsidP="00720938"/>
    <w:p w:rsidR="00720938" w:rsidRPr="00DB0F7B" w:rsidRDefault="00720938" w:rsidP="00720938"/>
    <w:p w:rsidR="00720938" w:rsidRPr="00DB0F7B" w:rsidRDefault="00720938" w:rsidP="00720938"/>
    <w:p w:rsidR="00720938" w:rsidRPr="00DB0F7B" w:rsidRDefault="00720938" w:rsidP="00720938">
      <w:pPr>
        <w:pStyle w:val="TableTitle"/>
      </w:pPr>
      <w:r w:rsidRPr="00DB0F7B">
        <w:t>Distribution</w:t>
      </w:r>
    </w:p>
    <w:tbl>
      <w:tblPr>
        <w:tblW w:w="4916" w:type="pct"/>
        <w:tblInd w:w="68" w:type="dxa"/>
        <w:shd w:val="clear" w:color="auto" w:fill="F3F3F3"/>
        <w:tblCellMar>
          <w:top w:w="40" w:type="dxa"/>
          <w:left w:w="68" w:type="dxa"/>
          <w:bottom w:w="28" w:type="dxa"/>
          <w:right w:w="68" w:type="dxa"/>
        </w:tblCellMar>
        <w:tblLook w:val="01E0" w:firstRow="1" w:lastRow="1" w:firstColumn="1" w:lastColumn="1" w:noHBand="0" w:noVBand="0"/>
      </w:tblPr>
      <w:tblGrid>
        <w:gridCol w:w="9638"/>
      </w:tblGrid>
      <w:tr w:rsidR="00720938" w:rsidRPr="00DB0F7B" w:rsidTr="00442525">
        <w:tc>
          <w:tcPr>
            <w:tcW w:w="5000" w:type="pct"/>
            <w:tcBorders>
              <w:top w:val="single" w:sz="12" w:space="0" w:color="auto"/>
              <w:bottom w:val="single" w:sz="12" w:space="0" w:color="auto"/>
            </w:tcBorders>
            <w:shd w:val="clear" w:color="auto" w:fill="E6E6E6"/>
          </w:tcPr>
          <w:p w:rsidR="00720938" w:rsidRPr="00DB0F7B" w:rsidRDefault="00720938" w:rsidP="00442525">
            <w:r w:rsidRPr="00DB0F7B">
              <w:rPr>
                <w:rStyle w:val="DataLabelChar"/>
                <w:rFonts w:eastAsiaTheme="minorHAnsi"/>
              </w:rPr>
              <w:t>Name/Organisational Unit</w:t>
            </w:r>
          </w:p>
        </w:tc>
      </w:tr>
      <w:tr w:rsidR="00720938" w:rsidRPr="00DB0F7B" w:rsidTr="00442525">
        <w:tc>
          <w:tcPr>
            <w:tcW w:w="5000" w:type="pct"/>
            <w:tcBorders>
              <w:top w:val="single" w:sz="12" w:space="0" w:color="auto"/>
              <w:bottom w:val="single" w:sz="12" w:space="0" w:color="auto"/>
            </w:tcBorders>
            <w:shd w:val="clear" w:color="auto" w:fill="auto"/>
          </w:tcPr>
          <w:p w:rsidR="00720938" w:rsidRPr="00DB0F7B" w:rsidRDefault="00720938" w:rsidP="00442525"/>
        </w:tc>
      </w:tr>
    </w:tbl>
    <w:p w:rsidR="00720938" w:rsidRPr="00DB0F7B" w:rsidRDefault="00720938" w:rsidP="00720938"/>
    <w:p w:rsidR="00720938" w:rsidRPr="00DB0F7B" w:rsidRDefault="00720938" w:rsidP="00720938">
      <w:pPr>
        <w:pStyle w:val="TOCHeading"/>
        <w:rPr>
          <w:lang w:eastAsia="it-IT"/>
        </w:rPr>
      </w:pPr>
      <w:r w:rsidRPr="00DB0F7B">
        <w:br w:type="page"/>
      </w:r>
      <w:r w:rsidRPr="00DB0F7B">
        <w:lastRenderedPageBreak/>
        <w:t>Table of contents:</w:t>
      </w:r>
    </w:p>
    <w:p w:rsidR="002870F2" w:rsidRDefault="00720938">
      <w:pPr>
        <w:pStyle w:val="TOC1"/>
        <w:rPr>
          <w:ins w:id="74" w:author="Dominik Marszk" w:date="2017-02-15T14:45:00Z"/>
          <w:rFonts w:asciiTheme="minorHAnsi" w:eastAsiaTheme="minorEastAsia" w:hAnsiTheme="minorHAnsi"/>
          <w:b w:val="0"/>
          <w:bCs w:val="0"/>
          <w:caps w:val="0"/>
          <w:sz w:val="22"/>
          <w:szCs w:val="22"/>
          <w:lang w:eastAsia="en-GB"/>
        </w:rPr>
      </w:pPr>
      <w:r w:rsidRPr="00DB0F7B">
        <w:rPr>
          <w:caps w:val="0"/>
        </w:rPr>
        <w:fldChar w:fldCharType="begin"/>
      </w:r>
      <w:r w:rsidRPr="00DB0F7B">
        <w:instrText xml:space="preserve"> TOC \O \* MERGEFORMAT</w:instrText>
      </w:r>
      <w:r w:rsidRPr="00DB0F7B">
        <w:rPr>
          <w:caps w:val="0"/>
        </w:rPr>
        <w:instrText xml:space="preserve"> </w:instrText>
      </w:r>
      <w:r w:rsidRPr="00DB0F7B">
        <w:rPr>
          <w:caps w:val="0"/>
        </w:rPr>
        <w:fldChar w:fldCharType="separate"/>
      </w:r>
      <w:ins w:id="75" w:author="Dominik Marszk" w:date="2017-02-15T14:45:00Z">
        <w:r w:rsidR="002870F2">
          <w:t>1</w:t>
        </w:r>
        <w:r w:rsidR="002870F2">
          <w:rPr>
            <w:rFonts w:asciiTheme="minorHAnsi" w:eastAsiaTheme="minorEastAsia" w:hAnsiTheme="minorHAnsi"/>
            <w:b w:val="0"/>
            <w:bCs w:val="0"/>
            <w:caps w:val="0"/>
            <w:sz w:val="22"/>
            <w:szCs w:val="22"/>
            <w:lang w:eastAsia="en-GB"/>
          </w:rPr>
          <w:tab/>
        </w:r>
        <w:r w:rsidR="002870F2">
          <w:t>Introduction</w:t>
        </w:r>
        <w:r w:rsidR="002870F2">
          <w:tab/>
        </w:r>
        <w:r w:rsidR="002870F2">
          <w:fldChar w:fldCharType="begin"/>
        </w:r>
        <w:r w:rsidR="002870F2">
          <w:instrText xml:space="preserve"> PAGEREF _Toc474933244 \h </w:instrText>
        </w:r>
      </w:ins>
      <w:r w:rsidR="002870F2">
        <w:fldChar w:fldCharType="separate"/>
      </w:r>
      <w:ins w:id="76" w:author="Cesar Coelho" w:date="2017-11-24T21:22:00Z">
        <w:r w:rsidR="009940D1">
          <w:t>4</w:t>
        </w:r>
      </w:ins>
      <w:ins w:id="77" w:author="Dominik Marszk" w:date="2017-02-15T14:45:00Z">
        <w:r w:rsidR="002870F2">
          <w:fldChar w:fldCharType="end"/>
        </w:r>
      </w:ins>
    </w:p>
    <w:p w:rsidR="002870F2" w:rsidRDefault="002870F2">
      <w:pPr>
        <w:pStyle w:val="TOC1"/>
        <w:rPr>
          <w:ins w:id="78" w:author="Dominik Marszk" w:date="2017-02-15T14:45:00Z"/>
          <w:rFonts w:asciiTheme="minorHAnsi" w:eastAsiaTheme="minorEastAsia" w:hAnsiTheme="minorHAnsi"/>
          <w:b w:val="0"/>
          <w:bCs w:val="0"/>
          <w:caps w:val="0"/>
          <w:sz w:val="22"/>
          <w:szCs w:val="22"/>
          <w:lang w:eastAsia="en-GB"/>
        </w:rPr>
      </w:pPr>
      <w:ins w:id="79" w:author="Dominik Marszk" w:date="2017-02-15T14:45:00Z">
        <w:r>
          <w:t>2</w:t>
        </w:r>
        <w:r>
          <w:rPr>
            <w:rFonts w:asciiTheme="minorHAnsi" w:eastAsiaTheme="minorEastAsia" w:hAnsiTheme="minorHAnsi"/>
            <w:b w:val="0"/>
            <w:bCs w:val="0"/>
            <w:caps w:val="0"/>
            <w:sz w:val="22"/>
            <w:szCs w:val="22"/>
            <w:lang w:eastAsia="en-GB"/>
          </w:rPr>
          <w:tab/>
        </w:r>
        <w:r>
          <w:t>MAL-SPP Transport Binding</w:t>
        </w:r>
        <w:r>
          <w:tab/>
        </w:r>
        <w:r>
          <w:fldChar w:fldCharType="begin"/>
        </w:r>
        <w:r>
          <w:instrText xml:space="preserve"> PAGEREF _Toc474933245 \h </w:instrText>
        </w:r>
      </w:ins>
      <w:r>
        <w:fldChar w:fldCharType="separate"/>
      </w:r>
      <w:ins w:id="80" w:author="Cesar Coelho" w:date="2017-11-24T21:22:00Z">
        <w:r w:rsidR="009940D1">
          <w:t>4</w:t>
        </w:r>
      </w:ins>
      <w:ins w:id="81" w:author="Dominik Marszk" w:date="2017-02-15T14:45:00Z">
        <w:r>
          <w:fldChar w:fldCharType="end"/>
        </w:r>
      </w:ins>
    </w:p>
    <w:p w:rsidR="002870F2" w:rsidRDefault="002870F2">
      <w:pPr>
        <w:pStyle w:val="TOC1"/>
        <w:rPr>
          <w:ins w:id="82" w:author="Dominik Marszk" w:date="2017-02-15T14:45:00Z"/>
          <w:rFonts w:asciiTheme="minorHAnsi" w:eastAsiaTheme="minorEastAsia" w:hAnsiTheme="minorHAnsi"/>
          <w:b w:val="0"/>
          <w:bCs w:val="0"/>
          <w:caps w:val="0"/>
          <w:sz w:val="22"/>
          <w:szCs w:val="22"/>
          <w:lang w:eastAsia="en-GB"/>
        </w:rPr>
      </w:pPr>
      <w:ins w:id="83" w:author="Dominik Marszk" w:date="2017-02-15T14:45:00Z">
        <w:r>
          <w:t>3</w:t>
        </w:r>
        <w:r>
          <w:rPr>
            <w:rFonts w:asciiTheme="minorHAnsi" w:eastAsiaTheme="minorEastAsia" w:hAnsiTheme="minorHAnsi"/>
            <w:b w:val="0"/>
            <w:bCs w:val="0"/>
            <w:caps w:val="0"/>
            <w:sz w:val="22"/>
            <w:szCs w:val="22"/>
            <w:lang w:eastAsia="en-GB"/>
          </w:rPr>
          <w:tab/>
        </w:r>
        <w:r>
          <w:t>Binary Encoding</w:t>
        </w:r>
        <w:r>
          <w:tab/>
        </w:r>
        <w:r>
          <w:fldChar w:fldCharType="begin"/>
        </w:r>
        <w:r>
          <w:instrText xml:space="preserve"> PAGEREF _Toc474933246 \h </w:instrText>
        </w:r>
      </w:ins>
      <w:r>
        <w:fldChar w:fldCharType="separate"/>
      </w:r>
      <w:ins w:id="84" w:author="Cesar Coelho" w:date="2017-11-24T21:22:00Z">
        <w:r w:rsidR="009940D1">
          <w:t>4</w:t>
        </w:r>
      </w:ins>
      <w:ins w:id="85" w:author="Dominik Marszk" w:date="2017-02-15T14:45:00Z">
        <w:r>
          <w:fldChar w:fldCharType="end"/>
        </w:r>
      </w:ins>
    </w:p>
    <w:p w:rsidR="002870F2" w:rsidRDefault="002870F2">
      <w:pPr>
        <w:pStyle w:val="TOC1"/>
        <w:rPr>
          <w:ins w:id="86" w:author="Dominik Marszk" w:date="2017-02-15T14:45:00Z"/>
          <w:rFonts w:asciiTheme="minorHAnsi" w:eastAsiaTheme="minorEastAsia" w:hAnsiTheme="minorHAnsi"/>
          <w:b w:val="0"/>
          <w:bCs w:val="0"/>
          <w:caps w:val="0"/>
          <w:sz w:val="22"/>
          <w:szCs w:val="22"/>
          <w:lang w:eastAsia="en-GB"/>
        </w:rPr>
      </w:pPr>
      <w:ins w:id="87" w:author="Dominik Marszk" w:date="2017-02-15T14:45:00Z">
        <w:r>
          <w:t>4</w:t>
        </w:r>
        <w:r>
          <w:rPr>
            <w:rFonts w:asciiTheme="minorHAnsi" w:eastAsiaTheme="minorEastAsia" w:hAnsiTheme="minorHAnsi"/>
            <w:b w:val="0"/>
            <w:bCs w:val="0"/>
            <w:caps w:val="0"/>
            <w:sz w:val="22"/>
            <w:szCs w:val="22"/>
            <w:lang w:eastAsia="en-GB"/>
          </w:rPr>
          <w:tab/>
        </w:r>
        <w:r>
          <w:t>Mapping Configuration Parameters (MCP)</w:t>
        </w:r>
        <w:r>
          <w:tab/>
        </w:r>
        <w:r>
          <w:fldChar w:fldCharType="begin"/>
        </w:r>
        <w:r>
          <w:instrText xml:space="preserve"> PAGEREF _Toc474933352 \h </w:instrText>
        </w:r>
      </w:ins>
      <w:r>
        <w:fldChar w:fldCharType="separate"/>
      </w:r>
      <w:ins w:id="88" w:author="Cesar Coelho" w:date="2017-11-24T21:22:00Z">
        <w:r w:rsidR="009940D1">
          <w:t>5</w:t>
        </w:r>
      </w:ins>
      <w:ins w:id="89" w:author="Dominik Marszk" w:date="2017-02-15T14:45:00Z">
        <w:r>
          <w:fldChar w:fldCharType="end"/>
        </w:r>
      </w:ins>
    </w:p>
    <w:p w:rsidR="002870F2" w:rsidRDefault="002870F2">
      <w:pPr>
        <w:pStyle w:val="TOC1"/>
        <w:rPr>
          <w:ins w:id="90" w:author="Dominik Marszk" w:date="2017-02-15T14:45:00Z"/>
          <w:rFonts w:asciiTheme="minorHAnsi" w:eastAsiaTheme="minorEastAsia" w:hAnsiTheme="minorHAnsi"/>
          <w:b w:val="0"/>
          <w:bCs w:val="0"/>
          <w:caps w:val="0"/>
          <w:sz w:val="22"/>
          <w:szCs w:val="22"/>
          <w:lang w:eastAsia="en-GB"/>
        </w:rPr>
      </w:pPr>
      <w:ins w:id="91" w:author="Dominik Marszk" w:date="2017-02-15T14:45:00Z">
        <w:r>
          <w:t>5</w:t>
        </w:r>
        <w:r>
          <w:rPr>
            <w:rFonts w:asciiTheme="minorHAnsi" w:eastAsiaTheme="minorEastAsia" w:hAnsiTheme="minorHAnsi"/>
            <w:b w:val="0"/>
            <w:bCs w:val="0"/>
            <w:caps w:val="0"/>
            <w:sz w:val="22"/>
            <w:szCs w:val="22"/>
            <w:lang w:eastAsia="en-GB"/>
          </w:rPr>
          <w:tab/>
        </w:r>
        <w:r>
          <w:t>Comparison of PoC SGICD with Nanomind OBSW ICD</w:t>
        </w:r>
        <w:r>
          <w:tab/>
        </w:r>
        <w:r>
          <w:fldChar w:fldCharType="begin"/>
        </w:r>
        <w:r>
          <w:instrText xml:space="preserve"> PAGEREF _Toc474933353 \h </w:instrText>
        </w:r>
      </w:ins>
      <w:r>
        <w:fldChar w:fldCharType="separate"/>
      </w:r>
      <w:ins w:id="92" w:author="Cesar Coelho" w:date="2017-11-24T21:22:00Z">
        <w:r w:rsidR="009940D1">
          <w:t>6</w:t>
        </w:r>
      </w:ins>
      <w:ins w:id="93" w:author="Dominik Marszk" w:date="2017-02-15T14:45:00Z">
        <w:r>
          <w:fldChar w:fldCharType="end"/>
        </w:r>
      </w:ins>
    </w:p>
    <w:p w:rsidR="002870F2" w:rsidRDefault="002870F2">
      <w:pPr>
        <w:pStyle w:val="TOC2"/>
        <w:rPr>
          <w:ins w:id="94" w:author="Dominik Marszk" w:date="2017-02-15T14:45:00Z"/>
          <w:rFonts w:asciiTheme="minorHAnsi" w:eastAsiaTheme="minorEastAsia" w:hAnsiTheme="minorHAnsi"/>
          <w:sz w:val="22"/>
          <w:szCs w:val="22"/>
          <w:lang w:eastAsia="en-GB"/>
        </w:rPr>
      </w:pPr>
      <w:ins w:id="95" w:author="Dominik Marszk" w:date="2017-02-15T14:45:00Z">
        <w:r>
          <w:t>5.1</w:t>
        </w:r>
        <w:r>
          <w:rPr>
            <w:rFonts w:asciiTheme="minorHAnsi" w:eastAsiaTheme="minorEastAsia" w:hAnsiTheme="minorHAnsi"/>
            <w:sz w:val="22"/>
            <w:szCs w:val="22"/>
            <w:lang w:eastAsia="en-GB"/>
          </w:rPr>
          <w:tab/>
        </w:r>
        <w:r>
          <w:t>Platform and Standard Services</w:t>
        </w:r>
        <w:r>
          <w:tab/>
        </w:r>
        <w:r>
          <w:fldChar w:fldCharType="begin"/>
        </w:r>
        <w:r>
          <w:instrText xml:space="preserve"> PAGEREF _Toc474933357 \h </w:instrText>
        </w:r>
      </w:ins>
      <w:r>
        <w:fldChar w:fldCharType="separate"/>
      </w:r>
      <w:ins w:id="96" w:author="Cesar Coelho" w:date="2017-11-24T21:22:00Z">
        <w:r w:rsidR="009940D1">
          <w:t>7</w:t>
        </w:r>
      </w:ins>
      <w:ins w:id="97" w:author="Dominik Marszk" w:date="2017-02-15T14:45:00Z">
        <w:r>
          <w:fldChar w:fldCharType="end"/>
        </w:r>
      </w:ins>
    </w:p>
    <w:p w:rsidR="002870F2" w:rsidRDefault="002870F2">
      <w:pPr>
        <w:pStyle w:val="TOC3"/>
        <w:rPr>
          <w:ins w:id="98" w:author="Dominik Marszk" w:date="2017-02-15T14:45:00Z"/>
          <w:rFonts w:asciiTheme="minorHAnsi" w:eastAsiaTheme="minorEastAsia" w:hAnsiTheme="minorHAnsi"/>
          <w:sz w:val="22"/>
          <w:szCs w:val="22"/>
          <w:lang w:eastAsia="en-GB"/>
        </w:rPr>
      </w:pPr>
      <w:ins w:id="99" w:author="Dominik Marszk" w:date="2017-02-15T14:45:00Z">
        <w:r>
          <w:t>5.1.1</w:t>
        </w:r>
        <w:r>
          <w:rPr>
            <w:rFonts w:asciiTheme="minorHAnsi" w:eastAsiaTheme="minorEastAsia" w:hAnsiTheme="minorHAnsi"/>
            <w:sz w:val="22"/>
            <w:szCs w:val="22"/>
            <w:lang w:eastAsia="en-GB"/>
          </w:rPr>
          <w:tab/>
        </w:r>
        <w:r>
          <w:t>FBO area</w:t>
        </w:r>
        <w:r>
          <w:tab/>
        </w:r>
        <w:r>
          <w:fldChar w:fldCharType="begin"/>
        </w:r>
        <w:r>
          <w:instrText xml:space="preserve"> PAGEREF _Toc474933358 \h </w:instrText>
        </w:r>
      </w:ins>
      <w:r>
        <w:fldChar w:fldCharType="separate"/>
      </w:r>
      <w:ins w:id="100" w:author="Cesar Coelho" w:date="2017-11-24T21:22:00Z">
        <w:r w:rsidR="009940D1">
          <w:t>7</w:t>
        </w:r>
      </w:ins>
      <w:ins w:id="101" w:author="Dominik Marszk" w:date="2017-02-15T14:45:00Z">
        <w:r>
          <w:fldChar w:fldCharType="end"/>
        </w:r>
      </w:ins>
    </w:p>
    <w:p w:rsidR="002870F2" w:rsidRDefault="002870F2">
      <w:pPr>
        <w:pStyle w:val="TOC3"/>
        <w:rPr>
          <w:ins w:id="102" w:author="Dominik Marszk" w:date="2017-02-15T14:45:00Z"/>
          <w:rFonts w:asciiTheme="minorHAnsi" w:eastAsiaTheme="minorEastAsia" w:hAnsiTheme="minorHAnsi"/>
          <w:sz w:val="22"/>
          <w:szCs w:val="22"/>
          <w:lang w:eastAsia="en-GB"/>
        </w:rPr>
      </w:pPr>
      <w:ins w:id="103" w:author="Dominik Marszk" w:date="2017-02-15T14:45:00Z">
        <w:r>
          <w:t>5.1.2</w:t>
        </w:r>
        <w:r>
          <w:rPr>
            <w:rFonts w:asciiTheme="minorHAnsi" w:eastAsiaTheme="minorEastAsia" w:hAnsiTheme="minorHAnsi"/>
            <w:sz w:val="22"/>
            <w:szCs w:val="22"/>
            <w:lang w:eastAsia="en-GB"/>
          </w:rPr>
          <w:tab/>
        </w:r>
        <w:r>
          <w:t>CPDU service (Area OPSSAT_STD)</w:t>
        </w:r>
        <w:r>
          <w:tab/>
        </w:r>
        <w:r>
          <w:fldChar w:fldCharType="begin"/>
        </w:r>
        <w:r>
          <w:instrText xml:space="preserve"> PAGEREF _Toc474933359 \h </w:instrText>
        </w:r>
      </w:ins>
      <w:r>
        <w:fldChar w:fldCharType="separate"/>
      </w:r>
      <w:ins w:id="104" w:author="Cesar Coelho" w:date="2017-11-24T21:22:00Z">
        <w:r w:rsidR="009940D1">
          <w:t>7</w:t>
        </w:r>
      </w:ins>
      <w:ins w:id="105" w:author="Dominik Marszk" w:date="2017-02-15T14:45:00Z">
        <w:r>
          <w:fldChar w:fldCharType="end"/>
        </w:r>
      </w:ins>
    </w:p>
    <w:p w:rsidR="002870F2" w:rsidRDefault="002870F2">
      <w:pPr>
        <w:pStyle w:val="TOC3"/>
        <w:rPr>
          <w:ins w:id="106" w:author="Dominik Marszk" w:date="2017-02-15T14:45:00Z"/>
          <w:rFonts w:asciiTheme="minorHAnsi" w:eastAsiaTheme="minorEastAsia" w:hAnsiTheme="minorHAnsi"/>
          <w:sz w:val="22"/>
          <w:szCs w:val="22"/>
          <w:lang w:eastAsia="en-GB"/>
        </w:rPr>
      </w:pPr>
      <w:ins w:id="107" w:author="Dominik Marszk" w:date="2017-02-15T14:45:00Z">
        <w:r>
          <w:t>5.1.3</w:t>
        </w:r>
        <w:r>
          <w:rPr>
            <w:rFonts w:asciiTheme="minorHAnsi" w:eastAsiaTheme="minorEastAsia" w:hAnsiTheme="minorHAnsi"/>
            <w:sz w:val="22"/>
            <w:szCs w:val="22"/>
            <w:lang w:eastAsia="en-GB"/>
          </w:rPr>
          <w:tab/>
        </w:r>
        <w:r>
          <w:t>MemoryManagement service (Area OPSSAT_STD)</w:t>
        </w:r>
        <w:r>
          <w:tab/>
        </w:r>
        <w:r>
          <w:fldChar w:fldCharType="begin"/>
        </w:r>
        <w:r>
          <w:instrText xml:space="preserve"> PAGEREF _Toc474933360 \h </w:instrText>
        </w:r>
      </w:ins>
      <w:r>
        <w:fldChar w:fldCharType="separate"/>
      </w:r>
      <w:ins w:id="108" w:author="Cesar Coelho" w:date="2017-11-24T21:22:00Z">
        <w:r w:rsidR="009940D1">
          <w:t>7</w:t>
        </w:r>
      </w:ins>
      <w:ins w:id="109" w:author="Dominik Marszk" w:date="2017-02-15T14:45:00Z">
        <w:r>
          <w:fldChar w:fldCharType="end"/>
        </w:r>
      </w:ins>
    </w:p>
    <w:p w:rsidR="002870F2" w:rsidRDefault="002870F2">
      <w:pPr>
        <w:pStyle w:val="TOC3"/>
        <w:rPr>
          <w:ins w:id="110" w:author="Dominik Marszk" w:date="2017-02-15T14:45:00Z"/>
          <w:rFonts w:asciiTheme="minorHAnsi" w:eastAsiaTheme="minorEastAsia" w:hAnsiTheme="minorHAnsi"/>
          <w:sz w:val="22"/>
          <w:szCs w:val="22"/>
          <w:lang w:eastAsia="en-GB"/>
        </w:rPr>
      </w:pPr>
      <w:ins w:id="111" w:author="Dominik Marszk" w:date="2017-02-15T14:45:00Z">
        <w:r>
          <w:t>5.1.4</w:t>
        </w:r>
        <w:r>
          <w:rPr>
            <w:rFonts w:asciiTheme="minorHAnsi" w:eastAsiaTheme="minorEastAsia" w:hAnsiTheme="minorHAnsi"/>
            <w:sz w:val="22"/>
            <w:szCs w:val="22"/>
            <w:lang w:eastAsia="en-GB"/>
          </w:rPr>
          <w:tab/>
        </w:r>
        <w:r>
          <w:t>ScheduleManagement service (Area OPSSAT_STD)</w:t>
        </w:r>
        <w:r>
          <w:tab/>
        </w:r>
        <w:r>
          <w:fldChar w:fldCharType="begin"/>
        </w:r>
        <w:r>
          <w:instrText xml:space="preserve"> PAGEREF _Toc474933361 \h </w:instrText>
        </w:r>
      </w:ins>
      <w:r>
        <w:fldChar w:fldCharType="separate"/>
      </w:r>
      <w:ins w:id="112" w:author="Cesar Coelho" w:date="2017-11-24T21:22:00Z">
        <w:r w:rsidR="009940D1">
          <w:t>8</w:t>
        </w:r>
      </w:ins>
      <w:ins w:id="113" w:author="Dominik Marszk" w:date="2017-02-15T14:45:00Z">
        <w:r>
          <w:fldChar w:fldCharType="end"/>
        </w:r>
      </w:ins>
    </w:p>
    <w:p w:rsidR="002870F2" w:rsidRDefault="002870F2">
      <w:pPr>
        <w:pStyle w:val="TOC3"/>
        <w:rPr>
          <w:ins w:id="114" w:author="Dominik Marszk" w:date="2017-02-15T14:45:00Z"/>
          <w:rFonts w:asciiTheme="minorHAnsi" w:eastAsiaTheme="minorEastAsia" w:hAnsiTheme="minorHAnsi"/>
          <w:sz w:val="22"/>
          <w:szCs w:val="22"/>
          <w:lang w:eastAsia="en-GB"/>
        </w:rPr>
      </w:pPr>
      <w:ins w:id="115" w:author="Dominik Marszk" w:date="2017-02-15T14:45:00Z">
        <w:r>
          <w:t>5.1.5</w:t>
        </w:r>
        <w:r>
          <w:rPr>
            <w:rFonts w:asciiTheme="minorHAnsi" w:eastAsiaTheme="minorEastAsia" w:hAnsiTheme="minorHAnsi"/>
            <w:sz w:val="22"/>
            <w:szCs w:val="22"/>
            <w:lang w:eastAsia="en-GB"/>
          </w:rPr>
          <w:tab/>
        </w:r>
        <w:r>
          <w:t>PacketStore service (Area OPSSAT_STD)</w:t>
        </w:r>
        <w:r>
          <w:tab/>
        </w:r>
        <w:r>
          <w:fldChar w:fldCharType="begin"/>
        </w:r>
        <w:r>
          <w:instrText xml:space="preserve"> PAGEREF _Toc474933362 \h </w:instrText>
        </w:r>
      </w:ins>
      <w:r>
        <w:fldChar w:fldCharType="separate"/>
      </w:r>
      <w:ins w:id="116" w:author="Cesar Coelho" w:date="2017-11-24T21:22:00Z">
        <w:r w:rsidR="009940D1">
          <w:t>8</w:t>
        </w:r>
      </w:ins>
      <w:ins w:id="117" w:author="Dominik Marszk" w:date="2017-02-15T14:45:00Z">
        <w:r>
          <w:fldChar w:fldCharType="end"/>
        </w:r>
      </w:ins>
    </w:p>
    <w:p w:rsidR="002870F2" w:rsidRDefault="002870F2">
      <w:pPr>
        <w:pStyle w:val="TOC3"/>
        <w:rPr>
          <w:ins w:id="118" w:author="Dominik Marszk" w:date="2017-02-15T14:45:00Z"/>
          <w:rFonts w:asciiTheme="minorHAnsi" w:eastAsiaTheme="minorEastAsia" w:hAnsiTheme="minorHAnsi"/>
          <w:sz w:val="22"/>
          <w:szCs w:val="22"/>
          <w:lang w:eastAsia="en-GB"/>
        </w:rPr>
      </w:pPr>
      <w:ins w:id="119" w:author="Dominik Marszk" w:date="2017-02-15T14:45:00Z">
        <w:r>
          <w:t>5.1.6</w:t>
        </w:r>
        <w:r>
          <w:rPr>
            <w:rFonts w:asciiTheme="minorHAnsi" w:eastAsiaTheme="minorEastAsia" w:hAnsiTheme="minorHAnsi"/>
            <w:sz w:val="22"/>
            <w:szCs w:val="22"/>
            <w:lang w:eastAsia="en-GB"/>
          </w:rPr>
          <w:tab/>
        </w:r>
        <w:r>
          <w:t>FileManagementExt service (Area OPSSAT_STD)</w:t>
        </w:r>
        <w:r>
          <w:tab/>
        </w:r>
        <w:r>
          <w:fldChar w:fldCharType="begin"/>
        </w:r>
        <w:r>
          <w:instrText xml:space="preserve"> PAGEREF _Toc474933363 \h </w:instrText>
        </w:r>
      </w:ins>
      <w:r>
        <w:fldChar w:fldCharType="separate"/>
      </w:r>
      <w:ins w:id="120" w:author="Cesar Coelho" w:date="2017-11-24T21:22:00Z">
        <w:r w:rsidR="009940D1">
          <w:t>8</w:t>
        </w:r>
      </w:ins>
      <w:ins w:id="121" w:author="Dominik Marszk" w:date="2017-02-15T14:45:00Z">
        <w:r>
          <w:fldChar w:fldCharType="end"/>
        </w:r>
      </w:ins>
    </w:p>
    <w:p w:rsidR="002870F2" w:rsidRDefault="002870F2">
      <w:pPr>
        <w:pStyle w:val="TOC3"/>
        <w:rPr>
          <w:ins w:id="122" w:author="Dominik Marszk" w:date="2017-02-15T14:45:00Z"/>
          <w:rFonts w:asciiTheme="minorHAnsi" w:eastAsiaTheme="minorEastAsia" w:hAnsiTheme="minorHAnsi"/>
          <w:sz w:val="22"/>
          <w:szCs w:val="22"/>
          <w:lang w:eastAsia="en-GB"/>
        </w:rPr>
      </w:pPr>
      <w:ins w:id="123" w:author="Dominik Marszk" w:date="2017-02-15T14:45:00Z">
        <w:r>
          <w:t>5.1.7</w:t>
        </w:r>
        <w:r>
          <w:rPr>
            <w:rFonts w:asciiTheme="minorHAnsi" w:eastAsiaTheme="minorEastAsia" w:hAnsiTheme="minorHAnsi"/>
            <w:sz w:val="22"/>
            <w:szCs w:val="22"/>
            <w:lang w:eastAsia="en-GB"/>
          </w:rPr>
          <w:tab/>
        </w:r>
        <w:r>
          <w:t>MIC service (Area OPSSAT_PF)</w:t>
        </w:r>
        <w:r>
          <w:tab/>
        </w:r>
        <w:r>
          <w:fldChar w:fldCharType="begin"/>
        </w:r>
        <w:r>
          <w:instrText xml:space="preserve"> PAGEREF _Toc474933364 \h </w:instrText>
        </w:r>
      </w:ins>
      <w:r>
        <w:fldChar w:fldCharType="separate"/>
      </w:r>
      <w:ins w:id="124" w:author="Cesar Coelho" w:date="2017-11-24T21:22:00Z">
        <w:r w:rsidR="009940D1">
          <w:t>8</w:t>
        </w:r>
      </w:ins>
      <w:ins w:id="125" w:author="Dominik Marszk" w:date="2017-02-15T14:45:00Z">
        <w:r>
          <w:fldChar w:fldCharType="end"/>
        </w:r>
      </w:ins>
    </w:p>
    <w:p w:rsidR="002870F2" w:rsidRDefault="002870F2">
      <w:pPr>
        <w:pStyle w:val="TOC3"/>
        <w:rPr>
          <w:ins w:id="126" w:author="Dominik Marszk" w:date="2017-02-15T14:45:00Z"/>
          <w:rFonts w:asciiTheme="minorHAnsi" w:eastAsiaTheme="minorEastAsia" w:hAnsiTheme="minorHAnsi"/>
          <w:sz w:val="22"/>
          <w:szCs w:val="22"/>
          <w:lang w:eastAsia="en-GB"/>
        </w:rPr>
      </w:pPr>
      <w:ins w:id="127" w:author="Dominik Marszk" w:date="2017-02-15T14:45:00Z">
        <w:r>
          <w:t>5.1.8</w:t>
        </w:r>
        <w:r>
          <w:rPr>
            <w:rFonts w:asciiTheme="minorHAnsi" w:eastAsiaTheme="minorEastAsia" w:hAnsiTheme="minorHAnsi"/>
            <w:sz w:val="22"/>
            <w:szCs w:val="22"/>
            <w:lang w:eastAsia="en-GB"/>
          </w:rPr>
          <w:tab/>
        </w:r>
        <w:r>
          <w:t>Power service (Area OPSSAT_PF)</w:t>
        </w:r>
        <w:r>
          <w:tab/>
        </w:r>
        <w:r>
          <w:fldChar w:fldCharType="begin"/>
        </w:r>
        <w:r>
          <w:instrText xml:space="preserve"> PAGEREF _Toc474933365 \h </w:instrText>
        </w:r>
      </w:ins>
      <w:r>
        <w:fldChar w:fldCharType="separate"/>
      </w:r>
      <w:ins w:id="128" w:author="Cesar Coelho" w:date="2017-11-24T21:22:00Z">
        <w:r w:rsidR="009940D1">
          <w:t>8</w:t>
        </w:r>
      </w:ins>
      <w:ins w:id="129" w:author="Dominik Marszk" w:date="2017-02-15T14:45:00Z">
        <w:r>
          <w:fldChar w:fldCharType="end"/>
        </w:r>
      </w:ins>
    </w:p>
    <w:p w:rsidR="002870F2" w:rsidRPr="002870F2" w:rsidRDefault="002870F2">
      <w:pPr>
        <w:pStyle w:val="TOC3"/>
        <w:rPr>
          <w:ins w:id="130" w:author="Dominik Marszk" w:date="2017-02-15T14:45:00Z"/>
          <w:rFonts w:asciiTheme="minorHAnsi" w:eastAsiaTheme="minorEastAsia" w:hAnsiTheme="minorHAnsi"/>
          <w:sz w:val="22"/>
          <w:szCs w:val="22"/>
          <w:lang w:val="fr-FR" w:eastAsia="en-GB"/>
          <w:rPrChange w:id="131" w:author="Dominik Marszk" w:date="2017-02-15T14:45:00Z">
            <w:rPr>
              <w:ins w:id="132" w:author="Dominik Marszk" w:date="2017-02-15T14:45:00Z"/>
              <w:rFonts w:asciiTheme="minorHAnsi" w:eastAsiaTheme="minorEastAsia" w:hAnsiTheme="minorHAnsi"/>
              <w:sz w:val="22"/>
              <w:szCs w:val="22"/>
              <w:lang w:eastAsia="en-GB"/>
            </w:rPr>
          </w:rPrChange>
        </w:rPr>
      </w:pPr>
      <w:ins w:id="133" w:author="Dominik Marszk" w:date="2017-02-15T14:45:00Z">
        <w:r w:rsidRPr="00C54013">
          <w:rPr>
            <w:lang w:val="fr-FR"/>
          </w:rPr>
          <w:t>5.1.9</w:t>
        </w:r>
        <w:r w:rsidRPr="002870F2">
          <w:rPr>
            <w:rFonts w:asciiTheme="minorHAnsi" w:eastAsiaTheme="minorEastAsia" w:hAnsiTheme="minorHAnsi"/>
            <w:sz w:val="22"/>
            <w:szCs w:val="22"/>
            <w:lang w:val="fr-FR" w:eastAsia="en-GB"/>
            <w:rPrChange w:id="134" w:author="Dominik Marszk" w:date="2017-02-15T14:45:00Z">
              <w:rPr>
                <w:rFonts w:asciiTheme="minorHAnsi" w:eastAsiaTheme="minorEastAsia" w:hAnsiTheme="minorHAnsi"/>
                <w:sz w:val="22"/>
                <w:szCs w:val="22"/>
                <w:lang w:eastAsia="en-GB"/>
              </w:rPr>
            </w:rPrChange>
          </w:rPr>
          <w:tab/>
        </w:r>
        <w:r w:rsidRPr="00C54013">
          <w:rPr>
            <w:lang w:val="fr-FR"/>
          </w:rPr>
          <w:t>Mode service (Area OPSSAT_PF)</w:t>
        </w:r>
        <w:r w:rsidRPr="002870F2">
          <w:rPr>
            <w:lang w:val="fr-FR"/>
            <w:rPrChange w:id="135" w:author="Dominik Marszk" w:date="2017-02-15T14:45:00Z">
              <w:rPr/>
            </w:rPrChange>
          </w:rPr>
          <w:tab/>
        </w:r>
        <w:r>
          <w:fldChar w:fldCharType="begin"/>
        </w:r>
        <w:r w:rsidRPr="002870F2">
          <w:rPr>
            <w:lang w:val="fr-FR"/>
            <w:rPrChange w:id="136" w:author="Dominik Marszk" w:date="2017-02-15T14:45:00Z">
              <w:rPr/>
            </w:rPrChange>
          </w:rPr>
          <w:instrText xml:space="preserve"> PAGEREF _Toc474933366 \h </w:instrText>
        </w:r>
      </w:ins>
      <w:r>
        <w:fldChar w:fldCharType="separate"/>
      </w:r>
      <w:ins w:id="137" w:author="Cesar Coelho" w:date="2017-11-24T21:22:00Z">
        <w:r w:rsidR="009940D1">
          <w:rPr>
            <w:lang w:val="fr-FR"/>
          </w:rPr>
          <w:t>9</w:t>
        </w:r>
      </w:ins>
      <w:ins w:id="138" w:author="Dominik Marszk" w:date="2017-02-15T14:45:00Z">
        <w:r>
          <w:fldChar w:fldCharType="end"/>
        </w:r>
      </w:ins>
    </w:p>
    <w:p w:rsidR="002870F2" w:rsidRDefault="002870F2">
      <w:pPr>
        <w:pStyle w:val="TOC3"/>
        <w:rPr>
          <w:ins w:id="139" w:author="Dominik Marszk" w:date="2017-02-15T14:45:00Z"/>
          <w:rFonts w:asciiTheme="minorHAnsi" w:eastAsiaTheme="minorEastAsia" w:hAnsiTheme="minorHAnsi"/>
          <w:sz w:val="22"/>
          <w:szCs w:val="22"/>
          <w:lang w:eastAsia="en-GB"/>
        </w:rPr>
      </w:pPr>
      <w:ins w:id="140" w:author="Dominik Marszk" w:date="2017-02-15T14:45:00Z">
        <w:r>
          <w:t>5.1.10</w:t>
        </w:r>
        <w:r>
          <w:rPr>
            <w:rFonts w:asciiTheme="minorHAnsi" w:eastAsiaTheme="minorEastAsia" w:hAnsiTheme="minorHAnsi"/>
            <w:sz w:val="22"/>
            <w:szCs w:val="22"/>
            <w:lang w:eastAsia="en-GB"/>
          </w:rPr>
          <w:tab/>
        </w:r>
        <w:r>
          <w:t>TimeManagement service (Area OPSSAT_PF)</w:t>
        </w:r>
        <w:r>
          <w:tab/>
        </w:r>
        <w:r>
          <w:fldChar w:fldCharType="begin"/>
        </w:r>
        <w:r>
          <w:instrText xml:space="preserve"> PAGEREF _Toc474933367 \h </w:instrText>
        </w:r>
      </w:ins>
      <w:r>
        <w:fldChar w:fldCharType="separate"/>
      </w:r>
      <w:ins w:id="141" w:author="Cesar Coelho" w:date="2017-11-24T21:22:00Z">
        <w:r w:rsidR="009940D1">
          <w:t>9</w:t>
        </w:r>
      </w:ins>
      <w:ins w:id="142" w:author="Dominik Marszk" w:date="2017-02-15T14:45:00Z">
        <w:r>
          <w:fldChar w:fldCharType="end"/>
        </w:r>
      </w:ins>
    </w:p>
    <w:p w:rsidR="002870F2" w:rsidRDefault="002870F2">
      <w:pPr>
        <w:pStyle w:val="TOC3"/>
        <w:rPr>
          <w:ins w:id="143" w:author="Dominik Marszk" w:date="2017-02-15T14:45:00Z"/>
          <w:rFonts w:asciiTheme="minorHAnsi" w:eastAsiaTheme="minorEastAsia" w:hAnsiTheme="minorHAnsi"/>
          <w:sz w:val="22"/>
          <w:szCs w:val="22"/>
          <w:lang w:eastAsia="en-GB"/>
        </w:rPr>
      </w:pPr>
      <w:ins w:id="144" w:author="Dominik Marszk" w:date="2017-02-15T14:45:00Z">
        <w:r>
          <w:t>5.1.11</w:t>
        </w:r>
        <w:r>
          <w:rPr>
            <w:rFonts w:asciiTheme="minorHAnsi" w:eastAsiaTheme="minorEastAsia" w:hAnsiTheme="minorHAnsi"/>
            <w:sz w:val="22"/>
            <w:szCs w:val="22"/>
            <w:lang w:eastAsia="en-GB"/>
          </w:rPr>
          <w:tab/>
        </w:r>
        <w:r>
          <w:t>ExperimentWD service (Area OPSSAT_PF)</w:t>
        </w:r>
        <w:r>
          <w:tab/>
        </w:r>
        <w:r>
          <w:fldChar w:fldCharType="begin"/>
        </w:r>
        <w:r>
          <w:instrText xml:space="preserve"> PAGEREF _Toc474933368 \h </w:instrText>
        </w:r>
      </w:ins>
      <w:r>
        <w:fldChar w:fldCharType="separate"/>
      </w:r>
      <w:ins w:id="145" w:author="Cesar Coelho" w:date="2017-11-24T21:22:00Z">
        <w:r w:rsidR="009940D1">
          <w:t>9</w:t>
        </w:r>
      </w:ins>
      <w:ins w:id="146" w:author="Dominik Marszk" w:date="2017-02-15T14:45:00Z">
        <w:r>
          <w:fldChar w:fldCharType="end"/>
        </w:r>
      </w:ins>
    </w:p>
    <w:p w:rsidR="002870F2" w:rsidRDefault="002870F2">
      <w:pPr>
        <w:pStyle w:val="TOC3"/>
        <w:rPr>
          <w:ins w:id="147" w:author="Dominik Marszk" w:date="2017-02-15T14:45:00Z"/>
          <w:rFonts w:asciiTheme="minorHAnsi" w:eastAsiaTheme="minorEastAsia" w:hAnsiTheme="minorHAnsi"/>
          <w:sz w:val="22"/>
          <w:szCs w:val="22"/>
          <w:lang w:eastAsia="en-GB"/>
        </w:rPr>
      </w:pPr>
      <w:ins w:id="148" w:author="Dominik Marszk" w:date="2017-02-15T14:45:00Z">
        <w:r>
          <w:t>5.1.12</w:t>
        </w:r>
        <w:r>
          <w:rPr>
            <w:rFonts w:asciiTheme="minorHAnsi" w:eastAsiaTheme="minorEastAsia" w:hAnsiTheme="minorHAnsi"/>
            <w:sz w:val="22"/>
            <w:szCs w:val="22"/>
            <w:lang w:eastAsia="en-GB"/>
          </w:rPr>
          <w:tab/>
        </w:r>
        <w:r>
          <w:t>GPS service (Area OPSSAT_PF)</w:t>
        </w:r>
        <w:r>
          <w:tab/>
        </w:r>
        <w:r>
          <w:fldChar w:fldCharType="begin"/>
        </w:r>
        <w:r>
          <w:instrText xml:space="preserve"> PAGEREF _Toc474933369 \h </w:instrText>
        </w:r>
      </w:ins>
      <w:r>
        <w:fldChar w:fldCharType="separate"/>
      </w:r>
      <w:ins w:id="149" w:author="Cesar Coelho" w:date="2017-11-24T21:22:00Z">
        <w:r w:rsidR="009940D1">
          <w:t>9</w:t>
        </w:r>
      </w:ins>
      <w:ins w:id="150" w:author="Dominik Marszk" w:date="2017-02-15T14:45:00Z">
        <w:r>
          <w:fldChar w:fldCharType="end"/>
        </w:r>
      </w:ins>
    </w:p>
    <w:p w:rsidR="002870F2" w:rsidRDefault="002870F2">
      <w:pPr>
        <w:pStyle w:val="TOC3"/>
        <w:rPr>
          <w:ins w:id="151" w:author="Dominik Marszk" w:date="2017-02-15T14:45:00Z"/>
          <w:rFonts w:asciiTheme="minorHAnsi" w:eastAsiaTheme="minorEastAsia" w:hAnsiTheme="minorHAnsi"/>
          <w:sz w:val="22"/>
          <w:szCs w:val="22"/>
          <w:lang w:eastAsia="en-GB"/>
        </w:rPr>
      </w:pPr>
      <w:ins w:id="152" w:author="Dominik Marszk" w:date="2017-02-15T14:45:00Z">
        <w:r>
          <w:t>5.1.13</w:t>
        </w:r>
        <w:r>
          <w:rPr>
            <w:rFonts w:asciiTheme="minorHAnsi" w:eastAsiaTheme="minorEastAsia" w:hAnsiTheme="minorHAnsi"/>
            <w:sz w:val="22"/>
            <w:szCs w:val="22"/>
            <w:lang w:eastAsia="en-GB"/>
          </w:rPr>
          <w:tab/>
        </w:r>
        <w:r>
          <w:t>CoarseADCS service (Area OPSSAT_PF)</w:t>
        </w:r>
        <w:r>
          <w:tab/>
        </w:r>
        <w:r>
          <w:fldChar w:fldCharType="begin"/>
        </w:r>
        <w:r>
          <w:instrText xml:space="preserve"> PAGEREF _Toc474933370 \h </w:instrText>
        </w:r>
      </w:ins>
      <w:r>
        <w:fldChar w:fldCharType="separate"/>
      </w:r>
      <w:ins w:id="153" w:author="Cesar Coelho" w:date="2017-11-24T21:22:00Z">
        <w:r w:rsidR="009940D1">
          <w:t>9</w:t>
        </w:r>
      </w:ins>
      <w:ins w:id="154" w:author="Dominik Marszk" w:date="2017-02-15T14:45:00Z">
        <w:r>
          <w:fldChar w:fldCharType="end"/>
        </w:r>
      </w:ins>
    </w:p>
    <w:p w:rsidR="002870F2" w:rsidRDefault="002870F2">
      <w:pPr>
        <w:pStyle w:val="TOC3"/>
        <w:rPr>
          <w:ins w:id="155" w:author="Dominik Marszk" w:date="2017-02-15T14:45:00Z"/>
          <w:rFonts w:asciiTheme="minorHAnsi" w:eastAsiaTheme="minorEastAsia" w:hAnsiTheme="minorHAnsi"/>
          <w:sz w:val="22"/>
          <w:szCs w:val="22"/>
          <w:lang w:eastAsia="en-GB"/>
        </w:rPr>
      </w:pPr>
      <w:ins w:id="156" w:author="Dominik Marszk" w:date="2017-02-15T14:45:00Z">
        <w:r>
          <w:t>5.1.14</w:t>
        </w:r>
        <w:r>
          <w:rPr>
            <w:rFonts w:asciiTheme="minorHAnsi" w:eastAsiaTheme="minorEastAsia" w:hAnsiTheme="minorHAnsi"/>
            <w:sz w:val="22"/>
            <w:szCs w:val="22"/>
            <w:lang w:eastAsia="en-GB"/>
          </w:rPr>
          <w:tab/>
        </w:r>
        <w:r>
          <w:t>AdvancedOBC service (Area OPSSAT_PF)</w:t>
        </w:r>
        <w:r>
          <w:tab/>
        </w:r>
        <w:r>
          <w:fldChar w:fldCharType="begin"/>
        </w:r>
        <w:r>
          <w:instrText xml:space="preserve"> PAGEREF _Toc474933371 \h </w:instrText>
        </w:r>
      </w:ins>
      <w:r>
        <w:fldChar w:fldCharType="separate"/>
      </w:r>
      <w:ins w:id="157" w:author="Cesar Coelho" w:date="2017-11-24T21:22:00Z">
        <w:r w:rsidR="009940D1">
          <w:t>9</w:t>
        </w:r>
      </w:ins>
      <w:ins w:id="158" w:author="Dominik Marszk" w:date="2017-02-15T14:45:00Z">
        <w:r>
          <w:fldChar w:fldCharType="end"/>
        </w:r>
      </w:ins>
    </w:p>
    <w:p w:rsidR="002870F2" w:rsidRDefault="002870F2">
      <w:pPr>
        <w:pStyle w:val="TOC2"/>
        <w:rPr>
          <w:ins w:id="159" w:author="Dominik Marszk" w:date="2017-02-15T14:45:00Z"/>
          <w:rFonts w:asciiTheme="minorHAnsi" w:eastAsiaTheme="minorEastAsia" w:hAnsiTheme="minorHAnsi"/>
          <w:sz w:val="22"/>
          <w:szCs w:val="22"/>
          <w:lang w:eastAsia="en-GB"/>
        </w:rPr>
      </w:pPr>
      <w:ins w:id="160" w:author="Dominik Marszk" w:date="2017-02-15T14:45:00Z">
        <w:r>
          <w:t>5.2</w:t>
        </w:r>
        <w:r>
          <w:rPr>
            <w:rFonts w:asciiTheme="minorHAnsi" w:eastAsiaTheme="minorEastAsia" w:hAnsiTheme="minorHAnsi"/>
            <w:sz w:val="22"/>
            <w:szCs w:val="22"/>
            <w:lang w:eastAsia="en-GB"/>
          </w:rPr>
          <w:tab/>
        </w:r>
        <w:r>
          <w:t>COM and M&amp;C services</w:t>
        </w:r>
        <w:r>
          <w:tab/>
        </w:r>
        <w:r>
          <w:fldChar w:fldCharType="begin"/>
        </w:r>
        <w:r>
          <w:instrText xml:space="preserve"> PAGEREF _Toc474933372 \h </w:instrText>
        </w:r>
      </w:ins>
      <w:r>
        <w:fldChar w:fldCharType="separate"/>
      </w:r>
      <w:ins w:id="161" w:author="Cesar Coelho" w:date="2017-11-24T21:22:00Z">
        <w:r w:rsidR="009940D1">
          <w:t>10</w:t>
        </w:r>
      </w:ins>
      <w:ins w:id="162" w:author="Dominik Marszk" w:date="2017-02-15T14:45:00Z">
        <w:r>
          <w:fldChar w:fldCharType="end"/>
        </w:r>
      </w:ins>
    </w:p>
    <w:p w:rsidR="002870F2" w:rsidRDefault="002870F2">
      <w:pPr>
        <w:pStyle w:val="TOC3"/>
        <w:rPr>
          <w:ins w:id="163" w:author="Dominik Marszk" w:date="2017-02-15T14:45:00Z"/>
          <w:rFonts w:asciiTheme="minorHAnsi" w:eastAsiaTheme="minorEastAsia" w:hAnsiTheme="minorHAnsi"/>
          <w:sz w:val="22"/>
          <w:szCs w:val="22"/>
          <w:lang w:eastAsia="en-GB"/>
        </w:rPr>
      </w:pPr>
      <w:ins w:id="164" w:author="Dominik Marszk" w:date="2017-02-15T14:45:00Z">
        <w:r>
          <w:t>5.2.1</w:t>
        </w:r>
        <w:r>
          <w:rPr>
            <w:rFonts w:asciiTheme="minorHAnsi" w:eastAsiaTheme="minorEastAsia" w:hAnsiTheme="minorHAnsi"/>
            <w:sz w:val="22"/>
            <w:szCs w:val="22"/>
            <w:lang w:eastAsia="en-GB"/>
          </w:rPr>
          <w:tab/>
        </w:r>
        <w:r>
          <w:t>Event service (Area COM)</w:t>
        </w:r>
        <w:r>
          <w:tab/>
        </w:r>
        <w:r>
          <w:fldChar w:fldCharType="begin"/>
        </w:r>
        <w:r>
          <w:instrText xml:space="preserve"> PAGEREF _Toc474933373 \h </w:instrText>
        </w:r>
      </w:ins>
      <w:r>
        <w:fldChar w:fldCharType="separate"/>
      </w:r>
      <w:ins w:id="165" w:author="Cesar Coelho" w:date="2017-11-24T21:22:00Z">
        <w:r w:rsidR="009940D1">
          <w:t>10</w:t>
        </w:r>
      </w:ins>
      <w:ins w:id="166" w:author="Dominik Marszk" w:date="2017-02-15T14:45:00Z">
        <w:r>
          <w:fldChar w:fldCharType="end"/>
        </w:r>
      </w:ins>
    </w:p>
    <w:p w:rsidR="002870F2" w:rsidRDefault="002870F2">
      <w:pPr>
        <w:pStyle w:val="TOC3"/>
        <w:rPr>
          <w:ins w:id="167" w:author="Dominik Marszk" w:date="2017-02-15T14:45:00Z"/>
          <w:rFonts w:asciiTheme="minorHAnsi" w:eastAsiaTheme="minorEastAsia" w:hAnsiTheme="minorHAnsi"/>
          <w:sz w:val="22"/>
          <w:szCs w:val="22"/>
          <w:lang w:eastAsia="en-GB"/>
        </w:rPr>
      </w:pPr>
      <w:ins w:id="168" w:author="Dominik Marszk" w:date="2017-02-15T14:45:00Z">
        <w:r>
          <w:t>5.2.2</w:t>
        </w:r>
        <w:r>
          <w:rPr>
            <w:rFonts w:asciiTheme="minorHAnsi" w:eastAsiaTheme="minorEastAsia" w:hAnsiTheme="minorHAnsi"/>
            <w:sz w:val="22"/>
            <w:szCs w:val="22"/>
            <w:lang w:eastAsia="en-GB"/>
          </w:rPr>
          <w:tab/>
        </w:r>
        <w:r>
          <w:t>Archive service (Area COM)</w:t>
        </w:r>
        <w:r>
          <w:tab/>
        </w:r>
        <w:r>
          <w:fldChar w:fldCharType="begin"/>
        </w:r>
        <w:r>
          <w:instrText xml:space="preserve"> PAGEREF _Toc474933374 \h </w:instrText>
        </w:r>
      </w:ins>
      <w:r>
        <w:fldChar w:fldCharType="separate"/>
      </w:r>
      <w:ins w:id="169" w:author="Cesar Coelho" w:date="2017-11-24T21:22:00Z">
        <w:r w:rsidR="009940D1">
          <w:t>10</w:t>
        </w:r>
      </w:ins>
      <w:ins w:id="170" w:author="Dominik Marszk" w:date="2017-02-15T14:45:00Z">
        <w:r>
          <w:fldChar w:fldCharType="end"/>
        </w:r>
      </w:ins>
    </w:p>
    <w:p w:rsidR="002870F2" w:rsidRDefault="002870F2">
      <w:pPr>
        <w:pStyle w:val="TOC3"/>
        <w:rPr>
          <w:ins w:id="171" w:author="Dominik Marszk" w:date="2017-02-15T14:45:00Z"/>
          <w:rFonts w:asciiTheme="minorHAnsi" w:eastAsiaTheme="minorEastAsia" w:hAnsiTheme="minorHAnsi"/>
          <w:sz w:val="22"/>
          <w:szCs w:val="22"/>
          <w:lang w:eastAsia="en-GB"/>
        </w:rPr>
      </w:pPr>
      <w:ins w:id="172" w:author="Dominik Marszk" w:date="2017-02-15T14:45:00Z">
        <w:r>
          <w:t>5.2.3</w:t>
        </w:r>
        <w:r>
          <w:rPr>
            <w:rFonts w:asciiTheme="minorHAnsi" w:eastAsiaTheme="minorEastAsia" w:hAnsiTheme="minorHAnsi"/>
            <w:sz w:val="22"/>
            <w:szCs w:val="22"/>
            <w:lang w:eastAsia="en-GB"/>
          </w:rPr>
          <w:tab/>
        </w:r>
        <w:r>
          <w:t>Activity Tracking service (Area COM)</w:t>
        </w:r>
        <w:r>
          <w:tab/>
        </w:r>
        <w:r>
          <w:fldChar w:fldCharType="begin"/>
        </w:r>
        <w:r>
          <w:instrText xml:space="preserve"> PAGEREF _Toc474933375 \h </w:instrText>
        </w:r>
      </w:ins>
      <w:r>
        <w:fldChar w:fldCharType="separate"/>
      </w:r>
      <w:ins w:id="173" w:author="Cesar Coelho" w:date="2017-11-24T21:22:00Z">
        <w:r w:rsidR="009940D1">
          <w:t>10</w:t>
        </w:r>
      </w:ins>
      <w:ins w:id="174" w:author="Dominik Marszk" w:date="2017-02-15T14:45:00Z">
        <w:r>
          <w:fldChar w:fldCharType="end"/>
        </w:r>
      </w:ins>
    </w:p>
    <w:p w:rsidR="002870F2" w:rsidRDefault="002870F2">
      <w:pPr>
        <w:pStyle w:val="TOC3"/>
        <w:rPr>
          <w:ins w:id="175" w:author="Dominik Marszk" w:date="2017-02-15T14:45:00Z"/>
          <w:rFonts w:asciiTheme="minorHAnsi" w:eastAsiaTheme="minorEastAsia" w:hAnsiTheme="minorHAnsi"/>
          <w:sz w:val="22"/>
          <w:szCs w:val="22"/>
          <w:lang w:eastAsia="en-GB"/>
        </w:rPr>
      </w:pPr>
      <w:ins w:id="176" w:author="Dominik Marszk" w:date="2017-02-15T14:45:00Z">
        <w:r>
          <w:t>5.2.4</w:t>
        </w:r>
        <w:r>
          <w:rPr>
            <w:rFonts w:asciiTheme="minorHAnsi" w:eastAsiaTheme="minorEastAsia" w:hAnsiTheme="minorHAnsi"/>
            <w:sz w:val="22"/>
            <w:szCs w:val="22"/>
            <w:lang w:eastAsia="en-GB"/>
          </w:rPr>
          <w:tab/>
        </w:r>
        <w:r>
          <w:t>Action service (Area MC)</w:t>
        </w:r>
        <w:r>
          <w:tab/>
        </w:r>
        <w:r>
          <w:fldChar w:fldCharType="begin"/>
        </w:r>
        <w:r>
          <w:instrText xml:space="preserve"> PAGEREF _Toc474933376 \h </w:instrText>
        </w:r>
      </w:ins>
      <w:r>
        <w:fldChar w:fldCharType="separate"/>
      </w:r>
      <w:ins w:id="177" w:author="Cesar Coelho" w:date="2017-11-24T21:22:00Z">
        <w:r w:rsidR="009940D1">
          <w:t>10</w:t>
        </w:r>
      </w:ins>
      <w:ins w:id="178" w:author="Dominik Marszk" w:date="2017-02-15T14:45:00Z">
        <w:r>
          <w:fldChar w:fldCharType="end"/>
        </w:r>
      </w:ins>
    </w:p>
    <w:p w:rsidR="002870F2" w:rsidRDefault="002870F2">
      <w:pPr>
        <w:pStyle w:val="TOC3"/>
        <w:rPr>
          <w:ins w:id="179" w:author="Dominik Marszk" w:date="2017-02-15T14:45:00Z"/>
          <w:rFonts w:asciiTheme="minorHAnsi" w:eastAsiaTheme="minorEastAsia" w:hAnsiTheme="minorHAnsi"/>
          <w:sz w:val="22"/>
          <w:szCs w:val="22"/>
          <w:lang w:eastAsia="en-GB"/>
        </w:rPr>
      </w:pPr>
      <w:ins w:id="180" w:author="Dominik Marszk" w:date="2017-02-15T14:45:00Z">
        <w:r>
          <w:t>5.2.5</w:t>
        </w:r>
        <w:r>
          <w:rPr>
            <w:rFonts w:asciiTheme="minorHAnsi" w:eastAsiaTheme="minorEastAsia" w:hAnsiTheme="minorHAnsi"/>
            <w:sz w:val="22"/>
            <w:szCs w:val="22"/>
            <w:lang w:eastAsia="en-GB"/>
          </w:rPr>
          <w:tab/>
        </w:r>
        <w:r>
          <w:t>Parameter service (Area MC)</w:t>
        </w:r>
        <w:r>
          <w:tab/>
        </w:r>
        <w:r>
          <w:fldChar w:fldCharType="begin"/>
        </w:r>
        <w:r>
          <w:instrText xml:space="preserve"> PAGEREF _Toc474933377 \h </w:instrText>
        </w:r>
      </w:ins>
      <w:r>
        <w:fldChar w:fldCharType="separate"/>
      </w:r>
      <w:ins w:id="181" w:author="Cesar Coelho" w:date="2017-11-24T21:22:00Z">
        <w:r w:rsidR="009940D1">
          <w:t>11</w:t>
        </w:r>
      </w:ins>
      <w:ins w:id="182" w:author="Dominik Marszk" w:date="2017-02-15T14:45:00Z">
        <w:r>
          <w:fldChar w:fldCharType="end"/>
        </w:r>
      </w:ins>
    </w:p>
    <w:p w:rsidR="002870F2" w:rsidRDefault="002870F2">
      <w:pPr>
        <w:pStyle w:val="TOC3"/>
        <w:rPr>
          <w:ins w:id="183" w:author="Dominik Marszk" w:date="2017-02-15T14:45:00Z"/>
          <w:rFonts w:asciiTheme="minorHAnsi" w:eastAsiaTheme="minorEastAsia" w:hAnsiTheme="minorHAnsi"/>
          <w:sz w:val="22"/>
          <w:szCs w:val="22"/>
          <w:lang w:eastAsia="en-GB"/>
        </w:rPr>
      </w:pPr>
      <w:ins w:id="184" w:author="Dominik Marszk" w:date="2017-02-15T14:45:00Z">
        <w:r>
          <w:t>5.2.6</w:t>
        </w:r>
        <w:r>
          <w:rPr>
            <w:rFonts w:asciiTheme="minorHAnsi" w:eastAsiaTheme="minorEastAsia" w:hAnsiTheme="minorHAnsi"/>
            <w:sz w:val="22"/>
            <w:szCs w:val="22"/>
            <w:lang w:eastAsia="en-GB"/>
          </w:rPr>
          <w:tab/>
        </w:r>
        <w:r>
          <w:t>Alert service (Area MC)</w:t>
        </w:r>
        <w:r>
          <w:tab/>
        </w:r>
        <w:r>
          <w:fldChar w:fldCharType="begin"/>
        </w:r>
        <w:r>
          <w:instrText xml:space="preserve"> PAGEREF _Toc474933378 \h </w:instrText>
        </w:r>
      </w:ins>
      <w:r>
        <w:fldChar w:fldCharType="separate"/>
      </w:r>
      <w:ins w:id="185" w:author="Cesar Coelho" w:date="2017-11-24T21:22:00Z">
        <w:r w:rsidR="009940D1">
          <w:t>11</w:t>
        </w:r>
      </w:ins>
      <w:ins w:id="186" w:author="Dominik Marszk" w:date="2017-02-15T14:45:00Z">
        <w:r>
          <w:fldChar w:fldCharType="end"/>
        </w:r>
      </w:ins>
    </w:p>
    <w:p w:rsidR="002870F2" w:rsidRDefault="002870F2">
      <w:pPr>
        <w:pStyle w:val="TOC3"/>
        <w:rPr>
          <w:ins w:id="187" w:author="Dominik Marszk" w:date="2017-02-15T14:45:00Z"/>
          <w:rFonts w:asciiTheme="minorHAnsi" w:eastAsiaTheme="minorEastAsia" w:hAnsiTheme="minorHAnsi"/>
          <w:sz w:val="22"/>
          <w:szCs w:val="22"/>
          <w:lang w:eastAsia="en-GB"/>
        </w:rPr>
      </w:pPr>
      <w:ins w:id="188" w:author="Dominik Marszk" w:date="2017-02-15T14:45:00Z">
        <w:r>
          <w:t>5.2.7</w:t>
        </w:r>
        <w:r>
          <w:rPr>
            <w:rFonts w:asciiTheme="minorHAnsi" w:eastAsiaTheme="minorEastAsia" w:hAnsiTheme="minorHAnsi"/>
            <w:sz w:val="22"/>
            <w:szCs w:val="22"/>
            <w:lang w:eastAsia="en-GB"/>
          </w:rPr>
          <w:tab/>
        </w:r>
        <w:r>
          <w:t>Check service (Area MC)</w:t>
        </w:r>
        <w:r>
          <w:tab/>
        </w:r>
        <w:r>
          <w:fldChar w:fldCharType="begin"/>
        </w:r>
        <w:r>
          <w:instrText xml:space="preserve"> PAGEREF _Toc474933379 \h </w:instrText>
        </w:r>
      </w:ins>
      <w:r>
        <w:fldChar w:fldCharType="separate"/>
      </w:r>
      <w:ins w:id="189" w:author="Cesar Coelho" w:date="2017-11-24T21:22:00Z">
        <w:r w:rsidR="009940D1">
          <w:t>11</w:t>
        </w:r>
      </w:ins>
      <w:ins w:id="190" w:author="Dominik Marszk" w:date="2017-02-15T14:45:00Z">
        <w:r>
          <w:fldChar w:fldCharType="end"/>
        </w:r>
      </w:ins>
    </w:p>
    <w:p w:rsidR="002870F2" w:rsidRDefault="002870F2">
      <w:pPr>
        <w:pStyle w:val="TOC3"/>
        <w:rPr>
          <w:ins w:id="191" w:author="Dominik Marszk" w:date="2017-02-15T14:45:00Z"/>
          <w:rFonts w:asciiTheme="minorHAnsi" w:eastAsiaTheme="minorEastAsia" w:hAnsiTheme="minorHAnsi"/>
          <w:sz w:val="22"/>
          <w:szCs w:val="22"/>
          <w:lang w:eastAsia="en-GB"/>
        </w:rPr>
      </w:pPr>
      <w:ins w:id="192" w:author="Dominik Marszk" w:date="2017-02-15T14:45:00Z">
        <w:r>
          <w:t>5.2.8</w:t>
        </w:r>
        <w:r>
          <w:rPr>
            <w:rFonts w:asciiTheme="minorHAnsi" w:eastAsiaTheme="minorEastAsia" w:hAnsiTheme="minorHAnsi"/>
            <w:sz w:val="22"/>
            <w:szCs w:val="22"/>
            <w:lang w:eastAsia="en-GB"/>
          </w:rPr>
          <w:tab/>
        </w:r>
        <w:r>
          <w:t>Statistics service (Area MC)</w:t>
        </w:r>
        <w:r>
          <w:tab/>
        </w:r>
        <w:r>
          <w:fldChar w:fldCharType="begin"/>
        </w:r>
        <w:r>
          <w:instrText xml:space="preserve"> PAGEREF _Toc474933380 \h </w:instrText>
        </w:r>
      </w:ins>
      <w:r>
        <w:fldChar w:fldCharType="separate"/>
      </w:r>
      <w:ins w:id="193" w:author="Cesar Coelho" w:date="2017-11-24T21:22:00Z">
        <w:r w:rsidR="009940D1">
          <w:t>12</w:t>
        </w:r>
      </w:ins>
      <w:ins w:id="194" w:author="Dominik Marszk" w:date="2017-02-15T14:54:00Z">
        <w:del w:id="195" w:author="Cesar Coelho" w:date="2017-11-24T21:22:00Z">
          <w:r w:rsidR="00485F51" w:rsidDel="009940D1">
            <w:delText>11</w:delText>
          </w:r>
        </w:del>
      </w:ins>
      <w:ins w:id="196" w:author="Dominik Marszk" w:date="2017-02-15T14:45:00Z">
        <w:r>
          <w:fldChar w:fldCharType="end"/>
        </w:r>
      </w:ins>
    </w:p>
    <w:p w:rsidR="002870F2" w:rsidRDefault="002870F2">
      <w:pPr>
        <w:pStyle w:val="TOC3"/>
        <w:rPr>
          <w:ins w:id="197" w:author="Dominik Marszk" w:date="2017-02-15T14:45:00Z"/>
          <w:rFonts w:asciiTheme="minorHAnsi" w:eastAsiaTheme="minorEastAsia" w:hAnsiTheme="minorHAnsi"/>
          <w:sz w:val="22"/>
          <w:szCs w:val="22"/>
          <w:lang w:eastAsia="en-GB"/>
        </w:rPr>
      </w:pPr>
      <w:ins w:id="198" w:author="Dominik Marszk" w:date="2017-02-15T14:45:00Z">
        <w:r>
          <w:t>5.2.9</w:t>
        </w:r>
        <w:r>
          <w:rPr>
            <w:rFonts w:asciiTheme="minorHAnsi" w:eastAsiaTheme="minorEastAsia" w:hAnsiTheme="minorHAnsi"/>
            <w:sz w:val="22"/>
            <w:szCs w:val="22"/>
            <w:lang w:eastAsia="en-GB"/>
          </w:rPr>
          <w:tab/>
        </w:r>
        <w:r>
          <w:t>Aggregation service (Area MC)</w:t>
        </w:r>
        <w:r>
          <w:tab/>
        </w:r>
        <w:r>
          <w:fldChar w:fldCharType="begin"/>
        </w:r>
        <w:r>
          <w:instrText xml:space="preserve"> PAGEREF _Toc474933381 \h </w:instrText>
        </w:r>
      </w:ins>
      <w:r>
        <w:fldChar w:fldCharType="separate"/>
      </w:r>
      <w:ins w:id="199" w:author="Cesar Coelho" w:date="2017-11-24T21:22:00Z">
        <w:r w:rsidR="009940D1">
          <w:t>12</w:t>
        </w:r>
      </w:ins>
      <w:ins w:id="200" w:author="Dominik Marszk" w:date="2017-02-15T14:45:00Z">
        <w:r>
          <w:fldChar w:fldCharType="end"/>
        </w:r>
      </w:ins>
    </w:p>
    <w:p w:rsidR="002870F2" w:rsidRDefault="002870F2">
      <w:pPr>
        <w:pStyle w:val="TOC3"/>
        <w:rPr>
          <w:ins w:id="201" w:author="Dominik Marszk" w:date="2017-02-15T14:45:00Z"/>
          <w:rFonts w:asciiTheme="minorHAnsi" w:eastAsiaTheme="minorEastAsia" w:hAnsiTheme="minorHAnsi"/>
          <w:sz w:val="22"/>
          <w:szCs w:val="22"/>
          <w:lang w:eastAsia="en-GB"/>
        </w:rPr>
      </w:pPr>
      <w:ins w:id="202" w:author="Dominik Marszk" w:date="2017-02-15T14:45:00Z">
        <w:r>
          <w:t>5.2.10</w:t>
        </w:r>
        <w:r>
          <w:rPr>
            <w:rFonts w:asciiTheme="minorHAnsi" w:eastAsiaTheme="minorEastAsia" w:hAnsiTheme="minorHAnsi"/>
            <w:sz w:val="22"/>
            <w:szCs w:val="22"/>
            <w:lang w:eastAsia="en-GB"/>
          </w:rPr>
          <w:tab/>
        </w:r>
        <w:r>
          <w:t>Conversion service (Area MC)</w:t>
        </w:r>
        <w:r>
          <w:tab/>
        </w:r>
        <w:r>
          <w:fldChar w:fldCharType="begin"/>
        </w:r>
        <w:r>
          <w:instrText xml:space="preserve"> PAGEREF _Toc474933382 \h </w:instrText>
        </w:r>
      </w:ins>
      <w:r>
        <w:fldChar w:fldCharType="separate"/>
      </w:r>
      <w:ins w:id="203" w:author="Cesar Coelho" w:date="2017-11-24T21:22:00Z">
        <w:r w:rsidR="009940D1">
          <w:t>12</w:t>
        </w:r>
      </w:ins>
      <w:ins w:id="204" w:author="Dominik Marszk" w:date="2017-02-15T14:45:00Z">
        <w:r>
          <w:fldChar w:fldCharType="end"/>
        </w:r>
      </w:ins>
    </w:p>
    <w:p w:rsidR="002870F2" w:rsidRDefault="002870F2">
      <w:pPr>
        <w:pStyle w:val="TOC3"/>
        <w:rPr>
          <w:ins w:id="205" w:author="Dominik Marszk" w:date="2017-02-15T14:45:00Z"/>
          <w:rFonts w:asciiTheme="minorHAnsi" w:eastAsiaTheme="minorEastAsia" w:hAnsiTheme="minorHAnsi"/>
          <w:sz w:val="22"/>
          <w:szCs w:val="22"/>
          <w:lang w:eastAsia="en-GB"/>
        </w:rPr>
      </w:pPr>
      <w:ins w:id="206" w:author="Dominik Marszk" w:date="2017-02-15T14:45:00Z">
        <w:r>
          <w:t>5.2.11</w:t>
        </w:r>
        <w:r>
          <w:rPr>
            <w:rFonts w:asciiTheme="minorHAnsi" w:eastAsiaTheme="minorEastAsia" w:hAnsiTheme="minorHAnsi"/>
            <w:sz w:val="22"/>
            <w:szCs w:val="22"/>
            <w:lang w:eastAsia="en-GB"/>
          </w:rPr>
          <w:tab/>
        </w:r>
        <w:r>
          <w:t>Group service (Area MC)</w:t>
        </w:r>
        <w:r>
          <w:tab/>
        </w:r>
        <w:r>
          <w:fldChar w:fldCharType="begin"/>
        </w:r>
        <w:r>
          <w:instrText xml:space="preserve"> PAGEREF _Toc474933383 \h </w:instrText>
        </w:r>
      </w:ins>
      <w:r>
        <w:fldChar w:fldCharType="separate"/>
      </w:r>
      <w:ins w:id="207" w:author="Cesar Coelho" w:date="2017-11-24T21:22:00Z">
        <w:r w:rsidR="009940D1">
          <w:t>12</w:t>
        </w:r>
      </w:ins>
      <w:ins w:id="208" w:author="Dominik Marszk" w:date="2017-02-15T14:45:00Z">
        <w:r>
          <w:fldChar w:fldCharType="end"/>
        </w:r>
      </w:ins>
    </w:p>
    <w:p w:rsidR="002870F2" w:rsidRDefault="002870F2">
      <w:pPr>
        <w:pStyle w:val="TOC1"/>
        <w:rPr>
          <w:ins w:id="209" w:author="Dominik Marszk" w:date="2017-02-15T14:45:00Z"/>
          <w:rFonts w:asciiTheme="minorHAnsi" w:eastAsiaTheme="minorEastAsia" w:hAnsiTheme="minorHAnsi"/>
          <w:b w:val="0"/>
          <w:bCs w:val="0"/>
          <w:caps w:val="0"/>
          <w:sz w:val="22"/>
          <w:szCs w:val="22"/>
          <w:lang w:eastAsia="en-GB"/>
        </w:rPr>
      </w:pPr>
      <w:ins w:id="210" w:author="Dominik Marszk" w:date="2017-02-15T14:45:00Z">
        <w:r>
          <w:t>6</w:t>
        </w:r>
        <w:r>
          <w:rPr>
            <w:rFonts w:asciiTheme="minorHAnsi" w:eastAsiaTheme="minorEastAsia" w:hAnsiTheme="minorHAnsi"/>
            <w:b w:val="0"/>
            <w:bCs w:val="0"/>
            <w:caps w:val="0"/>
            <w:sz w:val="22"/>
            <w:szCs w:val="22"/>
            <w:lang w:eastAsia="en-GB"/>
          </w:rPr>
          <w:tab/>
        </w:r>
        <w:r>
          <w:t>MO Framework</w:t>
        </w:r>
        <w:r>
          <w:tab/>
        </w:r>
        <w:r>
          <w:fldChar w:fldCharType="begin"/>
        </w:r>
        <w:r>
          <w:instrText xml:space="preserve"> PAGEREF _Toc474933384 \h </w:instrText>
        </w:r>
      </w:ins>
      <w:r>
        <w:fldChar w:fldCharType="separate"/>
      </w:r>
      <w:ins w:id="211" w:author="Cesar Coelho" w:date="2017-11-24T21:22:00Z">
        <w:r w:rsidR="009940D1">
          <w:t>12</w:t>
        </w:r>
      </w:ins>
      <w:ins w:id="212" w:author="Dominik Marszk" w:date="2017-02-15T14:45:00Z">
        <w:r>
          <w:fldChar w:fldCharType="end"/>
        </w:r>
      </w:ins>
    </w:p>
    <w:p w:rsidR="002870F2" w:rsidRDefault="002870F2">
      <w:pPr>
        <w:pStyle w:val="TOC2"/>
        <w:rPr>
          <w:ins w:id="213" w:author="Dominik Marszk" w:date="2017-02-15T14:45:00Z"/>
          <w:rFonts w:asciiTheme="minorHAnsi" w:eastAsiaTheme="minorEastAsia" w:hAnsiTheme="minorHAnsi"/>
          <w:sz w:val="22"/>
          <w:szCs w:val="22"/>
          <w:lang w:eastAsia="en-GB"/>
        </w:rPr>
      </w:pPr>
      <w:ins w:id="214" w:author="Dominik Marszk" w:date="2017-02-15T14:45:00Z">
        <w:r>
          <w:t>6.1</w:t>
        </w:r>
        <w:r>
          <w:rPr>
            <w:rFonts w:asciiTheme="minorHAnsi" w:eastAsiaTheme="minorEastAsia" w:hAnsiTheme="minorHAnsi"/>
            <w:sz w:val="22"/>
            <w:szCs w:val="22"/>
            <w:lang w:eastAsia="en-GB"/>
          </w:rPr>
          <w:tab/>
        </w:r>
        <w:r>
          <w:t>MO Messages</w:t>
        </w:r>
        <w:r>
          <w:tab/>
        </w:r>
        <w:r>
          <w:fldChar w:fldCharType="begin"/>
        </w:r>
        <w:r>
          <w:instrText xml:space="preserve"> PAGEREF _Toc474933385 \h </w:instrText>
        </w:r>
      </w:ins>
      <w:r>
        <w:fldChar w:fldCharType="separate"/>
      </w:r>
      <w:ins w:id="215" w:author="Cesar Coelho" w:date="2017-11-24T21:22:00Z">
        <w:r w:rsidR="009940D1">
          <w:t>12</w:t>
        </w:r>
      </w:ins>
      <w:ins w:id="216" w:author="Dominik Marszk" w:date="2017-02-15T14:45:00Z">
        <w:r>
          <w:fldChar w:fldCharType="end"/>
        </w:r>
      </w:ins>
    </w:p>
    <w:p w:rsidR="002870F2" w:rsidRDefault="002870F2">
      <w:pPr>
        <w:pStyle w:val="TOC2"/>
        <w:rPr>
          <w:ins w:id="217" w:author="Dominik Marszk" w:date="2017-02-15T14:45:00Z"/>
          <w:rFonts w:asciiTheme="minorHAnsi" w:eastAsiaTheme="minorEastAsia" w:hAnsiTheme="minorHAnsi"/>
          <w:sz w:val="22"/>
          <w:szCs w:val="22"/>
          <w:lang w:eastAsia="en-GB"/>
        </w:rPr>
      </w:pPr>
      <w:ins w:id="218" w:author="Dominik Marszk" w:date="2017-02-15T14:45:00Z">
        <w:r>
          <w:t>6.2</w:t>
        </w:r>
        <w:r>
          <w:rPr>
            <w:rFonts w:asciiTheme="minorHAnsi" w:eastAsiaTheme="minorEastAsia" w:hAnsiTheme="minorHAnsi"/>
            <w:sz w:val="22"/>
            <w:szCs w:val="22"/>
            <w:lang w:eastAsia="en-GB"/>
          </w:rPr>
          <w:tab/>
        </w:r>
        <w:r>
          <w:t>Publish-Subscribe interaction pattern</w:t>
        </w:r>
        <w:r>
          <w:tab/>
        </w:r>
        <w:r>
          <w:fldChar w:fldCharType="begin"/>
        </w:r>
        <w:r>
          <w:instrText xml:space="preserve"> PAGEREF _Toc474933386 \h </w:instrText>
        </w:r>
      </w:ins>
      <w:r>
        <w:fldChar w:fldCharType="separate"/>
      </w:r>
      <w:ins w:id="219" w:author="Cesar Coelho" w:date="2017-11-24T21:22:00Z">
        <w:r w:rsidR="009940D1">
          <w:t>13</w:t>
        </w:r>
      </w:ins>
      <w:ins w:id="220" w:author="Dominik Marszk" w:date="2017-02-15T14:45:00Z">
        <w:r>
          <w:fldChar w:fldCharType="end"/>
        </w:r>
      </w:ins>
    </w:p>
    <w:p w:rsidR="002870F2" w:rsidRDefault="002870F2">
      <w:pPr>
        <w:pStyle w:val="TOC1"/>
        <w:rPr>
          <w:ins w:id="221" w:author="Dominik Marszk" w:date="2017-02-15T14:45:00Z"/>
          <w:rFonts w:asciiTheme="minorHAnsi" w:eastAsiaTheme="minorEastAsia" w:hAnsiTheme="minorHAnsi"/>
          <w:b w:val="0"/>
          <w:bCs w:val="0"/>
          <w:caps w:val="0"/>
          <w:sz w:val="22"/>
          <w:szCs w:val="22"/>
          <w:lang w:eastAsia="en-GB"/>
        </w:rPr>
      </w:pPr>
      <w:ins w:id="222" w:author="Dominik Marszk" w:date="2017-02-15T14:45:00Z">
        <w:r>
          <w:t>7</w:t>
        </w:r>
        <w:r>
          <w:rPr>
            <w:rFonts w:asciiTheme="minorHAnsi" w:eastAsiaTheme="minorEastAsia" w:hAnsiTheme="minorHAnsi"/>
            <w:b w:val="0"/>
            <w:bCs w:val="0"/>
            <w:caps w:val="0"/>
            <w:sz w:val="22"/>
            <w:szCs w:val="22"/>
            <w:lang w:eastAsia="en-GB"/>
          </w:rPr>
          <w:tab/>
        </w:r>
        <w:r>
          <w:t>Others</w:t>
        </w:r>
        <w:r>
          <w:tab/>
        </w:r>
        <w:r>
          <w:fldChar w:fldCharType="begin"/>
        </w:r>
        <w:r>
          <w:instrText xml:space="preserve"> PAGEREF _Toc474933387 \h </w:instrText>
        </w:r>
      </w:ins>
      <w:r>
        <w:fldChar w:fldCharType="separate"/>
      </w:r>
      <w:ins w:id="223" w:author="Cesar Coelho" w:date="2017-11-24T21:22:00Z">
        <w:r w:rsidR="009940D1">
          <w:t>13</w:t>
        </w:r>
      </w:ins>
      <w:ins w:id="224" w:author="Dominik Marszk" w:date="2017-02-15T14:45:00Z">
        <w:r>
          <w:fldChar w:fldCharType="end"/>
        </w:r>
      </w:ins>
    </w:p>
    <w:p w:rsidR="002870F2" w:rsidRDefault="002870F2">
      <w:pPr>
        <w:pStyle w:val="TOC1"/>
        <w:rPr>
          <w:ins w:id="225" w:author="Dominik Marszk" w:date="2017-02-15T14:45:00Z"/>
          <w:rFonts w:asciiTheme="minorHAnsi" w:eastAsiaTheme="minorEastAsia" w:hAnsiTheme="minorHAnsi"/>
          <w:b w:val="0"/>
          <w:bCs w:val="0"/>
          <w:caps w:val="0"/>
          <w:sz w:val="22"/>
          <w:szCs w:val="22"/>
          <w:lang w:eastAsia="en-GB"/>
        </w:rPr>
      </w:pPr>
      <w:ins w:id="226" w:author="Dominik Marszk" w:date="2017-02-15T14:45:00Z">
        <w:r>
          <w:t>8</w:t>
        </w:r>
        <w:r>
          <w:rPr>
            <w:rFonts w:asciiTheme="minorHAnsi" w:eastAsiaTheme="minorEastAsia" w:hAnsiTheme="minorHAnsi"/>
            <w:b w:val="0"/>
            <w:bCs w:val="0"/>
            <w:caps w:val="0"/>
            <w:sz w:val="22"/>
            <w:szCs w:val="22"/>
            <w:lang w:eastAsia="en-GB"/>
          </w:rPr>
          <w:tab/>
        </w:r>
        <w:r>
          <w:t>Additional Considerations</w:t>
        </w:r>
        <w:r>
          <w:tab/>
        </w:r>
        <w:r>
          <w:fldChar w:fldCharType="begin"/>
        </w:r>
        <w:r>
          <w:instrText xml:space="preserve"> PAGEREF _Toc474933388 \h </w:instrText>
        </w:r>
      </w:ins>
      <w:r>
        <w:fldChar w:fldCharType="separate"/>
      </w:r>
      <w:ins w:id="227" w:author="Cesar Coelho" w:date="2017-11-24T21:22:00Z">
        <w:r w:rsidR="009940D1">
          <w:t>13</w:t>
        </w:r>
      </w:ins>
      <w:ins w:id="228" w:author="Dominik Marszk" w:date="2017-02-15T14:45:00Z">
        <w:r>
          <w:fldChar w:fldCharType="end"/>
        </w:r>
      </w:ins>
    </w:p>
    <w:p w:rsidR="002870F2" w:rsidRDefault="002870F2">
      <w:pPr>
        <w:pStyle w:val="TOC1"/>
        <w:rPr>
          <w:ins w:id="229" w:author="Dominik Marszk" w:date="2017-02-15T14:45:00Z"/>
          <w:rFonts w:asciiTheme="minorHAnsi" w:eastAsiaTheme="minorEastAsia" w:hAnsiTheme="minorHAnsi"/>
          <w:b w:val="0"/>
          <w:bCs w:val="0"/>
          <w:caps w:val="0"/>
          <w:sz w:val="22"/>
          <w:szCs w:val="22"/>
          <w:lang w:eastAsia="en-GB"/>
        </w:rPr>
      </w:pPr>
      <w:ins w:id="230" w:author="Dominik Marszk" w:date="2017-02-15T14:45:00Z">
        <w:r>
          <w:t>9</w:t>
        </w:r>
        <w:r>
          <w:rPr>
            <w:rFonts w:asciiTheme="minorHAnsi" w:eastAsiaTheme="minorEastAsia" w:hAnsiTheme="minorHAnsi"/>
            <w:b w:val="0"/>
            <w:bCs w:val="0"/>
            <w:caps w:val="0"/>
            <w:sz w:val="22"/>
            <w:szCs w:val="22"/>
            <w:lang w:eastAsia="en-GB"/>
          </w:rPr>
          <w:tab/>
        </w:r>
        <w:r>
          <w:t>Appendix</w:t>
        </w:r>
        <w:r>
          <w:tab/>
        </w:r>
        <w:r>
          <w:fldChar w:fldCharType="begin"/>
        </w:r>
        <w:r>
          <w:instrText xml:space="preserve"> PAGEREF _Toc474933389 \h </w:instrText>
        </w:r>
      </w:ins>
      <w:r>
        <w:fldChar w:fldCharType="separate"/>
      </w:r>
      <w:ins w:id="231" w:author="Cesar Coelho" w:date="2017-11-24T21:22:00Z">
        <w:r w:rsidR="009940D1">
          <w:t>13</w:t>
        </w:r>
      </w:ins>
      <w:ins w:id="232" w:author="Dominik Marszk" w:date="2017-02-15T14:45:00Z">
        <w:r>
          <w:fldChar w:fldCharType="end"/>
        </w:r>
      </w:ins>
    </w:p>
    <w:p w:rsidR="002870F2" w:rsidRDefault="002870F2">
      <w:pPr>
        <w:pStyle w:val="TOC2"/>
        <w:rPr>
          <w:ins w:id="233" w:author="Dominik Marszk" w:date="2017-02-15T14:45:00Z"/>
          <w:rFonts w:asciiTheme="minorHAnsi" w:eastAsiaTheme="minorEastAsia" w:hAnsiTheme="minorHAnsi"/>
          <w:sz w:val="22"/>
          <w:szCs w:val="22"/>
          <w:lang w:eastAsia="en-GB"/>
        </w:rPr>
      </w:pPr>
      <w:ins w:id="234" w:author="Dominik Marszk" w:date="2017-02-15T14:45:00Z">
        <w:r>
          <w:t>9.1</w:t>
        </w:r>
        <w:r>
          <w:rPr>
            <w:rFonts w:asciiTheme="minorHAnsi" w:eastAsiaTheme="minorEastAsia" w:hAnsiTheme="minorHAnsi"/>
            <w:sz w:val="22"/>
            <w:szCs w:val="22"/>
            <w:lang w:eastAsia="en-GB"/>
          </w:rPr>
          <w:tab/>
        </w:r>
        <w:r>
          <w:t>PUB-SUB Pattern Alternative Message Sequence</w:t>
        </w:r>
        <w:r>
          <w:tab/>
        </w:r>
        <w:r>
          <w:fldChar w:fldCharType="begin"/>
        </w:r>
        <w:r>
          <w:instrText xml:space="preserve"> PAGEREF _Toc474933390 \h </w:instrText>
        </w:r>
      </w:ins>
      <w:r>
        <w:fldChar w:fldCharType="separate"/>
      </w:r>
      <w:ins w:id="235" w:author="Cesar Coelho" w:date="2017-11-24T21:22:00Z">
        <w:r w:rsidR="009940D1">
          <w:t>13</w:t>
        </w:r>
      </w:ins>
      <w:ins w:id="236" w:author="Dominik Marszk" w:date="2017-02-15T14:45:00Z">
        <w:r>
          <w:fldChar w:fldCharType="end"/>
        </w:r>
      </w:ins>
    </w:p>
    <w:p w:rsidR="002870F2" w:rsidRDefault="002870F2">
      <w:pPr>
        <w:pStyle w:val="TOC2"/>
        <w:rPr>
          <w:ins w:id="237" w:author="Dominik Marszk" w:date="2017-02-15T14:45:00Z"/>
          <w:rFonts w:asciiTheme="minorHAnsi" w:eastAsiaTheme="minorEastAsia" w:hAnsiTheme="minorHAnsi"/>
          <w:sz w:val="22"/>
          <w:szCs w:val="22"/>
          <w:lang w:eastAsia="en-GB"/>
        </w:rPr>
      </w:pPr>
      <w:ins w:id="238" w:author="Dominik Marszk" w:date="2017-02-15T14:45:00Z">
        <w:r>
          <w:t>9.2</w:t>
        </w:r>
        <w:r>
          <w:rPr>
            <w:rFonts w:asciiTheme="minorHAnsi" w:eastAsiaTheme="minorEastAsia" w:hAnsiTheme="minorHAnsi"/>
            <w:sz w:val="22"/>
            <w:szCs w:val="22"/>
            <w:lang w:eastAsia="en-GB"/>
          </w:rPr>
          <w:tab/>
        </w:r>
        <w:r>
          <w:t>Automatic publish of aggregations</w:t>
        </w:r>
        <w:r>
          <w:tab/>
        </w:r>
        <w:r>
          <w:fldChar w:fldCharType="begin"/>
        </w:r>
        <w:r>
          <w:instrText xml:space="preserve"> PAGEREF _Toc474933391 \h </w:instrText>
        </w:r>
      </w:ins>
      <w:r>
        <w:fldChar w:fldCharType="separate"/>
      </w:r>
      <w:ins w:id="239" w:author="Cesar Coelho" w:date="2017-11-24T21:22:00Z">
        <w:r w:rsidR="009940D1">
          <w:t>14</w:t>
        </w:r>
      </w:ins>
      <w:ins w:id="240" w:author="Dominik Marszk" w:date="2017-02-15T14:45:00Z">
        <w:r>
          <w:fldChar w:fldCharType="end"/>
        </w:r>
      </w:ins>
    </w:p>
    <w:p w:rsidR="00E61D95" w:rsidDel="007E10C0" w:rsidRDefault="00E61D95">
      <w:pPr>
        <w:pStyle w:val="TOC1"/>
        <w:rPr>
          <w:ins w:id="241" w:author="Cesar Coelho" w:date="2017-02-07T10:47:00Z"/>
          <w:del w:id="242" w:author="Dominik Marszk" w:date="2017-02-15T10:20:00Z"/>
          <w:rFonts w:asciiTheme="minorHAnsi" w:eastAsiaTheme="minorEastAsia" w:hAnsiTheme="minorHAnsi"/>
          <w:b w:val="0"/>
          <w:bCs w:val="0"/>
          <w:caps w:val="0"/>
          <w:sz w:val="22"/>
          <w:szCs w:val="22"/>
          <w:lang w:eastAsia="en-GB"/>
        </w:rPr>
      </w:pPr>
      <w:ins w:id="243" w:author="Cesar Coelho" w:date="2017-02-07T10:47:00Z">
        <w:del w:id="244" w:author="Dominik Marszk" w:date="2017-02-15T10:20:00Z">
          <w:r w:rsidDel="007E10C0">
            <w:delText>1</w:delText>
          </w:r>
          <w:r w:rsidDel="007E10C0">
            <w:rPr>
              <w:rFonts w:asciiTheme="minorHAnsi" w:eastAsiaTheme="minorEastAsia" w:hAnsiTheme="minorHAnsi"/>
              <w:b w:val="0"/>
              <w:bCs w:val="0"/>
              <w:caps w:val="0"/>
              <w:sz w:val="22"/>
              <w:szCs w:val="22"/>
              <w:lang w:eastAsia="en-GB"/>
            </w:rPr>
            <w:tab/>
          </w:r>
          <w:r w:rsidDel="007E10C0">
            <w:delText>Introduction</w:delText>
          </w:r>
          <w:r w:rsidDel="007E10C0">
            <w:tab/>
          </w:r>
        </w:del>
      </w:ins>
    </w:p>
    <w:p w:rsidR="00E61D95" w:rsidDel="007E10C0" w:rsidRDefault="00E61D95">
      <w:pPr>
        <w:pStyle w:val="TOC1"/>
        <w:rPr>
          <w:ins w:id="245" w:author="Cesar Coelho" w:date="2017-02-07T10:47:00Z"/>
          <w:del w:id="246" w:author="Dominik Marszk" w:date="2017-02-15T10:20:00Z"/>
          <w:rFonts w:asciiTheme="minorHAnsi" w:eastAsiaTheme="minorEastAsia" w:hAnsiTheme="minorHAnsi"/>
          <w:b w:val="0"/>
          <w:bCs w:val="0"/>
          <w:caps w:val="0"/>
          <w:sz w:val="22"/>
          <w:szCs w:val="22"/>
          <w:lang w:eastAsia="en-GB"/>
        </w:rPr>
      </w:pPr>
      <w:ins w:id="247" w:author="Cesar Coelho" w:date="2017-02-07T10:47:00Z">
        <w:del w:id="248" w:author="Dominik Marszk" w:date="2017-02-15T10:20:00Z">
          <w:r w:rsidDel="007E10C0">
            <w:delText>2</w:delText>
          </w:r>
          <w:r w:rsidDel="007E10C0">
            <w:rPr>
              <w:rFonts w:asciiTheme="minorHAnsi" w:eastAsiaTheme="minorEastAsia" w:hAnsiTheme="minorHAnsi"/>
              <w:b w:val="0"/>
              <w:bCs w:val="0"/>
              <w:caps w:val="0"/>
              <w:sz w:val="22"/>
              <w:szCs w:val="22"/>
              <w:lang w:eastAsia="en-GB"/>
            </w:rPr>
            <w:tab/>
          </w:r>
          <w:r w:rsidDel="007E10C0">
            <w:delText>MAL-SPP Transport Binding</w:delText>
          </w:r>
          <w:r w:rsidDel="007E10C0">
            <w:tab/>
          </w:r>
        </w:del>
      </w:ins>
    </w:p>
    <w:p w:rsidR="00E61D95" w:rsidDel="007E10C0" w:rsidRDefault="00E61D95">
      <w:pPr>
        <w:pStyle w:val="TOC1"/>
        <w:rPr>
          <w:ins w:id="249" w:author="Cesar Coelho" w:date="2017-02-07T10:47:00Z"/>
          <w:del w:id="250" w:author="Dominik Marszk" w:date="2017-02-15T10:20:00Z"/>
          <w:rFonts w:asciiTheme="minorHAnsi" w:eastAsiaTheme="minorEastAsia" w:hAnsiTheme="minorHAnsi"/>
          <w:b w:val="0"/>
          <w:bCs w:val="0"/>
          <w:caps w:val="0"/>
          <w:sz w:val="22"/>
          <w:szCs w:val="22"/>
          <w:lang w:eastAsia="en-GB"/>
        </w:rPr>
      </w:pPr>
      <w:ins w:id="251" w:author="Cesar Coelho" w:date="2017-02-07T10:47:00Z">
        <w:del w:id="252" w:author="Dominik Marszk" w:date="2017-02-15T10:20:00Z">
          <w:r w:rsidDel="007E10C0">
            <w:delText>3</w:delText>
          </w:r>
          <w:r w:rsidDel="007E10C0">
            <w:rPr>
              <w:rFonts w:asciiTheme="minorHAnsi" w:eastAsiaTheme="minorEastAsia" w:hAnsiTheme="minorHAnsi"/>
              <w:b w:val="0"/>
              <w:bCs w:val="0"/>
              <w:caps w:val="0"/>
              <w:sz w:val="22"/>
              <w:szCs w:val="22"/>
              <w:lang w:eastAsia="en-GB"/>
            </w:rPr>
            <w:tab/>
          </w:r>
          <w:r w:rsidDel="007E10C0">
            <w:delText>Binary Encoding</w:delText>
          </w:r>
          <w:r w:rsidDel="007E10C0">
            <w:tab/>
          </w:r>
        </w:del>
      </w:ins>
    </w:p>
    <w:p w:rsidR="00E61D95" w:rsidDel="007E10C0" w:rsidRDefault="00E61D95">
      <w:pPr>
        <w:pStyle w:val="TOC1"/>
        <w:rPr>
          <w:ins w:id="253" w:author="Cesar Coelho" w:date="2017-02-07T10:47:00Z"/>
          <w:del w:id="254" w:author="Dominik Marszk" w:date="2017-02-15T10:20:00Z"/>
          <w:rFonts w:asciiTheme="minorHAnsi" w:eastAsiaTheme="minorEastAsia" w:hAnsiTheme="minorHAnsi"/>
          <w:b w:val="0"/>
          <w:bCs w:val="0"/>
          <w:caps w:val="0"/>
          <w:sz w:val="22"/>
          <w:szCs w:val="22"/>
          <w:lang w:eastAsia="en-GB"/>
        </w:rPr>
      </w:pPr>
      <w:ins w:id="255" w:author="Cesar Coelho" w:date="2017-02-07T10:47:00Z">
        <w:del w:id="256" w:author="Dominik Marszk" w:date="2017-02-15T10:20:00Z">
          <w:r w:rsidDel="007E10C0">
            <w:delText>4</w:delText>
          </w:r>
          <w:r w:rsidDel="007E10C0">
            <w:rPr>
              <w:rFonts w:asciiTheme="minorHAnsi" w:eastAsiaTheme="minorEastAsia" w:hAnsiTheme="minorHAnsi"/>
              <w:b w:val="0"/>
              <w:bCs w:val="0"/>
              <w:caps w:val="0"/>
              <w:sz w:val="22"/>
              <w:szCs w:val="22"/>
              <w:lang w:eastAsia="en-GB"/>
            </w:rPr>
            <w:tab/>
          </w:r>
          <w:r w:rsidDel="007E10C0">
            <w:delText>Mapping Configuration Parameters (MCP)</w:delText>
          </w:r>
          <w:r w:rsidDel="007E10C0">
            <w:tab/>
          </w:r>
        </w:del>
      </w:ins>
    </w:p>
    <w:p w:rsidR="00E61D95" w:rsidDel="007E10C0" w:rsidRDefault="00E61D95">
      <w:pPr>
        <w:pStyle w:val="TOC1"/>
        <w:rPr>
          <w:ins w:id="257" w:author="Cesar Coelho" w:date="2017-02-07T10:47:00Z"/>
          <w:del w:id="258" w:author="Dominik Marszk" w:date="2017-02-15T10:20:00Z"/>
          <w:rFonts w:asciiTheme="minorHAnsi" w:eastAsiaTheme="minorEastAsia" w:hAnsiTheme="minorHAnsi"/>
          <w:b w:val="0"/>
          <w:bCs w:val="0"/>
          <w:caps w:val="0"/>
          <w:sz w:val="22"/>
          <w:szCs w:val="22"/>
          <w:lang w:eastAsia="en-GB"/>
        </w:rPr>
      </w:pPr>
      <w:ins w:id="259" w:author="Cesar Coelho" w:date="2017-02-07T10:47:00Z">
        <w:del w:id="260" w:author="Dominik Marszk" w:date="2017-02-15T10:20:00Z">
          <w:r w:rsidDel="007E10C0">
            <w:delText>5</w:delText>
          </w:r>
          <w:r w:rsidDel="007E10C0">
            <w:rPr>
              <w:rFonts w:asciiTheme="minorHAnsi" w:eastAsiaTheme="minorEastAsia" w:hAnsiTheme="minorHAnsi"/>
              <w:b w:val="0"/>
              <w:bCs w:val="0"/>
              <w:caps w:val="0"/>
              <w:sz w:val="22"/>
              <w:szCs w:val="22"/>
              <w:lang w:eastAsia="en-GB"/>
            </w:rPr>
            <w:tab/>
          </w:r>
          <w:r w:rsidDel="007E10C0">
            <w:delText>Comparison of PoC SGICD with Nanomind OBSW ICD</w:delText>
          </w:r>
          <w:r w:rsidDel="007E10C0">
            <w:tab/>
          </w:r>
        </w:del>
      </w:ins>
    </w:p>
    <w:p w:rsidR="00E61D95" w:rsidDel="007E10C0" w:rsidRDefault="00E61D95">
      <w:pPr>
        <w:pStyle w:val="TOC1"/>
        <w:rPr>
          <w:ins w:id="261" w:author="Cesar Coelho" w:date="2017-02-07T10:47:00Z"/>
          <w:del w:id="262" w:author="Dominik Marszk" w:date="2017-02-15T10:20:00Z"/>
          <w:rFonts w:asciiTheme="minorHAnsi" w:eastAsiaTheme="minorEastAsia" w:hAnsiTheme="minorHAnsi"/>
          <w:b w:val="0"/>
          <w:bCs w:val="0"/>
          <w:caps w:val="0"/>
          <w:sz w:val="22"/>
          <w:szCs w:val="22"/>
          <w:lang w:eastAsia="en-GB"/>
        </w:rPr>
      </w:pPr>
      <w:ins w:id="263" w:author="Cesar Coelho" w:date="2017-02-07T10:47:00Z">
        <w:del w:id="264" w:author="Dominik Marszk" w:date="2017-02-15T10:20:00Z">
          <w:r w:rsidDel="007E10C0">
            <w:delText>6</w:delText>
          </w:r>
          <w:r w:rsidDel="007E10C0">
            <w:rPr>
              <w:rFonts w:asciiTheme="minorHAnsi" w:eastAsiaTheme="minorEastAsia" w:hAnsiTheme="minorHAnsi"/>
              <w:b w:val="0"/>
              <w:bCs w:val="0"/>
              <w:caps w:val="0"/>
              <w:sz w:val="22"/>
              <w:szCs w:val="22"/>
              <w:lang w:eastAsia="en-GB"/>
            </w:rPr>
            <w:tab/>
          </w:r>
          <w:r w:rsidDel="007E10C0">
            <w:delText>Platoform and Standard Services</w:delText>
          </w:r>
          <w:r w:rsidDel="007E10C0">
            <w:tab/>
          </w:r>
        </w:del>
      </w:ins>
    </w:p>
    <w:p w:rsidR="00E61D95" w:rsidDel="007E10C0" w:rsidRDefault="00E61D95">
      <w:pPr>
        <w:pStyle w:val="TOC2"/>
        <w:rPr>
          <w:ins w:id="265" w:author="Cesar Coelho" w:date="2017-02-07T10:47:00Z"/>
          <w:del w:id="266" w:author="Dominik Marszk" w:date="2017-02-15T10:20:00Z"/>
          <w:rFonts w:asciiTheme="minorHAnsi" w:eastAsiaTheme="minorEastAsia" w:hAnsiTheme="minorHAnsi"/>
          <w:sz w:val="22"/>
          <w:szCs w:val="22"/>
          <w:lang w:eastAsia="en-GB"/>
        </w:rPr>
      </w:pPr>
      <w:ins w:id="267" w:author="Cesar Coelho" w:date="2017-02-07T10:47:00Z">
        <w:del w:id="268" w:author="Dominik Marszk" w:date="2017-02-15T10:20:00Z">
          <w:r w:rsidDel="007E10C0">
            <w:delText>6.1</w:delText>
          </w:r>
          <w:r w:rsidDel="007E10C0">
            <w:rPr>
              <w:rFonts w:asciiTheme="minorHAnsi" w:eastAsiaTheme="minorEastAsia" w:hAnsiTheme="minorHAnsi"/>
              <w:sz w:val="22"/>
              <w:szCs w:val="22"/>
              <w:lang w:eastAsia="en-GB"/>
            </w:rPr>
            <w:tab/>
          </w:r>
          <w:r w:rsidDel="007E10C0">
            <w:delText>FBO area</w:delText>
          </w:r>
          <w:r w:rsidDel="007E10C0">
            <w:tab/>
          </w:r>
        </w:del>
      </w:ins>
    </w:p>
    <w:p w:rsidR="00E61D95" w:rsidDel="007E10C0" w:rsidRDefault="00E61D95">
      <w:pPr>
        <w:pStyle w:val="TOC2"/>
        <w:rPr>
          <w:ins w:id="269" w:author="Cesar Coelho" w:date="2017-02-07T10:47:00Z"/>
          <w:del w:id="270" w:author="Dominik Marszk" w:date="2017-02-15T10:20:00Z"/>
          <w:rFonts w:asciiTheme="minorHAnsi" w:eastAsiaTheme="minorEastAsia" w:hAnsiTheme="minorHAnsi"/>
          <w:sz w:val="22"/>
          <w:szCs w:val="22"/>
          <w:lang w:eastAsia="en-GB"/>
        </w:rPr>
      </w:pPr>
      <w:ins w:id="271" w:author="Cesar Coelho" w:date="2017-02-07T10:47:00Z">
        <w:del w:id="272" w:author="Dominik Marszk" w:date="2017-02-15T10:20:00Z">
          <w:r w:rsidDel="007E10C0">
            <w:delText>6.2</w:delText>
          </w:r>
          <w:r w:rsidDel="007E10C0">
            <w:rPr>
              <w:rFonts w:asciiTheme="minorHAnsi" w:eastAsiaTheme="minorEastAsia" w:hAnsiTheme="minorHAnsi"/>
              <w:sz w:val="22"/>
              <w:szCs w:val="22"/>
              <w:lang w:eastAsia="en-GB"/>
            </w:rPr>
            <w:tab/>
          </w:r>
          <w:r w:rsidDel="007E10C0">
            <w:delText>CPDU service (Area OPSSAT_STD)</w:delText>
          </w:r>
          <w:r w:rsidDel="007E10C0">
            <w:tab/>
          </w:r>
        </w:del>
      </w:ins>
    </w:p>
    <w:p w:rsidR="00E61D95" w:rsidDel="007E10C0" w:rsidRDefault="00E61D95">
      <w:pPr>
        <w:pStyle w:val="TOC2"/>
        <w:rPr>
          <w:ins w:id="273" w:author="Cesar Coelho" w:date="2017-02-07T10:47:00Z"/>
          <w:del w:id="274" w:author="Dominik Marszk" w:date="2017-02-15T10:20:00Z"/>
          <w:rFonts w:asciiTheme="minorHAnsi" w:eastAsiaTheme="minorEastAsia" w:hAnsiTheme="minorHAnsi"/>
          <w:sz w:val="22"/>
          <w:szCs w:val="22"/>
          <w:lang w:eastAsia="en-GB"/>
        </w:rPr>
      </w:pPr>
      <w:ins w:id="275" w:author="Cesar Coelho" w:date="2017-02-07T10:47:00Z">
        <w:del w:id="276" w:author="Dominik Marszk" w:date="2017-02-15T10:20:00Z">
          <w:r w:rsidDel="007E10C0">
            <w:delText>6.3</w:delText>
          </w:r>
          <w:r w:rsidDel="007E10C0">
            <w:rPr>
              <w:rFonts w:asciiTheme="minorHAnsi" w:eastAsiaTheme="minorEastAsia" w:hAnsiTheme="minorHAnsi"/>
              <w:sz w:val="22"/>
              <w:szCs w:val="22"/>
              <w:lang w:eastAsia="en-GB"/>
            </w:rPr>
            <w:tab/>
          </w:r>
          <w:r w:rsidDel="007E10C0">
            <w:delText>MemoryManagement service (Area OPSSAT_STD)</w:delText>
          </w:r>
          <w:r w:rsidDel="007E10C0">
            <w:tab/>
          </w:r>
        </w:del>
      </w:ins>
    </w:p>
    <w:p w:rsidR="00E61D95" w:rsidDel="007E10C0" w:rsidRDefault="00E61D95">
      <w:pPr>
        <w:pStyle w:val="TOC2"/>
        <w:rPr>
          <w:ins w:id="277" w:author="Cesar Coelho" w:date="2017-02-07T10:47:00Z"/>
          <w:del w:id="278" w:author="Dominik Marszk" w:date="2017-02-15T10:20:00Z"/>
          <w:rFonts w:asciiTheme="minorHAnsi" w:eastAsiaTheme="minorEastAsia" w:hAnsiTheme="minorHAnsi"/>
          <w:sz w:val="22"/>
          <w:szCs w:val="22"/>
          <w:lang w:eastAsia="en-GB"/>
        </w:rPr>
      </w:pPr>
      <w:ins w:id="279" w:author="Cesar Coelho" w:date="2017-02-07T10:47:00Z">
        <w:del w:id="280" w:author="Dominik Marszk" w:date="2017-02-15T10:20:00Z">
          <w:r w:rsidDel="007E10C0">
            <w:delText>6.4</w:delText>
          </w:r>
          <w:r w:rsidDel="007E10C0">
            <w:rPr>
              <w:rFonts w:asciiTheme="minorHAnsi" w:eastAsiaTheme="minorEastAsia" w:hAnsiTheme="minorHAnsi"/>
              <w:sz w:val="22"/>
              <w:szCs w:val="22"/>
              <w:lang w:eastAsia="en-GB"/>
            </w:rPr>
            <w:tab/>
          </w:r>
          <w:r w:rsidDel="007E10C0">
            <w:delText>ScheduleManagement service (Area OPSSAT_STD)</w:delText>
          </w:r>
          <w:r w:rsidDel="007E10C0">
            <w:tab/>
          </w:r>
        </w:del>
      </w:ins>
    </w:p>
    <w:p w:rsidR="00E61D95" w:rsidDel="007E10C0" w:rsidRDefault="00E61D95">
      <w:pPr>
        <w:pStyle w:val="TOC2"/>
        <w:rPr>
          <w:ins w:id="281" w:author="Cesar Coelho" w:date="2017-02-07T10:47:00Z"/>
          <w:del w:id="282" w:author="Dominik Marszk" w:date="2017-02-15T10:20:00Z"/>
          <w:rFonts w:asciiTheme="minorHAnsi" w:eastAsiaTheme="minorEastAsia" w:hAnsiTheme="minorHAnsi"/>
          <w:sz w:val="22"/>
          <w:szCs w:val="22"/>
          <w:lang w:eastAsia="en-GB"/>
        </w:rPr>
      </w:pPr>
      <w:ins w:id="283" w:author="Cesar Coelho" w:date="2017-02-07T10:47:00Z">
        <w:del w:id="284" w:author="Dominik Marszk" w:date="2017-02-15T10:20:00Z">
          <w:r w:rsidDel="007E10C0">
            <w:delText>6.5</w:delText>
          </w:r>
          <w:r w:rsidDel="007E10C0">
            <w:rPr>
              <w:rFonts w:asciiTheme="minorHAnsi" w:eastAsiaTheme="minorEastAsia" w:hAnsiTheme="minorHAnsi"/>
              <w:sz w:val="22"/>
              <w:szCs w:val="22"/>
              <w:lang w:eastAsia="en-GB"/>
            </w:rPr>
            <w:tab/>
          </w:r>
          <w:r w:rsidDel="007E10C0">
            <w:delText>PacketStore service (Area OPSSAT_STD)</w:delText>
          </w:r>
          <w:r w:rsidDel="007E10C0">
            <w:tab/>
          </w:r>
        </w:del>
      </w:ins>
    </w:p>
    <w:p w:rsidR="00E61D95" w:rsidDel="007E10C0" w:rsidRDefault="00E61D95">
      <w:pPr>
        <w:pStyle w:val="TOC2"/>
        <w:rPr>
          <w:ins w:id="285" w:author="Cesar Coelho" w:date="2017-02-07T10:47:00Z"/>
          <w:del w:id="286" w:author="Dominik Marszk" w:date="2017-02-15T10:20:00Z"/>
          <w:rFonts w:asciiTheme="minorHAnsi" w:eastAsiaTheme="minorEastAsia" w:hAnsiTheme="minorHAnsi"/>
          <w:sz w:val="22"/>
          <w:szCs w:val="22"/>
          <w:lang w:eastAsia="en-GB"/>
        </w:rPr>
      </w:pPr>
      <w:ins w:id="287" w:author="Cesar Coelho" w:date="2017-02-07T10:47:00Z">
        <w:del w:id="288" w:author="Dominik Marszk" w:date="2017-02-15T10:20:00Z">
          <w:r w:rsidDel="007E10C0">
            <w:lastRenderedPageBreak/>
            <w:delText>6.6</w:delText>
          </w:r>
          <w:r w:rsidDel="007E10C0">
            <w:rPr>
              <w:rFonts w:asciiTheme="minorHAnsi" w:eastAsiaTheme="minorEastAsia" w:hAnsiTheme="minorHAnsi"/>
              <w:sz w:val="22"/>
              <w:szCs w:val="22"/>
              <w:lang w:eastAsia="en-GB"/>
            </w:rPr>
            <w:tab/>
          </w:r>
          <w:r w:rsidDel="007E10C0">
            <w:delText>FileManagementExt service (Area OPSSAT_STD)</w:delText>
          </w:r>
          <w:r w:rsidDel="007E10C0">
            <w:tab/>
          </w:r>
        </w:del>
      </w:ins>
    </w:p>
    <w:p w:rsidR="00E61D95" w:rsidDel="007E10C0" w:rsidRDefault="00E61D95">
      <w:pPr>
        <w:pStyle w:val="TOC2"/>
        <w:rPr>
          <w:ins w:id="289" w:author="Cesar Coelho" w:date="2017-02-07T10:47:00Z"/>
          <w:del w:id="290" w:author="Dominik Marszk" w:date="2017-02-15T10:20:00Z"/>
          <w:rFonts w:asciiTheme="minorHAnsi" w:eastAsiaTheme="minorEastAsia" w:hAnsiTheme="minorHAnsi"/>
          <w:sz w:val="22"/>
          <w:szCs w:val="22"/>
          <w:lang w:eastAsia="en-GB"/>
        </w:rPr>
      </w:pPr>
      <w:ins w:id="291" w:author="Cesar Coelho" w:date="2017-02-07T10:47:00Z">
        <w:del w:id="292" w:author="Dominik Marszk" w:date="2017-02-15T10:20:00Z">
          <w:r w:rsidDel="007E10C0">
            <w:delText>6.7</w:delText>
          </w:r>
          <w:r w:rsidDel="007E10C0">
            <w:rPr>
              <w:rFonts w:asciiTheme="minorHAnsi" w:eastAsiaTheme="minorEastAsia" w:hAnsiTheme="minorHAnsi"/>
              <w:sz w:val="22"/>
              <w:szCs w:val="22"/>
              <w:lang w:eastAsia="en-GB"/>
            </w:rPr>
            <w:tab/>
          </w:r>
          <w:r w:rsidDel="007E10C0">
            <w:delText>MIC service (Area OPSSAT_PF)</w:delText>
          </w:r>
          <w:r w:rsidDel="007E10C0">
            <w:tab/>
          </w:r>
        </w:del>
      </w:ins>
    </w:p>
    <w:p w:rsidR="00E61D95" w:rsidDel="007E10C0" w:rsidRDefault="00E61D95">
      <w:pPr>
        <w:pStyle w:val="TOC2"/>
        <w:rPr>
          <w:ins w:id="293" w:author="Cesar Coelho" w:date="2017-02-07T10:47:00Z"/>
          <w:del w:id="294" w:author="Dominik Marszk" w:date="2017-02-15T10:20:00Z"/>
          <w:rFonts w:asciiTheme="minorHAnsi" w:eastAsiaTheme="minorEastAsia" w:hAnsiTheme="minorHAnsi"/>
          <w:sz w:val="22"/>
          <w:szCs w:val="22"/>
          <w:lang w:eastAsia="en-GB"/>
        </w:rPr>
      </w:pPr>
      <w:ins w:id="295" w:author="Cesar Coelho" w:date="2017-02-07T10:47:00Z">
        <w:del w:id="296" w:author="Dominik Marszk" w:date="2017-02-15T10:20:00Z">
          <w:r w:rsidDel="007E10C0">
            <w:delText>6.8</w:delText>
          </w:r>
          <w:r w:rsidDel="007E10C0">
            <w:rPr>
              <w:rFonts w:asciiTheme="minorHAnsi" w:eastAsiaTheme="minorEastAsia" w:hAnsiTheme="minorHAnsi"/>
              <w:sz w:val="22"/>
              <w:szCs w:val="22"/>
              <w:lang w:eastAsia="en-GB"/>
            </w:rPr>
            <w:tab/>
          </w:r>
          <w:r w:rsidDel="007E10C0">
            <w:delText>Power service (Area OPSSAT_PF)</w:delText>
          </w:r>
          <w:r w:rsidDel="007E10C0">
            <w:tab/>
          </w:r>
        </w:del>
      </w:ins>
    </w:p>
    <w:p w:rsidR="00E61D95" w:rsidRPr="00D73C5C" w:rsidDel="007E10C0" w:rsidRDefault="00E61D95">
      <w:pPr>
        <w:pStyle w:val="TOC2"/>
        <w:rPr>
          <w:ins w:id="297" w:author="Cesar Coelho" w:date="2017-02-07T10:47:00Z"/>
          <w:del w:id="298" w:author="Dominik Marszk" w:date="2017-02-15T10:20:00Z"/>
          <w:rFonts w:asciiTheme="minorHAnsi" w:eastAsiaTheme="minorEastAsia" w:hAnsiTheme="minorHAnsi"/>
          <w:sz w:val="22"/>
          <w:szCs w:val="22"/>
          <w:lang w:eastAsia="en-GB"/>
        </w:rPr>
      </w:pPr>
      <w:ins w:id="299" w:author="Cesar Coelho" w:date="2017-02-07T10:47:00Z">
        <w:del w:id="300" w:author="Dominik Marszk" w:date="2017-02-15T10:20:00Z">
          <w:r w:rsidRPr="007E10C0" w:rsidDel="007E10C0">
            <w:rPr>
              <w:rPrChange w:id="301" w:author="Dominik Marszk" w:date="2017-02-15T10:21:00Z">
                <w:rPr>
                  <w:lang w:val="fr-FR"/>
                </w:rPr>
              </w:rPrChange>
            </w:rPr>
            <w:delText>6.9</w:delText>
          </w:r>
          <w:r w:rsidRPr="00F273E9" w:rsidDel="007E10C0">
            <w:rPr>
              <w:rFonts w:asciiTheme="minorHAnsi" w:eastAsiaTheme="minorEastAsia" w:hAnsiTheme="minorHAnsi"/>
              <w:sz w:val="22"/>
              <w:szCs w:val="22"/>
              <w:lang w:eastAsia="en-GB"/>
            </w:rPr>
            <w:tab/>
          </w:r>
          <w:r w:rsidRPr="007E10C0" w:rsidDel="007E10C0">
            <w:rPr>
              <w:rPrChange w:id="302" w:author="Dominik Marszk" w:date="2017-02-15T10:21:00Z">
                <w:rPr>
                  <w:lang w:val="fr-FR"/>
                </w:rPr>
              </w:rPrChange>
            </w:rPr>
            <w:delText>Mode service (Area OPSSAT_PF)</w:delText>
          </w:r>
          <w:r w:rsidRPr="00F273E9" w:rsidDel="007E10C0">
            <w:tab/>
          </w:r>
        </w:del>
        <w:del w:id="303" w:author="Dominik Marszk" w:date="2017-02-14T16:46:00Z">
          <w:r w:rsidRPr="00F803DB" w:rsidDel="00500D48">
            <w:delText>9</w:delText>
          </w:r>
        </w:del>
      </w:ins>
    </w:p>
    <w:p w:rsidR="00E61D95" w:rsidDel="007E10C0" w:rsidRDefault="00E61D95">
      <w:pPr>
        <w:pStyle w:val="TOC2"/>
        <w:rPr>
          <w:ins w:id="304" w:author="Cesar Coelho" w:date="2017-02-07T10:47:00Z"/>
          <w:del w:id="305" w:author="Dominik Marszk" w:date="2017-02-15T10:20:00Z"/>
          <w:rFonts w:asciiTheme="minorHAnsi" w:eastAsiaTheme="minorEastAsia" w:hAnsiTheme="minorHAnsi"/>
          <w:sz w:val="22"/>
          <w:szCs w:val="22"/>
          <w:lang w:eastAsia="en-GB"/>
        </w:rPr>
      </w:pPr>
      <w:ins w:id="306" w:author="Cesar Coelho" w:date="2017-02-07T10:47:00Z">
        <w:del w:id="307" w:author="Dominik Marszk" w:date="2017-02-15T10:20:00Z">
          <w:r w:rsidDel="007E10C0">
            <w:delText>6.10</w:delText>
          </w:r>
          <w:r w:rsidDel="007E10C0">
            <w:rPr>
              <w:rFonts w:asciiTheme="minorHAnsi" w:eastAsiaTheme="minorEastAsia" w:hAnsiTheme="minorHAnsi"/>
              <w:sz w:val="22"/>
              <w:szCs w:val="22"/>
              <w:lang w:eastAsia="en-GB"/>
            </w:rPr>
            <w:tab/>
          </w:r>
          <w:r w:rsidDel="007E10C0">
            <w:delText>TimeManagement service (Area OPSSAT_PF)</w:delText>
          </w:r>
          <w:r w:rsidDel="007E10C0">
            <w:tab/>
          </w:r>
        </w:del>
      </w:ins>
    </w:p>
    <w:p w:rsidR="00E61D95" w:rsidDel="007E10C0" w:rsidRDefault="00E61D95">
      <w:pPr>
        <w:pStyle w:val="TOC2"/>
        <w:rPr>
          <w:ins w:id="308" w:author="Cesar Coelho" w:date="2017-02-07T10:47:00Z"/>
          <w:del w:id="309" w:author="Dominik Marszk" w:date="2017-02-15T10:20:00Z"/>
          <w:rFonts w:asciiTheme="minorHAnsi" w:eastAsiaTheme="minorEastAsia" w:hAnsiTheme="minorHAnsi"/>
          <w:sz w:val="22"/>
          <w:szCs w:val="22"/>
          <w:lang w:eastAsia="en-GB"/>
        </w:rPr>
      </w:pPr>
      <w:ins w:id="310" w:author="Cesar Coelho" w:date="2017-02-07T10:47:00Z">
        <w:del w:id="311" w:author="Dominik Marszk" w:date="2017-02-15T10:20:00Z">
          <w:r w:rsidDel="007E10C0">
            <w:delText>6.11</w:delText>
          </w:r>
          <w:r w:rsidDel="007E10C0">
            <w:rPr>
              <w:rFonts w:asciiTheme="minorHAnsi" w:eastAsiaTheme="minorEastAsia" w:hAnsiTheme="minorHAnsi"/>
              <w:sz w:val="22"/>
              <w:szCs w:val="22"/>
              <w:lang w:eastAsia="en-GB"/>
            </w:rPr>
            <w:tab/>
          </w:r>
          <w:r w:rsidDel="007E10C0">
            <w:delText>ExperimentWD service (Area OPSSAT_PF)</w:delText>
          </w:r>
          <w:r w:rsidDel="007E10C0">
            <w:tab/>
          </w:r>
        </w:del>
      </w:ins>
    </w:p>
    <w:p w:rsidR="00E61D95" w:rsidDel="007E10C0" w:rsidRDefault="00E61D95">
      <w:pPr>
        <w:pStyle w:val="TOC2"/>
        <w:rPr>
          <w:ins w:id="312" w:author="Cesar Coelho" w:date="2017-02-07T10:47:00Z"/>
          <w:del w:id="313" w:author="Dominik Marszk" w:date="2017-02-15T10:20:00Z"/>
          <w:rFonts w:asciiTheme="minorHAnsi" w:eastAsiaTheme="minorEastAsia" w:hAnsiTheme="minorHAnsi"/>
          <w:sz w:val="22"/>
          <w:szCs w:val="22"/>
          <w:lang w:eastAsia="en-GB"/>
        </w:rPr>
      </w:pPr>
      <w:ins w:id="314" w:author="Cesar Coelho" w:date="2017-02-07T10:47:00Z">
        <w:del w:id="315" w:author="Dominik Marszk" w:date="2017-02-15T10:20:00Z">
          <w:r w:rsidDel="007E10C0">
            <w:delText>6.12</w:delText>
          </w:r>
          <w:r w:rsidDel="007E10C0">
            <w:rPr>
              <w:rFonts w:asciiTheme="minorHAnsi" w:eastAsiaTheme="minorEastAsia" w:hAnsiTheme="minorHAnsi"/>
              <w:sz w:val="22"/>
              <w:szCs w:val="22"/>
              <w:lang w:eastAsia="en-GB"/>
            </w:rPr>
            <w:tab/>
          </w:r>
          <w:r w:rsidDel="007E10C0">
            <w:delText>GPS service (Area OPSSAT_PF)</w:delText>
          </w:r>
          <w:r w:rsidDel="007E10C0">
            <w:tab/>
          </w:r>
        </w:del>
      </w:ins>
    </w:p>
    <w:p w:rsidR="00E61D95" w:rsidDel="007E10C0" w:rsidRDefault="00E61D95">
      <w:pPr>
        <w:pStyle w:val="TOC2"/>
        <w:rPr>
          <w:ins w:id="316" w:author="Cesar Coelho" w:date="2017-02-07T10:47:00Z"/>
          <w:del w:id="317" w:author="Dominik Marszk" w:date="2017-02-15T10:20:00Z"/>
          <w:rFonts w:asciiTheme="minorHAnsi" w:eastAsiaTheme="minorEastAsia" w:hAnsiTheme="minorHAnsi"/>
          <w:sz w:val="22"/>
          <w:szCs w:val="22"/>
          <w:lang w:eastAsia="en-GB"/>
        </w:rPr>
      </w:pPr>
      <w:ins w:id="318" w:author="Cesar Coelho" w:date="2017-02-07T10:47:00Z">
        <w:del w:id="319" w:author="Dominik Marszk" w:date="2017-02-15T10:20:00Z">
          <w:r w:rsidDel="007E10C0">
            <w:delText>6.13</w:delText>
          </w:r>
          <w:r w:rsidDel="007E10C0">
            <w:rPr>
              <w:rFonts w:asciiTheme="minorHAnsi" w:eastAsiaTheme="minorEastAsia" w:hAnsiTheme="minorHAnsi"/>
              <w:sz w:val="22"/>
              <w:szCs w:val="22"/>
              <w:lang w:eastAsia="en-GB"/>
            </w:rPr>
            <w:tab/>
          </w:r>
          <w:r w:rsidDel="007E10C0">
            <w:delText>CoarseADCS service (Area OPSSAT_PF)</w:delText>
          </w:r>
          <w:r w:rsidDel="007E10C0">
            <w:tab/>
          </w:r>
        </w:del>
      </w:ins>
    </w:p>
    <w:p w:rsidR="00E61D95" w:rsidDel="007E10C0" w:rsidRDefault="00E61D95">
      <w:pPr>
        <w:pStyle w:val="TOC2"/>
        <w:rPr>
          <w:ins w:id="320" w:author="Cesar Coelho" w:date="2017-02-07T10:47:00Z"/>
          <w:del w:id="321" w:author="Dominik Marszk" w:date="2017-02-15T10:20:00Z"/>
          <w:rFonts w:asciiTheme="minorHAnsi" w:eastAsiaTheme="minorEastAsia" w:hAnsiTheme="minorHAnsi"/>
          <w:sz w:val="22"/>
          <w:szCs w:val="22"/>
          <w:lang w:eastAsia="en-GB"/>
        </w:rPr>
      </w:pPr>
      <w:ins w:id="322" w:author="Cesar Coelho" w:date="2017-02-07T10:47:00Z">
        <w:del w:id="323" w:author="Dominik Marszk" w:date="2017-02-15T10:20:00Z">
          <w:r w:rsidDel="007E10C0">
            <w:delText>6.14</w:delText>
          </w:r>
          <w:r w:rsidDel="007E10C0">
            <w:rPr>
              <w:rFonts w:asciiTheme="minorHAnsi" w:eastAsiaTheme="minorEastAsia" w:hAnsiTheme="minorHAnsi"/>
              <w:sz w:val="22"/>
              <w:szCs w:val="22"/>
              <w:lang w:eastAsia="en-GB"/>
            </w:rPr>
            <w:tab/>
          </w:r>
          <w:r w:rsidDel="007E10C0">
            <w:delText>AdvancedOBC service (Area OPSSAT_PF)</w:delText>
          </w:r>
          <w:r w:rsidDel="007E10C0">
            <w:tab/>
          </w:r>
        </w:del>
      </w:ins>
    </w:p>
    <w:p w:rsidR="00E61D95" w:rsidDel="007E10C0" w:rsidRDefault="00E61D95">
      <w:pPr>
        <w:pStyle w:val="TOC1"/>
        <w:rPr>
          <w:ins w:id="324" w:author="Cesar Coelho" w:date="2017-02-07T10:47:00Z"/>
          <w:del w:id="325" w:author="Dominik Marszk" w:date="2017-02-15T10:20:00Z"/>
          <w:rFonts w:asciiTheme="minorHAnsi" w:eastAsiaTheme="minorEastAsia" w:hAnsiTheme="minorHAnsi"/>
          <w:b w:val="0"/>
          <w:bCs w:val="0"/>
          <w:caps w:val="0"/>
          <w:sz w:val="22"/>
          <w:szCs w:val="22"/>
          <w:lang w:eastAsia="en-GB"/>
        </w:rPr>
      </w:pPr>
      <w:ins w:id="326" w:author="Cesar Coelho" w:date="2017-02-07T10:47:00Z">
        <w:del w:id="327" w:author="Dominik Marszk" w:date="2017-02-15T10:20:00Z">
          <w:r w:rsidDel="007E10C0">
            <w:delText>7</w:delText>
          </w:r>
          <w:r w:rsidDel="007E10C0">
            <w:rPr>
              <w:rFonts w:asciiTheme="minorHAnsi" w:eastAsiaTheme="minorEastAsia" w:hAnsiTheme="minorHAnsi"/>
              <w:b w:val="0"/>
              <w:bCs w:val="0"/>
              <w:caps w:val="0"/>
              <w:sz w:val="22"/>
              <w:szCs w:val="22"/>
              <w:lang w:eastAsia="en-GB"/>
            </w:rPr>
            <w:tab/>
          </w:r>
          <w:r w:rsidDel="007E10C0">
            <w:delText>COM and M&amp;C services</w:delText>
          </w:r>
          <w:r w:rsidDel="007E10C0">
            <w:tab/>
          </w:r>
        </w:del>
      </w:ins>
    </w:p>
    <w:p w:rsidR="00E61D95" w:rsidDel="007E10C0" w:rsidRDefault="00E61D95">
      <w:pPr>
        <w:pStyle w:val="TOC2"/>
        <w:rPr>
          <w:ins w:id="328" w:author="Cesar Coelho" w:date="2017-02-07T10:47:00Z"/>
          <w:del w:id="329" w:author="Dominik Marszk" w:date="2017-02-15T10:20:00Z"/>
          <w:rFonts w:asciiTheme="minorHAnsi" w:eastAsiaTheme="minorEastAsia" w:hAnsiTheme="minorHAnsi"/>
          <w:sz w:val="22"/>
          <w:szCs w:val="22"/>
          <w:lang w:eastAsia="en-GB"/>
        </w:rPr>
      </w:pPr>
      <w:ins w:id="330" w:author="Cesar Coelho" w:date="2017-02-07T10:47:00Z">
        <w:del w:id="331" w:author="Dominik Marszk" w:date="2017-02-15T10:20:00Z">
          <w:r w:rsidDel="007E10C0">
            <w:delText>7.1</w:delText>
          </w:r>
          <w:r w:rsidDel="007E10C0">
            <w:rPr>
              <w:rFonts w:asciiTheme="minorHAnsi" w:eastAsiaTheme="minorEastAsia" w:hAnsiTheme="minorHAnsi"/>
              <w:sz w:val="22"/>
              <w:szCs w:val="22"/>
              <w:lang w:eastAsia="en-GB"/>
            </w:rPr>
            <w:tab/>
          </w:r>
          <w:r w:rsidDel="007E10C0">
            <w:delText>Event service (Area COM)</w:delText>
          </w:r>
          <w:r w:rsidDel="007E10C0">
            <w:tab/>
          </w:r>
        </w:del>
      </w:ins>
    </w:p>
    <w:p w:rsidR="00E61D95" w:rsidDel="007E10C0" w:rsidRDefault="00E61D95">
      <w:pPr>
        <w:pStyle w:val="TOC2"/>
        <w:rPr>
          <w:ins w:id="332" w:author="Cesar Coelho" w:date="2017-02-07T10:47:00Z"/>
          <w:del w:id="333" w:author="Dominik Marszk" w:date="2017-02-15T10:20:00Z"/>
          <w:rFonts w:asciiTheme="minorHAnsi" w:eastAsiaTheme="minorEastAsia" w:hAnsiTheme="minorHAnsi"/>
          <w:sz w:val="22"/>
          <w:szCs w:val="22"/>
          <w:lang w:eastAsia="en-GB"/>
        </w:rPr>
      </w:pPr>
      <w:ins w:id="334" w:author="Cesar Coelho" w:date="2017-02-07T10:47:00Z">
        <w:del w:id="335" w:author="Dominik Marszk" w:date="2017-02-15T10:20:00Z">
          <w:r w:rsidRPr="003B50CA" w:rsidDel="007E10C0">
            <w:rPr>
              <w:rFonts w:ascii="Verdana" w:hAnsi="Verdana" w:cs="Verdana"/>
              <w:color w:val="000000"/>
            </w:rPr>
            <w:delText>7.2</w:delText>
          </w:r>
          <w:r w:rsidDel="007E10C0">
            <w:rPr>
              <w:rFonts w:asciiTheme="minorHAnsi" w:eastAsiaTheme="minorEastAsia" w:hAnsiTheme="minorHAnsi"/>
              <w:sz w:val="22"/>
              <w:szCs w:val="22"/>
              <w:lang w:eastAsia="en-GB"/>
            </w:rPr>
            <w:tab/>
          </w:r>
          <w:r w:rsidRPr="003B50CA" w:rsidDel="007E10C0">
            <w:rPr>
              <w:rFonts w:ascii="Verdana" w:hAnsi="Verdana" w:cs="Verdana"/>
              <w:color w:val="000000"/>
            </w:rPr>
            <w:delText>For OPS-SAT there is an out-of-band agreement that the ground segment if by default subscribed to all events. So, although the operation is provided as-is in the ICD there is no applicable use case for the Ground Segment (see 8.1 for information).</w:delText>
          </w:r>
          <w:r w:rsidDel="007E10C0">
            <w:tab/>
          </w:r>
        </w:del>
      </w:ins>
    </w:p>
    <w:p w:rsidR="00E61D95" w:rsidDel="007E10C0" w:rsidRDefault="00E61D95">
      <w:pPr>
        <w:pStyle w:val="TOC2"/>
        <w:rPr>
          <w:ins w:id="336" w:author="Cesar Coelho" w:date="2017-02-07T10:47:00Z"/>
          <w:del w:id="337" w:author="Dominik Marszk" w:date="2017-02-15T10:20:00Z"/>
          <w:rFonts w:asciiTheme="minorHAnsi" w:eastAsiaTheme="minorEastAsia" w:hAnsiTheme="minorHAnsi"/>
          <w:sz w:val="22"/>
          <w:szCs w:val="22"/>
          <w:lang w:eastAsia="en-GB"/>
        </w:rPr>
      </w:pPr>
      <w:ins w:id="338" w:author="Cesar Coelho" w:date="2017-02-07T10:47:00Z">
        <w:del w:id="339" w:author="Dominik Marszk" w:date="2017-02-15T10:20:00Z">
          <w:r w:rsidDel="007E10C0">
            <w:delText>7.3</w:delText>
          </w:r>
          <w:r w:rsidDel="007E10C0">
            <w:rPr>
              <w:rFonts w:asciiTheme="minorHAnsi" w:eastAsiaTheme="minorEastAsia" w:hAnsiTheme="minorHAnsi"/>
              <w:sz w:val="22"/>
              <w:szCs w:val="22"/>
              <w:lang w:eastAsia="en-GB"/>
            </w:rPr>
            <w:tab/>
          </w:r>
          <w:r w:rsidDel="007E10C0">
            <w:delText>Archive service (Area COM)</w:delText>
          </w:r>
          <w:r w:rsidDel="007E10C0">
            <w:tab/>
          </w:r>
        </w:del>
      </w:ins>
    </w:p>
    <w:p w:rsidR="00E61D95" w:rsidDel="007E10C0" w:rsidRDefault="00E61D95">
      <w:pPr>
        <w:pStyle w:val="TOC2"/>
        <w:rPr>
          <w:ins w:id="340" w:author="Cesar Coelho" w:date="2017-02-07T10:47:00Z"/>
          <w:del w:id="341" w:author="Dominik Marszk" w:date="2017-02-15T10:20:00Z"/>
          <w:rFonts w:asciiTheme="minorHAnsi" w:eastAsiaTheme="minorEastAsia" w:hAnsiTheme="minorHAnsi"/>
          <w:sz w:val="22"/>
          <w:szCs w:val="22"/>
          <w:lang w:eastAsia="en-GB"/>
        </w:rPr>
      </w:pPr>
      <w:ins w:id="342" w:author="Cesar Coelho" w:date="2017-02-07T10:47:00Z">
        <w:del w:id="343" w:author="Dominik Marszk" w:date="2017-02-15T10:20:00Z">
          <w:r w:rsidDel="007E10C0">
            <w:delText>7.4</w:delText>
          </w:r>
          <w:r w:rsidDel="007E10C0">
            <w:rPr>
              <w:rFonts w:asciiTheme="minorHAnsi" w:eastAsiaTheme="minorEastAsia" w:hAnsiTheme="minorHAnsi"/>
              <w:sz w:val="22"/>
              <w:szCs w:val="22"/>
              <w:lang w:eastAsia="en-GB"/>
            </w:rPr>
            <w:tab/>
          </w:r>
          <w:r w:rsidDel="007E10C0">
            <w:delText>Activity Tracking service (Area COM)</w:delText>
          </w:r>
          <w:r w:rsidDel="007E10C0">
            <w:tab/>
          </w:r>
        </w:del>
      </w:ins>
    </w:p>
    <w:p w:rsidR="00E61D95" w:rsidDel="007E10C0" w:rsidRDefault="00E61D95">
      <w:pPr>
        <w:pStyle w:val="TOC2"/>
        <w:rPr>
          <w:ins w:id="344" w:author="Cesar Coelho" w:date="2017-02-07T10:47:00Z"/>
          <w:del w:id="345" w:author="Dominik Marszk" w:date="2017-02-15T10:20:00Z"/>
          <w:rFonts w:asciiTheme="minorHAnsi" w:eastAsiaTheme="minorEastAsia" w:hAnsiTheme="minorHAnsi"/>
          <w:sz w:val="22"/>
          <w:szCs w:val="22"/>
          <w:lang w:eastAsia="en-GB"/>
        </w:rPr>
      </w:pPr>
      <w:ins w:id="346" w:author="Cesar Coelho" w:date="2017-02-07T10:47:00Z">
        <w:del w:id="347" w:author="Dominik Marszk" w:date="2017-02-15T10:20:00Z">
          <w:r w:rsidDel="007E10C0">
            <w:delText>7.5</w:delText>
          </w:r>
          <w:r w:rsidDel="007E10C0">
            <w:rPr>
              <w:rFonts w:asciiTheme="minorHAnsi" w:eastAsiaTheme="minorEastAsia" w:hAnsiTheme="minorHAnsi"/>
              <w:sz w:val="22"/>
              <w:szCs w:val="22"/>
              <w:lang w:eastAsia="en-GB"/>
            </w:rPr>
            <w:tab/>
          </w:r>
          <w:r w:rsidDel="007E10C0">
            <w:delText>Action service (Area MC)</w:delText>
          </w:r>
          <w:r w:rsidDel="007E10C0">
            <w:tab/>
          </w:r>
        </w:del>
      </w:ins>
    </w:p>
    <w:p w:rsidR="00E61D95" w:rsidDel="007E10C0" w:rsidRDefault="00E61D95">
      <w:pPr>
        <w:pStyle w:val="TOC2"/>
        <w:rPr>
          <w:ins w:id="348" w:author="Cesar Coelho" w:date="2017-02-07T10:47:00Z"/>
          <w:del w:id="349" w:author="Dominik Marszk" w:date="2017-02-15T10:20:00Z"/>
          <w:rFonts w:asciiTheme="minorHAnsi" w:eastAsiaTheme="minorEastAsia" w:hAnsiTheme="minorHAnsi"/>
          <w:sz w:val="22"/>
          <w:szCs w:val="22"/>
          <w:lang w:eastAsia="en-GB"/>
        </w:rPr>
      </w:pPr>
      <w:ins w:id="350" w:author="Cesar Coelho" w:date="2017-02-07T10:47:00Z">
        <w:del w:id="351" w:author="Dominik Marszk" w:date="2017-02-15T10:20:00Z">
          <w:r w:rsidDel="007E10C0">
            <w:delText>7.6</w:delText>
          </w:r>
          <w:r w:rsidDel="007E10C0">
            <w:rPr>
              <w:rFonts w:asciiTheme="minorHAnsi" w:eastAsiaTheme="minorEastAsia" w:hAnsiTheme="minorHAnsi"/>
              <w:sz w:val="22"/>
              <w:szCs w:val="22"/>
              <w:lang w:eastAsia="en-GB"/>
            </w:rPr>
            <w:tab/>
          </w:r>
          <w:r w:rsidDel="007E10C0">
            <w:delText>Parameter service (Area MC)</w:delText>
          </w:r>
          <w:r w:rsidDel="007E10C0">
            <w:tab/>
          </w:r>
        </w:del>
      </w:ins>
    </w:p>
    <w:p w:rsidR="00E61D95" w:rsidDel="007E10C0" w:rsidRDefault="00E61D95">
      <w:pPr>
        <w:pStyle w:val="TOC2"/>
        <w:rPr>
          <w:ins w:id="352" w:author="Cesar Coelho" w:date="2017-02-07T10:47:00Z"/>
          <w:del w:id="353" w:author="Dominik Marszk" w:date="2017-02-15T10:20:00Z"/>
          <w:rFonts w:asciiTheme="minorHAnsi" w:eastAsiaTheme="minorEastAsia" w:hAnsiTheme="minorHAnsi"/>
          <w:sz w:val="22"/>
          <w:szCs w:val="22"/>
          <w:lang w:eastAsia="en-GB"/>
        </w:rPr>
      </w:pPr>
      <w:ins w:id="354" w:author="Cesar Coelho" w:date="2017-02-07T10:47:00Z">
        <w:del w:id="355" w:author="Dominik Marszk" w:date="2017-02-15T10:20:00Z">
          <w:r w:rsidDel="007E10C0">
            <w:delText>7.7</w:delText>
          </w:r>
          <w:r w:rsidDel="007E10C0">
            <w:rPr>
              <w:rFonts w:asciiTheme="minorHAnsi" w:eastAsiaTheme="minorEastAsia" w:hAnsiTheme="minorHAnsi"/>
              <w:sz w:val="22"/>
              <w:szCs w:val="22"/>
              <w:lang w:eastAsia="en-GB"/>
            </w:rPr>
            <w:tab/>
          </w:r>
          <w:r w:rsidDel="007E10C0">
            <w:delText>Alert service (Area MC)</w:delText>
          </w:r>
          <w:r w:rsidDel="007E10C0">
            <w:tab/>
          </w:r>
        </w:del>
      </w:ins>
    </w:p>
    <w:p w:rsidR="00E61D95" w:rsidDel="007E10C0" w:rsidRDefault="00E61D95">
      <w:pPr>
        <w:pStyle w:val="TOC2"/>
        <w:rPr>
          <w:ins w:id="356" w:author="Cesar Coelho" w:date="2017-02-07T10:47:00Z"/>
          <w:del w:id="357" w:author="Dominik Marszk" w:date="2017-02-15T10:20:00Z"/>
          <w:rFonts w:asciiTheme="minorHAnsi" w:eastAsiaTheme="minorEastAsia" w:hAnsiTheme="minorHAnsi"/>
          <w:sz w:val="22"/>
          <w:szCs w:val="22"/>
          <w:lang w:eastAsia="en-GB"/>
        </w:rPr>
      </w:pPr>
      <w:ins w:id="358" w:author="Cesar Coelho" w:date="2017-02-07T10:47:00Z">
        <w:del w:id="359" w:author="Dominik Marszk" w:date="2017-02-15T10:20:00Z">
          <w:r w:rsidDel="007E10C0">
            <w:delText>7.8</w:delText>
          </w:r>
          <w:r w:rsidDel="007E10C0">
            <w:rPr>
              <w:rFonts w:asciiTheme="minorHAnsi" w:eastAsiaTheme="minorEastAsia" w:hAnsiTheme="minorHAnsi"/>
              <w:sz w:val="22"/>
              <w:szCs w:val="22"/>
              <w:lang w:eastAsia="en-GB"/>
            </w:rPr>
            <w:tab/>
          </w:r>
          <w:r w:rsidDel="007E10C0">
            <w:delText>Check service (Area MC)</w:delText>
          </w:r>
          <w:r w:rsidDel="007E10C0">
            <w:tab/>
          </w:r>
        </w:del>
      </w:ins>
    </w:p>
    <w:p w:rsidR="00E61D95" w:rsidDel="007E10C0" w:rsidRDefault="00E61D95">
      <w:pPr>
        <w:pStyle w:val="TOC2"/>
        <w:rPr>
          <w:ins w:id="360" w:author="Cesar Coelho" w:date="2017-02-07T10:47:00Z"/>
          <w:del w:id="361" w:author="Dominik Marszk" w:date="2017-02-15T10:20:00Z"/>
          <w:rFonts w:asciiTheme="minorHAnsi" w:eastAsiaTheme="minorEastAsia" w:hAnsiTheme="minorHAnsi"/>
          <w:sz w:val="22"/>
          <w:szCs w:val="22"/>
          <w:lang w:eastAsia="en-GB"/>
        </w:rPr>
      </w:pPr>
      <w:ins w:id="362" w:author="Cesar Coelho" w:date="2017-02-07T10:47:00Z">
        <w:del w:id="363" w:author="Dominik Marszk" w:date="2017-02-15T10:20:00Z">
          <w:r w:rsidDel="007E10C0">
            <w:delText>7.9</w:delText>
          </w:r>
          <w:r w:rsidDel="007E10C0">
            <w:rPr>
              <w:rFonts w:asciiTheme="minorHAnsi" w:eastAsiaTheme="minorEastAsia" w:hAnsiTheme="minorHAnsi"/>
              <w:sz w:val="22"/>
              <w:szCs w:val="22"/>
              <w:lang w:eastAsia="en-GB"/>
            </w:rPr>
            <w:tab/>
          </w:r>
          <w:r w:rsidDel="007E10C0">
            <w:delText>Statistics service (Area MC)</w:delText>
          </w:r>
          <w:r w:rsidDel="007E10C0">
            <w:tab/>
          </w:r>
        </w:del>
      </w:ins>
    </w:p>
    <w:p w:rsidR="00E61D95" w:rsidDel="007E10C0" w:rsidRDefault="00E61D95">
      <w:pPr>
        <w:pStyle w:val="TOC2"/>
        <w:rPr>
          <w:ins w:id="364" w:author="Cesar Coelho" w:date="2017-02-07T10:47:00Z"/>
          <w:del w:id="365" w:author="Dominik Marszk" w:date="2017-02-15T10:20:00Z"/>
          <w:rFonts w:asciiTheme="minorHAnsi" w:eastAsiaTheme="minorEastAsia" w:hAnsiTheme="minorHAnsi"/>
          <w:sz w:val="22"/>
          <w:szCs w:val="22"/>
          <w:lang w:eastAsia="en-GB"/>
        </w:rPr>
      </w:pPr>
      <w:ins w:id="366" w:author="Cesar Coelho" w:date="2017-02-07T10:47:00Z">
        <w:del w:id="367" w:author="Dominik Marszk" w:date="2017-02-15T10:20:00Z">
          <w:r w:rsidDel="007E10C0">
            <w:delText>7.10</w:delText>
          </w:r>
          <w:r w:rsidDel="007E10C0">
            <w:rPr>
              <w:rFonts w:asciiTheme="minorHAnsi" w:eastAsiaTheme="minorEastAsia" w:hAnsiTheme="minorHAnsi"/>
              <w:sz w:val="22"/>
              <w:szCs w:val="22"/>
              <w:lang w:eastAsia="en-GB"/>
            </w:rPr>
            <w:tab/>
          </w:r>
          <w:r w:rsidDel="007E10C0">
            <w:delText>Aggregation service (Area MC)</w:delText>
          </w:r>
          <w:r w:rsidDel="007E10C0">
            <w:tab/>
          </w:r>
        </w:del>
      </w:ins>
    </w:p>
    <w:p w:rsidR="00E61D95" w:rsidDel="007E10C0" w:rsidRDefault="00E61D95">
      <w:pPr>
        <w:pStyle w:val="TOC2"/>
        <w:rPr>
          <w:ins w:id="368" w:author="Cesar Coelho" w:date="2017-02-07T10:47:00Z"/>
          <w:del w:id="369" w:author="Dominik Marszk" w:date="2017-02-15T10:20:00Z"/>
          <w:rFonts w:asciiTheme="minorHAnsi" w:eastAsiaTheme="minorEastAsia" w:hAnsiTheme="minorHAnsi"/>
          <w:sz w:val="22"/>
          <w:szCs w:val="22"/>
          <w:lang w:eastAsia="en-GB"/>
        </w:rPr>
      </w:pPr>
      <w:ins w:id="370" w:author="Cesar Coelho" w:date="2017-02-07T10:47:00Z">
        <w:del w:id="371" w:author="Dominik Marszk" w:date="2017-02-15T10:20:00Z">
          <w:r w:rsidDel="007E10C0">
            <w:delText>7.11</w:delText>
          </w:r>
          <w:r w:rsidDel="007E10C0">
            <w:rPr>
              <w:rFonts w:asciiTheme="minorHAnsi" w:eastAsiaTheme="minorEastAsia" w:hAnsiTheme="minorHAnsi"/>
              <w:sz w:val="22"/>
              <w:szCs w:val="22"/>
              <w:lang w:eastAsia="en-GB"/>
            </w:rPr>
            <w:tab/>
          </w:r>
          <w:r w:rsidDel="007E10C0">
            <w:delText>Conversion service (Area MC)</w:delText>
          </w:r>
          <w:r w:rsidDel="007E10C0">
            <w:tab/>
          </w:r>
        </w:del>
      </w:ins>
    </w:p>
    <w:p w:rsidR="00E61D95" w:rsidDel="007E10C0" w:rsidRDefault="00E61D95">
      <w:pPr>
        <w:pStyle w:val="TOC2"/>
        <w:rPr>
          <w:ins w:id="372" w:author="Cesar Coelho" w:date="2017-02-07T10:47:00Z"/>
          <w:del w:id="373" w:author="Dominik Marszk" w:date="2017-02-15T10:20:00Z"/>
          <w:rFonts w:asciiTheme="minorHAnsi" w:eastAsiaTheme="minorEastAsia" w:hAnsiTheme="minorHAnsi"/>
          <w:sz w:val="22"/>
          <w:szCs w:val="22"/>
          <w:lang w:eastAsia="en-GB"/>
        </w:rPr>
      </w:pPr>
      <w:ins w:id="374" w:author="Cesar Coelho" w:date="2017-02-07T10:47:00Z">
        <w:del w:id="375" w:author="Dominik Marszk" w:date="2017-02-15T10:20:00Z">
          <w:r w:rsidDel="007E10C0">
            <w:delText>7.12</w:delText>
          </w:r>
          <w:r w:rsidDel="007E10C0">
            <w:rPr>
              <w:rFonts w:asciiTheme="minorHAnsi" w:eastAsiaTheme="minorEastAsia" w:hAnsiTheme="minorHAnsi"/>
              <w:sz w:val="22"/>
              <w:szCs w:val="22"/>
              <w:lang w:eastAsia="en-GB"/>
            </w:rPr>
            <w:tab/>
          </w:r>
          <w:r w:rsidDel="007E10C0">
            <w:delText>Group service (Area MC)</w:delText>
          </w:r>
          <w:r w:rsidDel="007E10C0">
            <w:tab/>
          </w:r>
        </w:del>
      </w:ins>
    </w:p>
    <w:p w:rsidR="00E61D95" w:rsidDel="007E10C0" w:rsidRDefault="00E61D95">
      <w:pPr>
        <w:pStyle w:val="TOC1"/>
        <w:rPr>
          <w:ins w:id="376" w:author="Cesar Coelho" w:date="2017-02-07T10:47:00Z"/>
          <w:del w:id="377" w:author="Dominik Marszk" w:date="2017-02-15T10:20:00Z"/>
          <w:rFonts w:asciiTheme="minorHAnsi" w:eastAsiaTheme="minorEastAsia" w:hAnsiTheme="minorHAnsi"/>
          <w:b w:val="0"/>
          <w:bCs w:val="0"/>
          <w:caps w:val="0"/>
          <w:sz w:val="22"/>
          <w:szCs w:val="22"/>
          <w:lang w:eastAsia="en-GB"/>
        </w:rPr>
      </w:pPr>
      <w:ins w:id="378" w:author="Cesar Coelho" w:date="2017-02-07T10:47:00Z">
        <w:del w:id="379" w:author="Dominik Marszk" w:date="2017-02-15T10:20:00Z">
          <w:r w:rsidDel="007E10C0">
            <w:delText>8</w:delText>
          </w:r>
          <w:r w:rsidDel="007E10C0">
            <w:rPr>
              <w:rFonts w:asciiTheme="minorHAnsi" w:eastAsiaTheme="minorEastAsia" w:hAnsiTheme="minorHAnsi"/>
              <w:b w:val="0"/>
              <w:bCs w:val="0"/>
              <w:caps w:val="0"/>
              <w:sz w:val="22"/>
              <w:szCs w:val="22"/>
              <w:lang w:eastAsia="en-GB"/>
            </w:rPr>
            <w:tab/>
          </w:r>
          <w:r w:rsidDel="007E10C0">
            <w:delText>MO Framework</w:delText>
          </w:r>
          <w:r w:rsidDel="007E10C0">
            <w:tab/>
          </w:r>
        </w:del>
      </w:ins>
    </w:p>
    <w:p w:rsidR="00E61D95" w:rsidDel="007E10C0" w:rsidRDefault="00E61D95">
      <w:pPr>
        <w:pStyle w:val="TOC2"/>
        <w:rPr>
          <w:ins w:id="380" w:author="Cesar Coelho" w:date="2017-02-07T10:47:00Z"/>
          <w:del w:id="381" w:author="Dominik Marszk" w:date="2017-02-15T10:20:00Z"/>
          <w:rFonts w:asciiTheme="minorHAnsi" w:eastAsiaTheme="minorEastAsia" w:hAnsiTheme="minorHAnsi"/>
          <w:sz w:val="22"/>
          <w:szCs w:val="22"/>
          <w:lang w:eastAsia="en-GB"/>
        </w:rPr>
      </w:pPr>
      <w:ins w:id="382" w:author="Cesar Coelho" w:date="2017-02-07T10:47:00Z">
        <w:del w:id="383" w:author="Dominik Marszk" w:date="2017-02-15T10:20:00Z">
          <w:r w:rsidDel="007E10C0">
            <w:delText>8.1</w:delText>
          </w:r>
          <w:r w:rsidDel="007E10C0">
            <w:rPr>
              <w:rFonts w:asciiTheme="minorHAnsi" w:eastAsiaTheme="minorEastAsia" w:hAnsiTheme="minorHAnsi"/>
              <w:sz w:val="22"/>
              <w:szCs w:val="22"/>
              <w:lang w:eastAsia="en-GB"/>
            </w:rPr>
            <w:tab/>
          </w:r>
          <w:r w:rsidDel="007E10C0">
            <w:delText>MO Messages</w:delText>
          </w:r>
          <w:r w:rsidDel="007E10C0">
            <w:tab/>
          </w:r>
        </w:del>
      </w:ins>
    </w:p>
    <w:p w:rsidR="00E61D95" w:rsidDel="007E10C0" w:rsidRDefault="00E61D95">
      <w:pPr>
        <w:pStyle w:val="TOC2"/>
        <w:rPr>
          <w:ins w:id="384" w:author="Cesar Coelho" w:date="2017-02-07T10:47:00Z"/>
          <w:del w:id="385" w:author="Dominik Marszk" w:date="2017-02-15T10:20:00Z"/>
          <w:rFonts w:asciiTheme="minorHAnsi" w:eastAsiaTheme="minorEastAsia" w:hAnsiTheme="minorHAnsi"/>
          <w:sz w:val="22"/>
          <w:szCs w:val="22"/>
          <w:lang w:eastAsia="en-GB"/>
        </w:rPr>
      </w:pPr>
      <w:ins w:id="386" w:author="Cesar Coelho" w:date="2017-02-07T10:47:00Z">
        <w:del w:id="387" w:author="Dominik Marszk" w:date="2017-02-15T10:20:00Z">
          <w:r w:rsidDel="007E10C0">
            <w:delText>8.2</w:delText>
          </w:r>
          <w:r w:rsidDel="007E10C0">
            <w:rPr>
              <w:rFonts w:asciiTheme="minorHAnsi" w:eastAsiaTheme="minorEastAsia" w:hAnsiTheme="minorHAnsi"/>
              <w:sz w:val="22"/>
              <w:szCs w:val="22"/>
              <w:lang w:eastAsia="en-GB"/>
            </w:rPr>
            <w:tab/>
          </w:r>
          <w:r w:rsidDel="007E10C0">
            <w:delText>Publish-Subscribe interaction pattern</w:delText>
          </w:r>
          <w:r w:rsidDel="007E10C0">
            <w:tab/>
          </w:r>
        </w:del>
      </w:ins>
    </w:p>
    <w:p w:rsidR="00E61D95" w:rsidDel="007E10C0" w:rsidRDefault="00E61D95">
      <w:pPr>
        <w:pStyle w:val="TOC1"/>
        <w:rPr>
          <w:ins w:id="388" w:author="Cesar Coelho" w:date="2017-02-07T10:47:00Z"/>
          <w:del w:id="389" w:author="Dominik Marszk" w:date="2017-02-15T10:20:00Z"/>
          <w:rFonts w:asciiTheme="minorHAnsi" w:eastAsiaTheme="minorEastAsia" w:hAnsiTheme="minorHAnsi"/>
          <w:b w:val="0"/>
          <w:bCs w:val="0"/>
          <w:caps w:val="0"/>
          <w:sz w:val="22"/>
          <w:szCs w:val="22"/>
          <w:lang w:eastAsia="en-GB"/>
        </w:rPr>
      </w:pPr>
      <w:ins w:id="390" w:author="Cesar Coelho" w:date="2017-02-07T10:47:00Z">
        <w:del w:id="391" w:author="Dominik Marszk" w:date="2017-02-15T10:20:00Z">
          <w:r w:rsidDel="007E10C0">
            <w:delText>9</w:delText>
          </w:r>
          <w:r w:rsidDel="007E10C0">
            <w:rPr>
              <w:rFonts w:asciiTheme="minorHAnsi" w:eastAsiaTheme="minorEastAsia" w:hAnsiTheme="minorHAnsi"/>
              <w:b w:val="0"/>
              <w:bCs w:val="0"/>
              <w:caps w:val="0"/>
              <w:sz w:val="22"/>
              <w:szCs w:val="22"/>
              <w:lang w:eastAsia="en-GB"/>
            </w:rPr>
            <w:tab/>
          </w:r>
          <w:r w:rsidDel="007E10C0">
            <w:delText>Others</w:delText>
          </w:r>
          <w:r w:rsidDel="007E10C0">
            <w:tab/>
          </w:r>
        </w:del>
      </w:ins>
    </w:p>
    <w:p w:rsidR="00E61D95" w:rsidDel="007E10C0" w:rsidRDefault="00E61D95">
      <w:pPr>
        <w:pStyle w:val="TOC1"/>
        <w:rPr>
          <w:ins w:id="392" w:author="Cesar Coelho" w:date="2017-02-07T10:47:00Z"/>
          <w:del w:id="393" w:author="Dominik Marszk" w:date="2017-02-15T10:20:00Z"/>
          <w:rFonts w:asciiTheme="minorHAnsi" w:eastAsiaTheme="minorEastAsia" w:hAnsiTheme="minorHAnsi"/>
          <w:b w:val="0"/>
          <w:bCs w:val="0"/>
          <w:caps w:val="0"/>
          <w:sz w:val="22"/>
          <w:szCs w:val="22"/>
          <w:lang w:eastAsia="en-GB"/>
        </w:rPr>
      </w:pPr>
      <w:ins w:id="394" w:author="Cesar Coelho" w:date="2017-02-07T10:47:00Z">
        <w:del w:id="395" w:author="Dominik Marszk" w:date="2017-02-15T10:20:00Z">
          <w:r w:rsidDel="007E10C0">
            <w:delText>10</w:delText>
          </w:r>
          <w:r w:rsidDel="007E10C0">
            <w:rPr>
              <w:rFonts w:asciiTheme="minorHAnsi" w:eastAsiaTheme="minorEastAsia" w:hAnsiTheme="minorHAnsi"/>
              <w:b w:val="0"/>
              <w:bCs w:val="0"/>
              <w:caps w:val="0"/>
              <w:sz w:val="22"/>
              <w:szCs w:val="22"/>
              <w:lang w:eastAsia="en-GB"/>
            </w:rPr>
            <w:tab/>
          </w:r>
          <w:r w:rsidDel="007E10C0">
            <w:delText>Additional Considerations</w:delText>
          </w:r>
          <w:r w:rsidDel="007E10C0">
            <w:tab/>
          </w:r>
        </w:del>
      </w:ins>
    </w:p>
    <w:p w:rsidR="00E61D95" w:rsidDel="007E10C0" w:rsidRDefault="00E61D95">
      <w:pPr>
        <w:pStyle w:val="TOC1"/>
        <w:rPr>
          <w:ins w:id="396" w:author="Cesar Coelho" w:date="2017-02-07T10:47:00Z"/>
          <w:del w:id="397" w:author="Dominik Marszk" w:date="2017-02-15T10:20:00Z"/>
          <w:rFonts w:asciiTheme="minorHAnsi" w:eastAsiaTheme="minorEastAsia" w:hAnsiTheme="minorHAnsi"/>
          <w:b w:val="0"/>
          <w:bCs w:val="0"/>
          <w:caps w:val="0"/>
          <w:sz w:val="22"/>
          <w:szCs w:val="22"/>
          <w:lang w:eastAsia="en-GB"/>
        </w:rPr>
      </w:pPr>
      <w:ins w:id="398" w:author="Cesar Coelho" w:date="2017-02-07T10:47:00Z">
        <w:del w:id="399" w:author="Dominik Marszk" w:date="2017-02-15T10:20:00Z">
          <w:r w:rsidDel="007E10C0">
            <w:delText>11</w:delText>
          </w:r>
          <w:r w:rsidDel="007E10C0">
            <w:rPr>
              <w:rFonts w:asciiTheme="minorHAnsi" w:eastAsiaTheme="minorEastAsia" w:hAnsiTheme="minorHAnsi"/>
              <w:b w:val="0"/>
              <w:bCs w:val="0"/>
              <w:caps w:val="0"/>
              <w:sz w:val="22"/>
              <w:szCs w:val="22"/>
              <w:lang w:eastAsia="en-GB"/>
            </w:rPr>
            <w:tab/>
          </w:r>
          <w:r w:rsidDel="007E10C0">
            <w:delText>ApeNdix</w:delText>
          </w:r>
          <w:r w:rsidDel="007E10C0">
            <w:tab/>
          </w:r>
        </w:del>
      </w:ins>
    </w:p>
    <w:p w:rsidR="00E61D95" w:rsidDel="007E10C0" w:rsidRDefault="00E61D95">
      <w:pPr>
        <w:pStyle w:val="TOC2"/>
        <w:rPr>
          <w:ins w:id="400" w:author="Cesar Coelho" w:date="2017-02-07T10:47:00Z"/>
          <w:del w:id="401" w:author="Dominik Marszk" w:date="2017-02-15T10:20:00Z"/>
          <w:rFonts w:asciiTheme="minorHAnsi" w:eastAsiaTheme="minorEastAsia" w:hAnsiTheme="minorHAnsi"/>
          <w:sz w:val="22"/>
          <w:szCs w:val="22"/>
          <w:lang w:eastAsia="en-GB"/>
        </w:rPr>
      </w:pPr>
      <w:ins w:id="402" w:author="Cesar Coelho" w:date="2017-02-07T10:47:00Z">
        <w:del w:id="403" w:author="Dominik Marszk" w:date="2017-02-15T10:20:00Z">
          <w:r w:rsidDel="007E10C0">
            <w:delText>11.1</w:delText>
          </w:r>
          <w:r w:rsidDel="007E10C0">
            <w:rPr>
              <w:rFonts w:asciiTheme="minorHAnsi" w:eastAsiaTheme="minorEastAsia" w:hAnsiTheme="minorHAnsi"/>
              <w:sz w:val="22"/>
              <w:szCs w:val="22"/>
              <w:lang w:eastAsia="en-GB"/>
            </w:rPr>
            <w:tab/>
          </w:r>
          <w:r w:rsidDel="007E10C0">
            <w:delText>PUB-SUB Pater Alternative Message Sequence</w:delText>
          </w:r>
          <w:r w:rsidDel="007E10C0">
            <w:tab/>
          </w:r>
        </w:del>
      </w:ins>
    </w:p>
    <w:p w:rsidR="00720938" w:rsidDel="007E10C0" w:rsidRDefault="00720938">
      <w:pPr>
        <w:pStyle w:val="TOC1"/>
        <w:rPr>
          <w:del w:id="404" w:author="Dominik Marszk" w:date="2017-02-15T10:20:00Z"/>
          <w:rFonts w:asciiTheme="minorHAnsi" w:eastAsiaTheme="minorEastAsia" w:hAnsiTheme="minorHAnsi"/>
          <w:b w:val="0"/>
          <w:bCs w:val="0"/>
          <w:caps w:val="0"/>
          <w:sz w:val="22"/>
          <w:szCs w:val="22"/>
          <w:lang w:eastAsia="en-GB"/>
        </w:rPr>
      </w:pPr>
      <w:del w:id="405" w:author="Dominik Marszk" w:date="2017-02-15T10:20:00Z">
        <w:r w:rsidDel="007E10C0">
          <w:delText>1</w:delText>
        </w:r>
        <w:r w:rsidDel="007E10C0">
          <w:rPr>
            <w:rFonts w:asciiTheme="minorHAnsi" w:eastAsiaTheme="minorEastAsia" w:hAnsiTheme="minorHAnsi"/>
            <w:b w:val="0"/>
            <w:bCs w:val="0"/>
            <w:caps w:val="0"/>
            <w:sz w:val="22"/>
            <w:szCs w:val="22"/>
            <w:lang w:eastAsia="en-GB"/>
          </w:rPr>
          <w:tab/>
        </w:r>
        <w:r w:rsidDel="007E10C0">
          <w:delText>Introduction</w:delText>
        </w:r>
        <w:r w:rsidDel="007E10C0">
          <w:tab/>
        </w:r>
        <w:r w:rsidR="00FE1E5C" w:rsidDel="007E10C0">
          <w:delText>4</w:delText>
        </w:r>
      </w:del>
    </w:p>
    <w:p w:rsidR="00720938" w:rsidDel="007E10C0" w:rsidRDefault="00720938">
      <w:pPr>
        <w:pStyle w:val="TOC1"/>
        <w:rPr>
          <w:del w:id="406" w:author="Dominik Marszk" w:date="2017-02-15T10:20:00Z"/>
          <w:rFonts w:asciiTheme="minorHAnsi" w:eastAsiaTheme="minorEastAsia" w:hAnsiTheme="minorHAnsi"/>
          <w:b w:val="0"/>
          <w:bCs w:val="0"/>
          <w:caps w:val="0"/>
          <w:sz w:val="22"/>
          <w:szCs w:val="22"/>
          <w:lang w:eastAsia="en-GB"/>
        </w:rPr>
      </w:pPr>
      <w:del w:id="407" w:author="Dominik Marszk" w:date="2017-02-15T10:20:00Z">
        <w:r w:rsidDel="007E10C0">
          <w:delText>2</w:delText>
        </w:r>
        <w:r w:rsidDel="007E10C0">
          <w:rPr>
            <w:rFonts w:asciiTheme="minorHAnsi" w:eastAsiaTheme="minorEastAsia" w:hAnsiTheme="minorHAnsi"/>
            <w:b w:val="0"/>
            <w:bCs w:val="0"/>
            <w:caps w:val="0"/>
            <w:sz w:val="22"/>
            <w:szCs w:val="22"/>
            <w:lang w:eastAsia="en-GB"/>
          </w:rPr>
          <w:tab/>
        </w:r>
        <w:r w:rsidDel="007E10C0">
          <w:delText>Comparison of PoC SGICD with Nanomind OBSW ICD</w:delText>
        </w:r>
        <w:r w:rsidDel="007E10C0">
          <w:tab/>
        </w:r>
        <w:r w:rsidR="00470D0A" w:rsidDel="007E10C0">
          <w:delText>4</w:delText>
        </w:r>
      </w:del>
    </w:p>
    <w:p w:rsidR="00720938" w:rsidDel="007E10C0" w:rsidRDefault="00720938">
      <w:pPr>
        <w:pStyle w:val="TOC1"/>
        <w:rPr>
          <w:del w:id="408" w:author="Dominik Marszk" w:date="2017-02-15T10:20:00Z"/>
          <w:rFonts w:asciiTheme="minorHAnsi" w:eastAsiaTheme="minorEastAsia" w:hAnsiTheme="minorHAnsi"/>
          <w:b w:val="0"/>
          <w:bCs w:val="0"/>
          <w:caps w:val="0"/>
          <w:sz w:val="22"/>
          <w:szCs w:val="22"/>
          <w:lang w:eastAsia="en-GB"/>
        </w:rPr>
      </w:pPr>
      <w:del w:id="409" w:author="Dominik Marszk" w:date="2017-02-15T10:20:00Z">
        <w:r w:rsidDel="007E10C0">
          <w:delText>3</w:delText>
        </w:r>
        <w:r w:rsidDel="007E10C0">
          <w:rPr>
            <w:rFonts w:asciiTheme="minorHAnsi" w:eastAsiaTheme="minorEastAsia" w:hAnsiTheme="minorHAnsi"/>
            <w:b w:val="0"/>
            <w:bCs w:val="0"/>
            <w:caps w:val="0"/>
            <w:sz w:val="22"/>
            <w:szCs w:val="22"/>
            <w:lang w:eastAsia="en-GB"/>
          </w:rPr>
          <w:tab/>
        </w:r>
        <w:r w:rsidDel="007E10C0">
          <w:delText>Platoform and Standard Services</w:delText>
        </w:r>
        <w:r w:rsidDel="007E10C0">
          <w:tab/>
        </w:r>
        <w:r w:rsidR="00470D0A" w:rsidDel="007E10C0">
          <w:delText>4</w:delText>
        </w:r>
      </w:del>
    </w:p>
    <w:p w:rsidR="00720938" w:rsidDel="007E10C0" w:rsidRDefault="00720938">
      <w:pPr>
        <w:pStyle w:val="TOC2"/>
        <w:rPr>
          <w:del w:id="410" w:author="Dominik Marszk" w:date="2017-02-15T10:20:00Z"/>
          <w:rFonts w:asciiTheme="minorHAnsi" w:eastAsiaTheme="minorEastAsia" w:hAnsiTheme="minorHAnsi"/>
          <w:sz w:val="22"/>
          <w:szCs w:val="22"/>
          <w:lang w:eastAsia="en-GB"/>
        </w:rPr>
      </w:pPr>
      <w:del w:id="411" w:author="Dominik Marszk" w:date="2017-02-15T10:20:00Z">
        <w:r w:rsidDel="007E10C0">
          <w:delText>3.1</w:delText>
        </w:r>
        <w:r w:rsidDel="007E10C0">
          <w:rPr>
            <w:rFonts w:asciiTheme="minorHAnsi" w:eastAsiaTheme="minorEastAsia" w:hAnsiTheme="minorHAnsi"/>
            <w:sz w:val="22"/>
            <w:szCs w:val="22"/>
            <w:lang w:eastAsia="en-GB"/>
          </w:rPr>
          <w:tab/>
        </w:r>
        <w:r w:rsidDel="007E10C0">
          <w:delText>FBO area</w:delText>
        </w:r>
        <w:r w:rsidDel="007E10C0">
          <w:tab/>
        </w:r>
        <w:r w:rsidR="00470D0A" w:rsidDel="007E10C0">
          <w:delText>4</w:delText>
        </w:r>
      </w:del>
    </w:p>
    <w:p w:rsidR="00720938" w:rsidDel="007E10C0" w:rsidRDefault="00720938">
      <w:pPr>
        <w:pStyle w:val="TOC2"/>
        <w:rPr>
          <w:del w:id="412" w:author="Dominik Marszk" w:date="2017-02-15T10:20:00Z"/>
          <w:rFonts w:asciiTheme="minorHAnsi" w:eastAsiaTheme="minorEastAsia" w:hAnsiTheme="minorHAnsi"/>
          <w:sz w:val="22"/>
          <w:szCs w:val="22"/>
          <w:lang w:eastAsia="en-GB"/>
        </w:rPr>
      </w:pPr>
      <w:del w:id="413" w:author="Dominik Marszk" w:date="2017-02-15T10:20:00Z">
        <w:r w:rsidDel="007E10C0">
          <w:delText>3.2</w:delText>
        </w:r>
        <w:r w:rsidDel="007E10C0">
          <w:rPr>
            <w:rFonts w:asciiTheme="minorHAnsi" w:eastAsiaTheme="minorEastAsia" w:hAnsiTheme="minorHAnsi"/>
            <w:sz w:val="22"/>
            <w:szCs w:val="22"/>
            <w:lang w:eastAsia="en-GB"/>
          </w:rPr>
          <w:tab/>
        </w:r>
        <w:r w:rsidDel="007E10C0">
          <w:delText>CPDU service (Area OPSSAT_STD)</w:delText>
        </w:r>
        <w:r w:rsidDel="007E10C0">
          <w:tab/>
        </w:r>
        <w:r w:rsidR="00470D0A" w:rsidDel="007E10C0">
          <w:delText>4</w:delText>
        </w:r>
      </w:del>
    </w:p>
    <w:p w:rsidR="00720938" w:rsidDel="007E10C0" w:rsidRDefault="00720938">
      <w:pPr>
        <w:pStyle w:val="TOC2"/>
        <w:rPr>
          <w:del w:id="414" w:author="Dominik Marszk" w:date="2017-02-15T10:20:00Z"/>
          <w:rFonts w:asciiTheme="minorHAnsi" w:eastAsiaTheme="minorEastAsia" w:hAnsiTheme="minorHAnsi"/>
          <w:sz w:val="22"/>
          <w:szCs w:val="22"/>
          <w:lang w:eastAsia="en-GB"/>
        </w:rPr>
      </w:pPr>
      <w:del w:id="415" w:author="Dominik Marszk" w:date="2017-02-15T10:20:00Z">
        <w:r w:rsidDel="007E10C0">
          <w:delText>3.3</w:delText>
        </w:r>
        <w:r w:rsidDel="007E10C0">
          <w:rPr>
            <w:rFonts w:asciiTheme="minorHAnsi" w:eastAsiaTheme="minorEastAsia" w:hAnsiTheme="minorHAnsi"/>
            <w:sz w:val="22"/>
            <w:szCs w:val="22"/>
            <w:lang w:eastAsia="en-GB"/>
          </w:rPr>
          <w:tab/>
        </w:r>
        <w:r w:rsidDel="007E10C0">
          <w:delText>MemoryManagement service (Area OPSSAT_STD)</w:delText>
        </w:r>
        <w:r w:rsidDel="007E10C0">
          <w:tab/>
        </w:r>
        <w:r w:rsidR="00470D0A" w:rsidDel="007E10C0">
          <w:delText>5</w:delText>
        </w:r>
      </w:del>
    </w:p>
    <w:p w:rsidR="00720938" w:rsidDel="007E10C0" w:rsidRDefault="00720938">
      <w:pPr>
        <w:pStyle w:val="TOC2"/>
        <w:rPr>
          <w:del w:id="416" w:author="Dominik Marszk" w:date="2017-02-15T10:20:00Z"/>
          <w:rFonts w:asciiTheme="minorHAnsi" w:eastAsiaTheme="minorEastAsia" w:hAnsiTheme="minorHAnsi"/>
          <w:sz w:val="22"/>
          <w:szCs w:val="22"/>
          <w:lang w:eastAsia="en-GB"/>
        </w:rPr>
      </w:pPr>
      <w:del w:id="417" w:author="Dominik Marszk" w:date="2017-02-15T10:20:00Z">
        <w:r w:rsidDel="007E10C0">
          <w:delText>3.4</w:delText>
        </w:r>
        <w:r w:rsidDel="007E10C0">
          <w:rPr>
            <w:rFonts w:asciiTheme="minorHAnsi" w:eastAsiaTheme="minorEastAsia" w:hAnsiTheme="minorHAnsi"/>
            <w:sz w:val="22"/>
            <w:szCs w:val="22"/>
            <w:lang w:eastAsia="en-GB"/>
          </w:rPr>
          <w:tab/>
        </w:r>
        <w:r w:rsidDel="007E10C0">
          <w:delText>ScheduleManagement service (Area OPSSAT_STD)</w:delText>
        </w:r>
        <w:r w:rsidDel="007E10C0">
          <w:tab/>
        </w:r>
        <w:r w:rsidR="00470D0A" w:rsidDel="007E10C0">
          <w:delText>5</w:delText>
        </w:r>
      </w:del>
    </w:p>
    <w:p w:rsidR="00720938" w:rsidDel="007E10C0" w:rsidRDefault="00720938">
      <w:pPr>
        <w:pStyle w:val="TOC2"/>
        <w:rPr>
          <w:del w:id="418" w:author="Dominik Marszk" w:date="2017-02-15T10:20:00Z"/>
          <w:rFonts w:asciiTheme="minorHAnsi" w:eastAsiaTheme="minorEastAsia" w:hAnsiTheme="minorHAnsi"/>
          <w:sz w:val="22"/>
          <w:szCs w:val="22"/>
          <w:lang w:eastAsia="en-GB"/>
        </w:rPr>
      </w:pPr>
      <w:del w:id="419" w:author="Dominik Marszk" w:date="2017-02-15T10:20:00Z">
        <w:r w:rsidDel="007E10C0">
          <w:delText>3.5</w:delText>
        </w:r>
        <w:r w:rsidDel="007E10C0">
          <w:rPr>
            <w:rFonts w:asciiTheme="minorHAnsi" w:eastAsiaTheme="minorEastAsia" w:hAnsiTheme="minorHAnsi"/>
            <w:sz w:val="22"/>
            <w:szCs w:val="22"/>
            <w:lang w:eastAsia="en-GB"/>
          </w:rPr>
          <w:tab/>
        </w:r>
        <w:r w:rsidDel="007E10C0">
          <w:delText>PacketStore service (Area OPSSAT_STD)</w:delText>
        </w:r>
        <w:r w:rsidDel="007E10C0">
          <w:tab/>
        </w:r>
        <w:r w:rsidR="00470D0A" w:rsidDel="007E10C0">
          <w:delText>5</w:delText>
        </w:r>
      </w:del>
    </w:p>
    <w:p w:rsidR="00720938" w:rsidDel="007E10C0" w:rsidRDefault="00720938">
      <w:pPr>
        <w:pStyle w:val="TOC2"/>
        <w:rPr>
          <w:del w:id="420" w:author="Dominik Marszk" w:date="2017-02-15T10:20:00Z"/>
          <w:rFonts w:asciiTheme="minorHAnsi" w:eastAsiaTheme="minorEastAsia" w:hAnsiTheme="minorHAnsi"/>
          <w:sz w:val="22"/>
          <w:szCs w:val="22"/>
          <w:lang w:eastAsia="en-GB"/>
        </w:rPr>
      </w:pPr>
      <w:del w:id="421" w:author="Dominik Marszk" w:date="2017-02-15T10:20:00Z">
        <w:r w:rsidDel="007E10C0">
          <w:delText>3.6</w:delText>
        </w:r>
        <w:r w:rsidDel="007E10C0">
          <w:rPr>
            <w:rFonts w:asciiTheme="minorHAnsi" w:eastAsiaTheme="minorEastAsia" w:hAnsiTheme="minorHAnsi"/>
            <w:sz w:val="22"/>
            <w:szCs w:val="22"/>
            <w:lang w:eastAsia="en-GB"/>
          </w:rPr>
          <w:tab/>
        </w:r>
        <w:r w:rsidDel="007E10C0">
          <w:delText>FileManagementExt service (Area OPSSAT_STD)</w:delText>
        </w:r>
        <w:r w:rsidDel="007E10C0">
          <w:tab/>
        </w:r>
        <w:r w:rsidR="00470D0A" w:rsidDel="007E10C0">
          <w:delText>5</w:delText>
        </w:r>
      </w:del>
    </w:p>
    <w:p w:rsidR="00720938" w:rsidDel="007E10C0" w:rsidRDefault="00720938">
      <w:pPr>
        <w:pStyle w:val="TOC2"/>
        <w:rPr>
          <w:del w:id="422" w:author="Dominik Marszk" w:date="2017-02-15T10:20:00Z"/>
          <w:rFonts w:asciiTheme="minorHAnsi" w:eastAsiaTheme="minorEastAsia" w:hAnsiTheme="minorHAnsi"/>
          <w:sz w:val="22"/>
          <w:szCs w:val="22"/>
          <w:lang w:eastAsia="en-GB"/>
        </w:rPr>
      </w:pPr>
      <w:del w:id="423" w:author="Dominik Marszk" w:date="2017-02-15T10:20:00Z">
        <w:r w:rsidDel="007E10C0">
          <w:delText>3.7</w:delText>
        </w:r>
        <w:r w:rsidDel="007E10C0">
          <w:rPr>
            <w:rFonts w:asciiTheme="minorHAnsi" w:eastAsiaTheme="minorEastAsia" w:hAnsiTheme="minorHAnsi"/>
            <w:sz w:val="22"/>
            <w:szCs w:val="22"/>
            <w:lang w:eastAsia="en-GB"/>
          </w:rPr>
          <w:tab/>
        </w:r>
        <w:r w:rsidDel="007E10C0">
          <w:delText>MIC service (Area OPSSAT_PF)</w:delText>
        </w:r>
        <w:r w:rsidDel="007E10C0">
          <w:tab/>
        </w:r>
        <w:r w:rsidR="00470D0A" w:rsidDel="007E10C0">
          <w:delText>5</w:delText>
        </w:r>
      </w:del>
    </w:p>
    <w:p w:rsidR="00720938" w:rsidDel="007E10C0" w:rsidRDefault="00720938">
      <w:pPr>
        <w:pStyle w:val="TOC2"/>
        <w:rPr>
          <w:del w:id="424" w:author="Dominik Marszk" w:date="2017-02-15T10:20:00Z"/>
          <w:rFonts w:asciiTheme="minorHAnsi" w:eastAsiaTheme="minorEastAsia" w:hAnsiTheme="minorHAnsi"/>
          <w:sz w:val="22"/>
          <w:szCs w:val="22"/>
          <w:lang w:eastAsia="en-GB"/>
        </w:rPr>
      </w:pPr>
      <w:del w:id="425" w:author="Dominik Marszk" w:date="2017-02-15T10:20:00Z">
        <w:r w:rsidDel="007E10C0">
          <w:delText>3.8</w:delText>
        </w:r>
        <w:r w:rsidDel="007E10C0">
          <w:rPr>
            <w:rFonts w:asciiTheme="minorHAnsi" w:eastAsiaTheme="minorEastAsia" w:hAnsiTheme="minorHAnsi"/>
            <w:sz w:val="22"/>
            <w:szCs w:val="22"/>
            <w:lang w:eastAsia="en-GB"/>
          </w:rPr>
          <w:tab/>
        </w:r>
        <w:r w:rsidDel="007E10C0">
          <w:delText>Power service (Area OPSSAT_PF)</w:delText>
        </w:r>
        <w:r w:rsidDel="007E10C0">
          <w:tab/>
        </w:r>
        <w:r w:rsidR="00470D0A" w:rsidDel="007E10C0">
          <w:delText>6</w:delText>
        </w:r>
      </w:del>
    </w:p>
    <w:p w:rsidR="00720938" w:rsidRPr="007E10C0" w:rsidDel="007E10C0" w:rsidRDefault="00720938">
      <w:pPr>
        <w:pStyle w:val="TOC2"/>
        <w:rPr>
          <w:del w:id="426" w:author="Dominik Marszk" w:date="2017-02-15T10:20:00Z"/>
          <w:rFonts w:asciiTheme="minorHAnsi" w:eastAsiaTheme="minorEastAsia" w:hAnsiTheme="minorHAnsi"/>
          <w:sz w:val="22"/>
          <w:szCs w:val="22"/>
          <w:lang w:eastAsia="en-GB"/>
          <w:rPrChange w:id="427" w:author="Dominik Marszk" w:date="2017-02-15T10:21:00Z">
            <w:rPr>
              <w:del w:id="428" w:author="Dominik Marszk" w:date="2017-02-15T10:20:00Z"/>
              <w:rFonts w:asciiTheme="minorHAnsi" w:eastAsiaTheme="minorEastAsia" w:hAnsiTheme="minorHAnsi"/>
              <w:sz w:val="22"/>
              <w:szCs w:val="22"/>
              <w:lang w:val="fr-FR" w:eastAsia="en-GB"/>
            </w:rPr>
          </w:rPrChange>
        </w:rPr>
      </w:pPr>
      <w:del w:id="429" w:author="Dominik Marszk" w:date="2017-02-15T10:20:00Z">
        <w:r w:rsidRPr="007E10C0" w:rsidDel="007E10C0">
          <w:rPr>
            <w:rPrChange w:id="430" w:author="Dominik Marszk" w:date="2017-02-15T10:21:00Z">
              <w:rPr>
                <w:lang w:val="fr-FR"/>
              </w:rPr>
            </w:rPrChange>
          </w:rPr>
          <w:delText>3.9</w:delText>
        </w:r>
        <w:r w:rsidRPr="007E10C0" w:rsidDel="007E10C0">
          <w:rPr>
            <w:rFonts w:asciiTheme="minorHAnsi" w:eastAsiaTheme="minorEastAsia" w:hAnsiTheme="minorHAnsi"/>
            <w:sz w:val="22"/>
            <w:szCs w:val="22"/>
            <w:lang w:eastAsia="en-GB"/>
            <w:rPrChange w:id="431" w:author="Dominik Marszk" w:date="2017-02-15T10:21:00Z">
              <w:rPr>
                <w:rFonts w:asciiTheme="minorHAnsi" w:eastAsiaTheme="minorEastAsia" w:hAnsiTheme="minorHAnsi"/>
                <w:sz w:val="22"/>
                <w:szCs w:val="22"/>
                <w:lang w:val="fr-FR" w:eastAsia="en-GB"/>
              </w:rPr>
            </w:rPrChange>
          </w:rPr>
          <w:tab/>
        </w:r>
        <w:r w:rsidRPr="007E10C0" w:rsidDel="007E10C0">
          <w:rPr>
            <w:rPrChange w:id="432" w:author="Dominik Marszk" w:date="2017-02-15T10:21:00Z">
              <w:rPr>
                <w:lang w:val="fr-FR"/>
              </w:rPr>
            </w:rPrChange>
          </w:rPr>
          <w:delText>Mode service (Area OPSSAT_PF)</w:delText>
        </w:r>
        <w:r w:rsidRPr="007E10C0" w:rsidDel="007E10C0">
          <w:rPr>
            <w:rPrChange w:id="433" w:author="Dominik Marszk" w:date="2017-02-15T10:21:00Z">
              <w:rPr>
                <w:lang w:val="fr-FR"/>
              </w:rPr>
            </w:rPrChange>
          </w:rPr>
          <w:tab/>
        </w:r>
        <w:r w:rsidR="00470D0A" w:rsidRPr="007E10C0" w:rsidDel="007E10C0">
          <w:rPr>
            <w:rPrChange w:id="434" w:author="Dominik Marszk" w:date="2017-02-15T10:21:00Z">
              <w:rPr>
                <w:lang w:val="fr-FR"/>
              </w:rPr>
            </w:rPrChange>
          </w:rPr>
          <w:delText>6</w:delText>
        </w:r>
      </w:del>
    </w:p>
    <w:p w:rsidR="00720938" w:rsidDel="007E10C0" w:rsidRDefault="00720938">
      <w:pPr>
        <w:pStyle w:val="TOC2"/>
        <w:rPr>
          <w:del w:id="435" w:author="Dominik Marszk" w:date="2017-02-15T10:20:00Z"/>
          <w:rFonts w:asciiTheme="minorHAnsi" w:eastAsiaTheme="minorEastAsia" w:hAnsiTheme="minorHAnsi"/>
          <w:sz w:val="22"/>
          <w:szCs w:val="22"/>
          <w:lang w:eastAsia="en-GB"/>
        </w:rPr>
      </w:pPr>
      <w:del w:id="436" w:author="Dominik Marszk" w:date="2017-02-15T10:20:00Z">
        <w:r w:rsidDel="007E10C0">
          <w:delText>3.10</w:delText>
        </w:r>
        <w:r w:rsidDel="007E10C0">
          <w:rPr>
            <w:rFonts w:asciiTheme="minorHAnsi" w:eastAsiaTheme="minorEastAsia" w:hAnsiTheme="minorHAnsi"/>
            <w:sz w:val="22"/>
            <w:szCs w:val="22"/>
            <w:lang w:eastAsia="en-GB"/>
          </w:rPr>
          <w:tab/>
        </w:r>
        <w:r w:rsidDel="007E10C0">
          <w:delText>TimeManagement service (Area OPSSAT_PF)</w:delText>
        </w:r>
        <w:r w:rsidDel="007E10C0">
          <w:tab/>
        </w:r>
        <w:r w:rsidR="00470D0A" w:rsidDel="007E10C0">
          <w:delText>6</w:delText>
        </w:r>
      </w:del>
    </w:p>
    <w:p w:rsidR="00720938" w:rsidDel="007E10C0" w:rsidRDefault="00720938">
      <w:pPr>
        <w:pStyle w:val="TOC2"/>
        <w:rPr>
          <w:del w:id="437" w:author="Dominik Marszk" w:date="2017-02-15T10:20:00Z"/>
          <w:rFonts w:asciiTheme="minorHAnsi" w:eastAsiaTheme="minorEastAsia" w:hAnsiTheme="minorHAnsi"/>
          <w:sz w:val="22"/>
          <w:szCs w:val="22"/>
          <w:lang w:eastAsia="en-GB"/>
        </w:rPr>
      </w:pPr>
      <w:del w:id="438" w:author="Dominik Marszk" w:date="2017-02-15T10:20:00Z">
        <w:r w:rsidDel="007E10C0">
          <w:delText>3.11</w:delText>
        </w:r>
        <w:r w:rsidDel="007E10C0">
          <w:rPr>
            <w:rFonts w:asciiTheme="minorHAnsi" w:eastAsiaTheme="minorEastAsia" w:hAnsiTheme="minorHAnsi"/>
            <w:sz w:val="22"/>
            <w:szCs w:val="22"/>
            <w:lang w:eastAsia="en-GB"/>
          </w:rPr>
          <w:tab/>
        </w:r>
        <w:r w:rsidDel="007E10C0">
          <w:delText>ExperimentWD service (Area OPSSAT_PF)</w:delText>
        </w:r>
        <w:r w:rsidDel="007E10C0">
          <w:tab/>
        </w:r>
        <w:r w:rsidR="00470D0A" w:rsidDel="007E10C0">
          <w:delText>6</w:delText>
        </w:r>
      </w:del>
    </w:p>
    <w:p w:rsidR="00720938" w:rsidDel="007E10C0" w:rsidRDefault="00720938">
      <w:pPr>
        <w:pStyle w:val="TOC2"/>
        <w:rPr>
          <w:del w:id="439" w:author="Dominik Marszk" w:date="2017-02-15T10:20:00Z"/>
          <w:rFonts w:asciiTheme="minorHAnsi" w:eastAsiaTheme="minorEastAsia" w:hAnsiTheme="minorHAnsi"/>
          <w:sz w:val="22"/>
          <w:szCs w:val="22"/>
          <w:lang w:eastAsia="en-GB"/>
        </w:rPr>
      </w:pPr>
      <w:del w:id="440" w:author="Dominik Marszk" w:date="2017-02-15T10:20:00Z">
        <w:r w:rsidDel="007E10C0">
          <w:delText>3.12</w:delText>
        </w:r>
        <w:r w:rsidDel="007E10C0">
          <w:rPr>
            <w:rFonts w:asciiTheme="minorHAnsi" w:eastAsiaTheme="minorEastAsia" w:hAnsiTheme="minorHAnsi"/>
            <w:sz w:val="22"/>
            <w:szCs w:val="22"/>
            <w:lang w:eastAsia="en-GB"/>
          </w:rPr>
          <w:tab/>
        </w:r>
        <w:r w:rsidDel="007E10C0">
          <w:delText>GPS service (Area OPSSAT_PF)</w:delText>
        </w:r>
        <w:r w:rsidDel="007E10C0">
          <w:tab/>
        </w:r>
        <w:r w:rsidR="00470D0A" w:rsidDel="007E10C0">
          <w:delText>6</w:delText>
        </w:r>
      </w:del>
    </w:p>
    <w:p w:rsidR="00720938" w:rsidDel="007E10C0" w:rsidRDefault="00720938">
      <w:pPr>
        <w:pStyle w:val="TOC2"/>
        <w:rPr>
          <w:del w:id="441" w:author="Dominik Marszk" w:date="2017-02-15T10:20:00Z"/>
          <w:rFonts w:asciiTheme="minorHAnsi" w:eastAsiaTheme="minorEastAsia" w:hAnsiTheme="minorHAnsi"/>
          <w:sz w:val="22"/>
          <w:szCs w:val="22"/>
          <w:lang w:eastAsia="en-GB"/>
        </w:rPr>
      </w:pPr>
      <w:del w:id="442" w:author="Dominik Marszk" w:date="2017-02-15T10:20:00Z">
        <w:r w:rsidDel="007E10C0">
          <w:delText>3.13</w:delText>
        </w:r>
        <w:r w:rsidDel="007E10C0">
          <w:rPr>
            <w:rFonts w:asciiTheme="minorHAnsi" w:eastAsiaTheme="minorEastAsia" w:hAnsiTheme="minorHAnsi"/>
            <w:sz w:val="22"/>
            <w:szCs w:val="22"/>
            <w:lang w:eastAsia="en-GB"/>
          </w:rPr>
          <w:tab/>
        </w:r>
        <w:r w:rsidDel="007E10C0">
          <w:delText>CoarseADCS service (Area OPSSAT_PF)</w:delText>
        </w:r>
        <w:r w:rsidDel="007E10C0">
          <w:tab/>
        </w:r>
        <w:r w:rsidR="00470D0A" w:rsidDel="007E10C0">
          <w:delText>6</w:delText>
        </w:r>
      </w:del>
    </w:p>
    <w:p w:rsidR="00720938" w:rsidDel="007E10C0" w:rsidRDefault="00720938">
      <w:pPr>
        <w:pStyle w:val="TOC2"/>
        <w:rPr>
          <w:del w:id="443" w:author="Dominik Marszk" w:date="2017-02-15T10:20:00Z"/>
          <w:rFonts w:asciiTheme="minorHAnsi" w:eastAsiaTheme="minorEastAsia" w:hAnsiTheme="minorHAnsi"/>
          <w:sz w:val="22"/>
          <w:szCs w:val="22"/>
          <w:lang w:eastAsia="en-GB"/>
        </w:rPr>
      </w:pPr>
      <w:del w:id="444" w:author="Dominik Marszk" w:date="2017-02-15T10:20:00Z">
        <w:r w:rsidDel="007E10C0">
          <w:delText>3.14</w:delText>
        </w:r>
        <w:r w:rsidDel="007E10C0">
          <w:rPr>
            <w:rFonts w:asciiTheme="minorHAnsi" w:eastAsiaTheme="minorEastAsia" w:hAnsiTheme="minorHAnsi"/>
            <w:sz w:val="22"/>
            <w:szCs w:val="22"/>
            <w:lang w:eastAsia="en-GB"/>
          </w:rPr>
          <w:tab/>
        </w:r>
        <w:r w:rsidDel="007E10C0">
          <w:delText>AdvancedOBC service (Area OPSSAT_PF)</w:delText>
        </w:r>
        <w:r w:rsidDel="007E10C0">
          <w:tab/>
        </w:r>
        <w:r w:rsidR="00470D0A" w:rsidDel="007E10C0">
          <w:delText>7</w:delText>
        </w:r>
      </w:del>
    </w:p>
    <w:p w:rsidR="00720938" w:rsidDel="007E10C0" w:rsidRDefault="00720938">
      <w:pPr>
        <w:pStyle w:val="TOC1"/>
        <w:rPr>
          <w:del w:id="445" w:author="Dominik Marszk" w:date="2017-02-15T10:20:00Z"/>
          <w:rFonts w:asciiTheme="minorHAnsi" w:eastAsiaTheme="minorEastAsia" w:hAnsiTheme="minorHAnsi"/>
          <w:b w:val="0"/>
          <w:bCs w:val="0"/>
          <w:caps w:val="0"/>
          <w:sz w:val="22"/>
          <w:szCs w:val="22"/>
          <w:lang w:eastAsia="en-GB"/>
        </w:rPr>
      </w:pPr>
      <w:del w:id="446" w:author="Dominik Marszk" w:date="2017-02-15T10:20:00Z">
        <w:r w:rsidDel="007E10C0">
          <w:delText>4</w:delText>
        </w:r>
        <w:r w:rsidDel="007E10C0">
          <w:rPr>
            <w:rFonts w:asciiTheme="minorHAnsi" w:eastAsiaTheme="minorEastAsia" w:hAnsiTheme="minorHAnsi"/>
            <w:b w:val="0"/>
            <w:bCs w:val="0"/>
            <w:caps w:val="0"/>
            <w:sz w:val="22"/>
            <w:szCs w:val="22"/>
            <w:lang w:eastAsia="en-GB"/>
          </w:rPr>
          <w:tab/>
        </w:r>
        <w:r w:rsidDel="007E10C0">
          <w:delText>COM and M&amp;C services</w:delText>
        </w:r>
        <w:r w:rsidDel="007E10C0">
          <w:tab/>
        </w:r>
        <w:r w:rsidR="00470D0A" w:rsidDel="007E10C0">
          <w:delText>7</w:delText>
        </w:r>
      </w:del>
    </w:p>
    <w:p w:rsidR="00720938" w:rsidDel="007E10C0" w:rsidRDefault="00720938">
      <w:pPr>
        <w:pStyle w:val="TOC2"/>
        <w:rPr>
          <w:del w:id="447" w:author="Dominik Marszk" w:date="2017-02-15T10:20:00Z"/>
          <w:rFonts w:asciiTheme="minorHAnsi" w:eastAsiaTheme="minorEastAsia" w:hAnsiTheme="minorHAnsi"/>
          <w:sz w:val="22"/>
          <w:szCs w:val="22"/>
          <w:lang w:eastAsia="en-GB"/>
        </w:rPr>
      </w:pPr>
      <w:del w:id="448" w:author="Dominik Marszk" w:date="2017-02-15T10:20:00Z">
        <w:r w:rsidDel="007E10C0">
          <w:delText>4.1</w:delText>
        </w:r>
        <w:r w:rsidDel="007E10C0">
          <w:rPr>
            <w:rFonts w:asciiTheme="minorHAnsi" w:eastAsiaTheme="minorEastAsia" w:hAnsiTheme="minorHAnsi"/>
            <w:sz w:val="22"/>
            <w:szCs w:val="22"/>
            <w:lang w:eastAsia="en-GB"/>
          </w:rPr>
          <w:tab/>
        </w:r>
        <w:r w:rsidDel="007E10C0">
          <w:delText>Event service (Area COM)</w:delText>
        </w:r>
        <w:r w:rsidDel="007E10C0">
          <w:tab/>
        </w:r>
        <w:r w:rsidR="00470D0A" w:rsidDel="007E10C0">
          <w:delText>7</w:delText>
        </w:r>
      </w:del>
    </w:p>
    <w:p w:rsidR="00720938" w:rsidDel="007E10C0" w:rsidRDefault="00720938">
      <w:pPr>
        <w:pStyle w:val="TOC2"/>
        <w:rPr>
          <w:del w:id="449" w:author="Dominik Marszk" w:date="2017-02-15T10:20:00Z"/>
          <w:rFonts w:asciiTheme="minorHAnsi" w:eastAsiaTheme="minorEastAsia" w:hAnsiTheme="minorHAnsi"/>
          <w:sz w:val="22"/>
          <w:szCs w:val="22"/>
          <w:lang w:eastAsia="en-GB"/>
        </w:rPr>
      </w:pPr>
      <w:del w:id="450" w:author="Dominik Marszk" w:date="2017-02-15T10:20:00Z">
        <w:r w:rsidDel="007E10C0">
          <w:delText>4.2</w:delText>
        </w:r>
        <w:r w:rsidDel="007E10C0">
          <w:rPr>
            <w:rFonts w:asciiTheme="minorHAnsi" w:eastAsiaTheme="minorEastAsia" w:hAnsiTheme="minorHAnsi"/>
            <w:sz w:val="22"/>
            <w:szCs w:val="22"/>
            <w:lang w:eastAsia="en-GB"/>
          </w:rPr>
          <w:tab/>
        </w:r>
        <w:r w:rsidDel="007E10C0">
          <w:delText>Archive service (Area COM)</w:delText>
        </w:r>
        <w:r w:rsidDel="007E10C0">
          <w:tab/>
        </w:r>
        <w:r w:rsidR="00470D0A" w:rsidDel="007E10C0">
          <w:delText>7</w:delText>
        </w:r>
      </w:del>
    </w:p>
    <w:p w:rsidR="00720938" w:rsidDel="007E10C0" w:rsidRDefault="00720938">
      <w:pPr>
        <w:pStyle w:val="TOC2"/>
        <w:rPr>
          <w:del w:id="451" w:author="Dominik Marszk" w:date="2017-02-15T10:20:00Z"/>
          <w:rFonts w:asciiTheme="minorHAnsi" w:eastAsiaTheme="minorEastAsia" w:hAnsiTheme="minorHAnsi"/>
          <w:sz w:val="22"/>
          <w:szCs w:val="22"/>
          <w:lang w:eastAsia="en-GB"/>
        </w:rPr>
      </w:pPr>
      <w:del w:id="452" w:author="Dominik Marszk" w:date="2017-02-15T10:20:00Z">
        <w:r w:rsidDel="007E10C0">
          <w:delText>4.3</w:delText>
        </w:r>
        <w:r w:rsidDel="007E10C0">
          <w:rPr>
            <w:rFonts w:asciiTheme="minorHAnsi" w:eastAsiaTheme="minorEastAsia" w:hAnsiTheme="minorHAnsi"/>
            <w:sz w:val="22"/>
            <w:szCs w:val="22"/>
            <w:lang w:eastAsia="en-GB"/>
          </w:rPr>
          <w:tab/>
        </w:r>
        <w:r w:rsidDel="007E10C0">
          <w:delText>Activity Tracking service (Area COM)</w:delText>
        </w:r>
        <w:r w:rsidDel="007E10C0">
          <w:tab/>
        </w:r>
        <w:r w:rsidR="00470D0A" w:rsidDel="007E10C0">
          <w:delText>7</w:delText>
        </w:r>
      </w:del>
    </w:p>
    <w:p w:rsidR="00720938" w:rsidDel="007E10C0" w:rsidRDefault="00720938">
      <w:pPr>
        <w:pStyle w:val="TOC2"/>
        <w:rPr>
          <w:del w:id="453" w:author="Dominik Marszk" w:date="2017-02-15T10:20:00Z"/>
          <w:rFonts w:asciiTheme="minorHAnsi" w:eastAsiaTheme="minorEastAsia" w:hAnsiTheme="minorHAnsi"/>
          <w:sz w:val="22"/>
          <w:szCs w:val="22"/>
          <w:lang w:eastAsia="en-GB"/>
        </w:rPr>
      </w:pPr>
      <w:del w:id="454" w:author="Dominik Marszk" w:date="2017-02-15T10:20:00Z">
        <w:r w:rsidDel="007E10C0">
          <w:delText>4.4</w:delText>
        </w:r>
        <w:r w:rsidDel="007E10C0">
          <w:rPr>
            <w:rFonts w:asciiTheme="minorHAnsi" w:eastAsiaTheme="minorEastAsia" w:hAnsiTheme="minorHAnsi"/>
            <w:sz w:val="22"/>
            <w:szCs w:val="22"/>
            <w:lang w:eastAsia="en-GB"/>
          </w:rPr>
          <w:tab/>
        </w:r>
        <w:r w:rsidDel="007E10C0">
          <w:delText>Action service (Area MC)</w:delText>
        </w:r>
        <w:r w:rsidDel="007E10C0">
          <w:tab/>
        </w:r>
        <w:r w:rsidR="00470D0A" w:rsidDel="007E10C0">
          <w:delText>7</w:delText>
        </w:r>
      </w:del>
    </w:p>
    <w:p w:rsidR="00720938" w:rsidDel="007E10C0" w:rsidRDefault="00720938">
      <w:pPr>
        <w:pStyle w:val="TOC2"/>
        <w:rPr>
          <w:del w:id="455" w:author="Dominik Marszk" w:date="2017-02-15T10:20:00Z"/>
          <w:rFonts w:asciiTheme="minorHAnsi" w:eastAsiaTheme="minorEastAsia" w:hAnsiTheme="minorHAnsi"/>
          <w:sz w:val="22"/>
          <w:szCs w:val="22"/>
          <w:lang w:eastAsia="en-GB"/>
        </w:rPr>
      </w:pPr>
      <w:del w:id="456" w:author="Dominik Marszk" w:date="2017-02-15T10:20:00Z">
        <w:r w:rsidDel="007E10C0">
          <w:delText>4.5</w:delText>
        </w:r>
        <w:r w:rsidDel="007E10C0">
          <w:rPr>
            <w:rFonts w:asciiTheme="minorHAnsi" w:eastAsiaTheme="minorEastAsia" w:hAnsiTheme="minorHAnsi"/>
            <w:sz w:val="22"/>
            <w:szCs w:val="22"/>
            <w:lang w:eastAsia="en-GB"/>
          </w:rPr>
          <w:tab/>
        </w:r>
        <w:r w:rsidDel="007E10C0">
          <w:delText>Parameter service (Area MC)</w:delText>
        </w:r>
        <w:r w:rsidDel="007E10C0">
          <w:tab/>
        </w:r>
        <w:r w:rsidR="00470D0A" w:rsidDel="007E10C0">
          <w:delText>8</w:delText>
        </w:r>
      </w:del>
    </w:p>
    <w:p w:rsidR="00720938" w:rsidDel="007E10C0" w:rsidRDefault="00720938">
      <w:pPr>
        <w:pStyle w:val="TOC2"/>
        <w:rPr>
          <w:del w:id="457" w:author="Dominik Marszk" w:date="2017-02-15T10:20:00Z"/>
          <w:rFonts w:asciiTheme="minorHAnsi" w:eastAsiaTheme="minorEastAsia" w:hAnsiTheme="minorHAnsi"/>
          <w:sz w:val="22"/>
          <w:szCs w:val="22"/>
          <w:lang w:eastAsia="en-GB"/>
        </w:rPr>
      </w:pPr>
      <w:del w:id="458" w:author="Dominik Marszk" w:date="2017-02-15T10:20:00Z">
        <w:r w:rsidDel="007E10C0">
          <w:lastRenderedPageBreak/>
          <w:delText>4.6</w:delText>
        </w:r>
        <w:r w:rsidDel="007E10C0">
          <w:rPr>
            <w:rFonts w:asciiTheme="minorHAnsi" w:eastAsiaTheme="minorEastAsia" w:hAnsiTheme="minorHAnsi"/>
            <w:sz w:val="22"/>
            <w:szCs w:val="22"/>
            <w:lang w:eastAsia="en-GB"/>
          </w:rPr>
          <w:tab/>
        </w:r>
        <w:r w:rsidDel="007E10C0">
          <w:delText>Alert service (Area MC)</w:delText>
        </w:r>
        <w:r w:rsidDel="007E10C0">
          <w:tab/>
        </w:r>
        <w:r w:rsidR="00470D0A" w:rsidDel="007E10C0">
          <w:delText>8</w:delText>
        </w:r>
      </w:del>
    </w:p>
    <w:p w:rsidR="00720938" w:rsidDel="007E10C0" w:rsidRDefault="00720938">
      <w:pPr>
        <w:pStyle w:val="TOC2"/>
        <w:rPr>
          <w:del w:id="459" w:author="Dominik Marszk" w:date="2017-02-15T10:20:00Z"/>
          <w:rFonts w:asciiTheme="minorHAnsi" w:eastAsiaTheme="minorEastAsia" w:hAnsiTheme="minorHAnsi"/>
          <w:sz w:val="22"/>
          <w:szCs w:val="22"/>
          <w:lang w:eastAsia="en-GB"/>
        </w:rPr>
      </w:pPr>
      <w:del w:id="460" w:author="Dominik Marszk" w:date="2017-02-15T10:20:00Z">
        <w:r w:rsidDel="007E10C0">
          <w:delText>4.7</w:delText>
        </w:r>
        <w:r w:rsidDel="007E10C0">
          <w:rPr>
            <w:rFonts w:asciiTheme="minorHAnsi" w:eastAsiaTheme="minorEastAsia" w:hAnsiTheme="minorHAnsi"/>
            <w:sz w:val="22"/>
            <w:szCs w:val="22"/>
            <w:lang w:eastAsia="en-GB"/>
          </w:rPr>
          <w:tab/>
        </w:r>
        <w:r w:rsidDel="007E10C0">
          <w:delText>Check service (Area MC)</w:delText>
        </w:r>
        <w:r w:rsidDel="007E10C0">
          <w:tab/>
        </w:r>
        <w:r w:rsidR="00470D0A" w:rsidDel="007E10C0">
          <w:delText>8</w:delText>
        </w:r>
      </w:del>
    </w:p>
    <w:p w:rsidR="00720938" w:rsidDel="007E10C0" w:rsidRDefault="00720938">
      <w:pPr>
        <w:pStyle w:val="TOC2"/>
        <w:rPr>
          <w:del w:id="461" w:author="Dominik Marszk" w:date="2017-02-15T10:20:00Z"/>
          <w:rFonts w:asciiTheme="minorHAnsi" w:eastAsiaTheme="minorEastAsia" w:hAnsiTheme="minorHAnsi"/>
          <w:sz w:val="22"/>
          <w:szCs w:val="22"/>
          <w:lang w:eastAsia="en-GB"/>
        </w:rPr>
      </w:pPr>
      <w:del w:id="462" w:author="Dominik Marszk" w:date="2017-02-15T10:20:00Z">
        <w:r w:rsidDel="007E10C0">
          <w:delText>4.8</w:delText>
        </w:r>
        <w:r w:rsidDel="007E10C0">
          <w:rPr>
            <w:rFonts w:asciiTheme="minorHAnsi" w:eastAsiaTheme="minorEastAsia" w:hAnsiTheme="minorHAnsi"/>
            <w:sz w:val="22"/>
            <w:szCs w:val="22"/>
            <w:lang w:eastAsia="en-GB"/>
          </w:rPr>
          <w:tab/>
        </w:r>
        <w:r w:rsidDel="007E10C0">
          <w:delText>Statistics service (Area MC)</w:delText>
        </w:r>
        <w:r w:rsidDel="007E10C0">
          <w:tab/>
        </w:r>
        <w:r w:rsidR="00470D0A" w:rsidDel="007E10C0">
          <w:delText>8</w:delText>
        </w:r>
      </w:del>
    </w:p>
    <w:p w:rsidR="00720938" w:rsidDel="007E10C0" w:rsidRDefault="00720938">
      <w:pPr>
        <w:pStyle w:val="TOC2"/>
        <w:rPr>
          <w:del w:id="463" w:author="Dominik Marszk" w:date="2017-02-15T10:20:00Z"/>
          <w:rFonts w:asciiTheme="minorHAnsi" w:eastAsiaTheme="minorEastAsia" w:hAnsiTheme="minorHAnsi"/>
          <w:sz w:val="22"/>
          <w:szCs w:val="22"/>
          <w:lang w:eastAsia="en-GB"/>
        </w:rPr>
      </w:pPr>
      <w:del w:id="464" w:author="Dominik Marszk" w:date="2017-02-15T10:20:00Z">
        <w:r w:rsidDel="007E10C0">
          <w:delText>4.9</w:delText>
        </w:r>
        <w:r w:rsidDel="007E10C0">
          <w:rPr>
            <w:rFonts w:asciiTheme="minorHAnsi" w:eastAsiaTheme="minorEastAsia" w:hAnsiTheme="minorHAnsi"/>
            <w:sz w:val="22"/>
            <w:szCs w:val="22"/>
            <w:lang w:eastAsia="en-GB"/>
          </w:rPr>
          <w:tab/>
        </w:r>
        <w:r w:rsidDel="007E10C0">
          <w:delText>Aggregation service (Area MC)</w:delText>
        </w:r>
        <w:r w:rsidDel="007E10C0">
          <w:tab/>
        </w:r>
        <w:r w:rsidR="00470D0A" w:rsidDel="007E10C0">
          <w:delText>8</w:delText>
        </w:r>
      </w:del>
    </w:p>
    <w:p w:rsidR="00720938" w:rsidDel="007E10C0" w:rsidRDefault="00720938">
      <w:pPr>
        <w:pStyle w:val="TOC2"/>
        <w:rPr>
          <w:del w:id="465" w:author="Dominik Marszk" w:date="2017-02-15T10:20:00Z"/>
          <w:rFonts w:asciiTheme="minorHAnsi" w:eastAsiaTheme="minorEastAsia" w:hAnsiTheme="minorHAnsi"/>
          <w:sz w:val="22"/>
          <w:szCs w:val="22"/>
          <w:lang w:eastAsia="en-GB"/>
        </w:rPr>
      </w:pPr>
      <w:del w:id="466" w:author="Dominik Marszk" w:date="2017-02-15T10:20:00Z">
        <w:r w:rsidDel="007E10C0">
          <w:delText>4.10</w:delText>
        </w:r>
        <w:r w:rsidDel="007E10C0">
          <w:rPr>
            <w:rFonts w:asciiTheme="minorHAnsi" w:eastAsiaTheme="minorEastAsia" w:hAnsiTheme="minorHAnsi"/>
            <w:sz w:val="22"/>
            <w:szCs w:val="22"/>
            <w:lang w:eastAsia="en-GB"/>
          </w:rPr>
          <w:tab/>
        </w:r>
        <w:r w:rsidDel="007E10C0">
          <w:delText>Conversion service (Area MC)</w:delText>
        </w:r>
        <w:r w:rsidDel="007E10C0">
          <w:tab/>
        </w:r>
        <w:r w:rsidR="00470D0A" w:rsidDel="007E10C0">
          <w:delText>9</w:delText>
        </w:r>
      </w:del>
    </w:p>
    <w:p w:rsidR="00720938" w:rsidDel="007E10C0" w:rsidRDefault="00720938">
      <w:pPr>
        <w:pStyle w:val="TOC2"/>
        <w:rPr>
          <w:del w:id="467" w:author="Dominik Marszk" w:date="2017-02-15T10:20:00Z"/>
          <w:rFonts w:asciiTheme="minorHAnsi" w:eastAsiaTheme="minorEastAsia" w:hAnsiTheme="minorHAnsi"/>
          <w:sz w:val="22"/>
          <w:szCs w:val="22"/>
          <w:lang w:eastAsia="en-GB"/>
        </w:rPr>
      </w:pPr>
      <w:del w:id="468" w:author="Dominik Marszk" w:date="2017-02-15T10:20:00Z">
        <w:r w:rsidDel="007E10C0">
          <w:delText>4.11</w:delText>
        </w:r>
        <w:r w:rsidDel="007E10C0">
          <w:rPr>
            <w:rFonts w:asciiTheme="minorHAnsi" w:eastAsiaTheme="minorEastAsia" w:hAnsiTheme="minorHAnsi"/>
            <w:sz w:val="22"/>
            <w:szCs w:val="22"/>
            <w:lang w:eastAsia="en-GB"/>
          </w:rPr>
          <w:tab/>
        </w:r>
        <w:r w:rsidDel="007E10C0">
          <w:delText>Group service (Area MC)</w:delText>
        </w:r>
        <w:r w:rsidDel="007E10C0">
          <w:tab/>
        </w:r>
        <w:r w:rsidR="00470D0A" w:rsidDel="007E10C0">
          <w:delText>9</w:delText>
        </w:r>
      </w:del>
    </w:p>
    <w:p w:rsidR="00720938" w:rsidDel="007E10C0" w:rsidRDefault="00720938">
      <w:pPr>
        <w:pStyle w:val="TOC1"/>
        <w:rPr>
          <w:del w:id="469" w:author="Dominik Marszk" w:date="2017-02-15T10:20:00Z"/>
          <w:rFonts w:asciiTheme="minorHAnsi" w:eastAsiaTheme="minorEastAsia" w:hAnsiTheme="minorHAnsi"/>
          <w:b w:val="0"/>
          <w:bCs w:val="0"/>
          <w:caps w:val="0"/>
          <w:sz w:val="22"/>
          <w:szCs w:val="22"/>
          <w:lang w:eastAsia="en-GB"/>
        </w:rPr>
      </w:pPr>
      <w:del w:id="470" w:author="Dominik Marszk" w:date="2017-02-15T10:20:00Z">
        <w:r w:rsidDel="007E10C0">
          <w:delText>5</w:delText>
        </w:r>
        <w:r w:rsidDel="007E10C0">
          <w:rPr>
            <w:rFonts w:asciiTheme="minorHAnsi" w:eastAsiaTheme="minorEastAsia" w:hAnsiTheme="minorHAnsi"/>
            <w:b w:val="0"/>
            <w:bCs w:val="0"/>
            <w:caps w:val="0"/>
            <w:sz w:val="22"/>
            <w:szCs w:val="22"/>
            <w:lang w:eastAsia="en-GB"/>
          </w:rPr>
          <w:tab/>
        </w:r>
        <w:r w:rsidDel="007E10C0">
          <w:delText>MAL</w:delText>
        </w:r>
        <w:r w:rsidDel="007E10C0">
          <w:tab/>
        </w:r>
        <w:r w:rsidR="00470D0A" w:rsidDel="007E10C0">
          <w:delText>9</w:delText>
        </w:r>
      </w:del>
    </w:p>
    <w:p w:rsidR="00720938" w:rsidDel="007E10C0" w:rsidRDefault="00720938">
      <w:pPr>
        <w:pStyle w:val="TOC2"/>
        <w:rPr>
          <w:del w:id="471" w:author="Dominik Marszk" w:date="2017-02-15T10:20:00Z"/>
          <w:rFonts w:asciiTheme="minorHAnsi" w:eastAsiaTheme="minorEastAsia" w:hAnsiTheme="minorHAnsi"/>
          <w:sz w:val="22"/>
          <w:szCs w:val="22"/>
          <w:lang w:eastAsia="en-GB"/>
        </w:rPr>
      </w:pPr>
      <w:del w:id="472" w:author="Dominik Marszk" w:date="2017-02-15T10:20:00Z">
        <w:r w:rsidDel="007E10C0">
          <w:delText>5.1</w:delText>
        </w:r>
        <w:r w:rsidDel="007E10C0">
          <w:rPr>
            <w:rFonts w:asciiTheme="minorHAnsi" w:eastAsiaTheme="minorEastAsia" w:hAnsiTheme="minorHAnsi"/>
            <w:sz w:val="22"/>
            <w:szCs w:val="22"/>
            <w:lang w:eastAsia="en-GB"/>
          </w:rPr>
          <w:tab/>
        </w:r>
        <w:r w:rsidDel="007E10C0">
          <w:delText>Publish-Subscribe interaction pattern</w:delText>
        </w:r>
        <w:r w:rsidDel="007E10C0">
          <w:tab/>
        </w:r>
        <w:r w:rsidR="00470D0A" w:rsidDel="007E10C0">
          <w:delText>9</w:delText>
        </w:r>
      </w:del>
    </w:p>
    <w:p w:rsidR="00720938" w:rsidDel="007E10C0" w:rsidRDefault="00720938">
      <w:pPr>
        <w:pStyle w:val="TOC1"/>
        <w:rPr>
          <w:del w:id="473" w:author="Dominik Marszk" w:date="2017-02-15T10:20:00Z"/>
          <w:rFonts w:asciiTheme="minorHAnsi" w:eastAsiaTheme="minorEastAsia" w:hAnsiTheme="minorHAnsi"/>
          <w:b w:val="0"/>
          <w:bCs w:val="0"/>
          <w:caps w:val="0"/>
          <w:sz w:val="22"/>
          <w:szCs w:val="22"/>
          <w:lang w:eastAsia="en-GB"/>
        </w:rPr>
      </w:pPr>
      <w:del w:id="474" w:author="Dominik Marszk" w:date="2017-02-15T10:20:00Z">
        <w:r w:rsidDel="007E10C0">
          <w:delText>6</w:delText>
        </w:r>
        <w:r w:rsidDel="007E10C0">
          <w:rPr>
            <w:rFonts w:asciiTheme="minorHAnsi" w:eastAsiaTheme="minorEastAsia" w:hAnsiTheme="minorHAnsi"/>
            <w:b w:val="0"/>
            <w:bCs w:val="0"/>
            <w:caps w:val="0"/>
            <w:sz w:val="22"/>
            <w:szCs w:val="22"/>
            <w:lang w:eastAsia="en-GB"/>
          </w:rPr>
          <w:tab/>
        </w:r>
        <w:r w:rsidDel="007E10C0">
          <w:delText>Others</w:delText>
        </w:r>
        <w:r w:rsidDel="007E10C0">
          <w:tab/>
        </w:r>
        <w:r w:rsidR="00470D0A" w:rsidDel="007E10C0">
          <w:delText>9</w:delText>
        </w:r>
      </w:del>
    </w:p>
    <w:p w:rsidR="00720938" w:rsidDel="007E10C0" w:rsidRDefault="00720938">
      <w:pPr>
        <w:pStyle w:val="TOC1"/>
        <w:rPr>
          <w:del w:id="475" w:author="Dominik Marszk" w:date="2017-02-15T10:20:00Z"/>
          <w:rFonts w:asciiTheme="minorHAnsi" w:eastAsiaTheme="minorEastAsia" w:hAnsiTheme="minorHAnsi"/>
          <w:b w:val="0"/>
          <w:bCs w:val="0"/>
          <w:caps w:val="0"/>
          <w:sz w:val="22"/>
          <w:szCs w:val="22"/>
          <w:lang w:eastAsia="en-GB"/>
        </w:rPr>
      </w:pPr>
      <w:del w:id="476" w:author="Dominik Marszk" w:date="2017-02-15T10:20:00Z">
        <w:r w:rsidDel="007E10C0">
          <w:delText>7</w:delText>
        </w:r>
        <w:r w:rsidDel="007E10C0">
          <w:rPr>
            <w:rFonts w:asciiTheme="minorHAnsi" w:eastAsiaTheme="minorEastAsia" w:hAnsiTheme="minorHAnsi"/>
            <w:b w:val="0"/>
            <w:bCs w:val="0"/>
            <w:caps w:val="0"/>
            <w:sz w:val="22"/>
            <w:szCs w:val="22"/>
            <w:lang w:eastAsia="en-GB"/>
          </w:rPr>
          <w:tab/>
        </w:r>
        <w:r w:rsidDel="007E10C0">
          <w:delText>ApeNdix</w:delText>
        </w:r>
        <w:r w:rsidDel="007E10C0">
          <w:tab/>
        </w:r>
        <w:r w:rsidR="00470D0A" w:rsidDel="007E10C0">
          <w:delText>9</w:delText>
        </w:r>
      </w:del>
    </w:p>
    <w:p w:rsidR="00720938" w:rsidDel="007E10C0" w:rsidRDefault="00720938">
      <w:pPr>
        <w:pStyle w:val="TOC2"/>
        <w:rPr>
          <w:del w:id="477" w:author="Dominik Marszk" w:date="2017-02-15T10:20:00Z"/>
          <w:rFonts w:asciiTheme="minorHAnsi" w:eastAsiaTheme="minorEastAsia" w:hAnsiTheme="minorHAnsi"/>
          <w:sz w:val="22"/>
          <w:szCs w:val="22"/>
          <w:lang w:eastAsia="en-GB"/>
        </w:rPr>
      </w:pPr>
      <w:del w:id="478" w:author="Dominik Marszk" w:date="2017-02-15T10:20:00Z">
        <w:r w:rsidDel="007E10C0">
          <w:delText>7.1</w:delText>
        </w:r>
        <w:r w:rsidDel="007E10C0">
          <w:rPr>
            <w:rFonts w:asciiTheme="minorHAnsi" w:eastAsiaTheme="minorEastAsia" w:hAnsiTheme="minorHAnsi"/>
            <w:sz w:val="22"/>
            <w:szCs w:val="22"/>
            <w:lang w:eastAsia="en-GB"/>
          </w:rPr>
          <w:tab/>
        </w:r>
        <w:r w:rsidDel="007E10C0">
          <w:delText>PUB-SUB Pater Alternative Message Sequence</w:delText>
        </w:r>
        <w:r w:rsidDel="007E10C0">
          <w:tab/>
        </w:r>
        <w:r w:rsidR="00470D0A" w:rsidDel="007E10C0">
          <w:delText>9</w:delText>
        </w:r>
      </w:del>
    </w:p>
    <w:p w:rsidR="00720938" w:rsidRPr="00DB0F7B" w:rsidRDefault="00720938" w:rsidP="00720938">
      <w:pPr>
        <w:tabs>
          <w:tab w:val="left" w:pos="567"/>
          <w:tab w:val="right" w:leader="dot" w:pos="9540"/>
        </w:tabs>
        <w:rPr>
          <w:b/>
        </w:rPr>
        <w:sectPr w:rsidR="00720938" w:rsidRPr="00DB0F7B" w:rsidSect="00442525">
          <w:headerReference w:type="even" r:id="rId12"/>
          <w:headerReference w:type="default" r:id="rId13"/>
          <w:footerReference w:type="even" r:id="rId14"/>
          <w:footerReference w:type="default" r:id="rId15"/>
          <w:headerReference w:type="first" r:id="rId16"/>
          <w:footerReference w:type="first" r:id="rId17"/>
          <w:pgSz w:w="11907" w:h="16840" w:code="9"/>
          <w:pgMar w:top="1860" w:right="1106" w:bottom="1979" w:left="1134" w:header="771" w:footer="1020" w:gutter="0"/>
          <w:cols w:space="708"/>
          <w:titlePg/>
          <w:docGrid w:linePitch="360"/>
        </w:sectPr>
      </w:pPr>
      <w:r w:rsidRPr="00DB0F7B">
        <w:rPr>
          <w:caps/>
          <w:noProof/>
          <w:szCs w:val="20"/>
        </w:rPr>
        <w:fldChar w:fldCharType="end"/>
      </w:r>
    </w:p>
    <w:p w:rsidR="00720938" w:rsidRPr="00DB0F7B" w:rsidRDefault="00720938" w:rsidP="00720938">
      <w:pPr>
        <w:pStyle w:val="Heading1"/>
      </w:pPr>
      <w:bookmarkStart w:id="527" w:name="_Toc474933244"/>
      <w:r w:rsidRPr="00DB0F7B">
        <w:lastRenderedPageBreak/>
        <w:t>Introduction</w:t>
      </w:r>
      <w:bookmarkEnd w:id="527"/>
    </w:p>
    <w:p w:rsidR="00720938" w:rsidRDefault="009557B3" w:rsidP="00720938">
      <w:pPr>
        <w:pStyle w:val="BodytextJustified"/>
        <w:rPr>
          <w:ins w:id="528" w:author="Cesar Coelho" w:date="2017-01-27T19:09:00Z"/>
          <w:lang w:val="en-GB"/>
        </w:rPr>
      </w:pPr>
      <w:ins w:id="529" w:author="Cesar Coelho" w:date="2017-01-27T19:06:00Z">
        <w:r>
          <w:rPr>
            <w:lang w:val="en-GB"/>
          </w:rPr>
          <w:t xml:space="preserve">The document was produced to have a concise record of the deviations </w:t>
        </w:r>
      </w:ins>
      <w:ins w:id="530" w:author="Cesar Coelho" w:date="2017-01-27T19:13:00Z">
        <w:r w:rsidR="001212A3">
          <w:rPr>
            <w:lang w:val="en-GB"/>
          </w:rPr>
          <w:t xml:space="preserve">from the original </w:t>
        </w:r>
      </w:ins>
      <w:ins w:id="531" w:author="Cesar Coelho" w:date="2017-01-27T19:14:00Z">
        <w:r w:rsidR="004F2AAE">
          <w:rPr>
            <w:lang w:val="en-GB"/>
          </w:rPr>
          <w:t xml:space="preserve">Space to </w:t>
        </w:r>
      </w:ins>
      <w:ins w:id="532" w:author="Cesar Coelho" w:date="2017-01-27T19:06:00Z">
        <w:r>
          <w:rPr>
            <w:lang w:val="en-GB"/>
          </w:rPr>
          <w:t xml:space="preserve">Ground ICD </w:t>
        </w:r>
      </w:ins>
      <w:ins w:id="533" w:author="Cesar Coelho" w:date="2017-01-27T19:14:00Z">
        <w:r w:rsidR="00633501">
          <w:rPr>
            <w:lang w:val="en-GB"/>
          </w:rPr>
          <w:t xml:space="preserve">provided by the Proof of Concept for </w:t>
        </w:r>
      </w:ins>
      <w:ins w:id="534" w:author="Cesar Coelho" w:date="2017-01-27T19:06:00Z">
        <w:r>
          <w:rPr>
            <w:lang w:val="en-GB"/>
          </w:rPr>
          <w:t>ESA’s OPS-SAT mission.</w:t>
        </w:r>
      </w:ins>
    </w:p>
    <w:p w:rsidR="00C3601B" w:rsidRDefault="00900571" w:rsidP="00720938">
      <w:pPr>
        <w:pStyle w:val="BodytextJustified"/>
        <w:rPr>
          <w:ins w:id="535" w:author="Cesar Coelho" w:date="2017-01-27T19:08:00Z"/>
          <w:lang w:val="en-GB"/>
        </w:rPr>
      </w:pPr>
      <w:ins w:id="536" w:author="Cesar Coelho" w:date="2017-01-27T19:15:00Z">
        <w:r>
          <w:rPr>
            <w:lang w:val="en-GB"/>
          </w:rPr>
          <w:t>Furthermore</w:t>
        </w:r>
      </w:ins>
      <w:ins w:id="537" w:author="Cesar Coelho" w:date="2017-01-27T19:10:00Z">
        <w:r w:rsidR="003F5D74">
          <w:rPr>
            <w:lang w:val="en-GB"/>
          </w:rPr>
          <w:t>, t</w:t>
        </w:r>
      </w:ins>
      <w:ins w:id="538" w:author="Cesar Coelho" w:date="2017-01-27T19:09:00Z">
        <w:r w:rsidR="00C3601B">
          <w:rPr>
            <w:lang w:val="en-GB"/>
          </w:rPr>
          <w:t xml:space="preserve">he document </w:t>
        </w:r>
      </w:ins>
      <w:ins w:id="539" w:author="Cesar Coelho" w:date="2017-01-27T19:10:00Z">
        <w:r w:rsidR="003F5D74">
          <w:rPr>
            <w:lang w:val="en-GB"/>
          </w:rPr>
          <w:t xml:space="preserve">has been extended to </w:t>
        </w:r>
      </w:ins>
      <w:ins w:id="540" w:author="Cesar Coelho" w:date="2017-01-27T19:09:00Z">
        <w:r w:rsidR="002218C3">
          <w:rPr>
            <w:lang w:val="en-GB"/>
          </w:rPr>
          <w:t>capture</w:t>
        </w:r>
        <w:r w:rsidR="00C3601B">
          <w:rPr>
            <w:lang w:val="en-GB"/>
          </w:rPr>
          <w:t xml:space="preserve"> the deviations </w:t>
        </w:r>
        <w:del w:id="541" w:author="Dominik Marszk" w:date="2017-02-15T14:45:00Z">
          <w:r w:rsidR="00C3601B" w:rsidDel="002870F2">
            <w:rPr>
              <w:lang w:val="en-GB"/>
            </w:rPr>
            <w:delText>done</w:delText>
          </w:r>
        </w:del>
      </w:ins>
      <w:ins w:id="542" w:author="Dominik Marszk" w:date="2017-02-15T14:45:00Z">
        <w:r w:rsidR="002870F2">
          <w:rPr>
            <w:lang w:val="en-GB"/>
          </w:rPr>
          <w:t>regarding</w:t>
        </w:r>
      </w:ins>
      <w:ins w:id="543" w:author="Cesar Coelho" w:date="2017-01-27T19:09:00Z">
        <w:del w:id="544" w:author="Dominik Marszk" w:date="2017-02-15T14:45:00Z">
          <w:r w:rsidR="00C3601B" w:rsidDel="002870F2">
            <w:rPr>
              <w:lang w:val="en-GB"/>
            </w:rPr>
            <w:delText xml:space="preserve"> </w:delText>
          </w:r>
        </w:del>
      </w:ins>
      <w:ins w:id="545" w:author="Cesar Coelho" w:date="2017-01-27T19:15:00Z">
        <w:del w:id="546" w:author="Dominik Marszk" w:date="2017-02-15T14:45:00Z">
          <w:r w:rsidR="0059273D" w:rsidDel="002870F2">
            <w:rPr>
              <w:lang w:val="en-GB"/>
            </w:rPr>
            <w:delText>on</w:delText>
          </w:r>
        </w:del>
        <w:r w:rsidR="0059273D">
          <w:rPr>
            <w:lang w:val="en-GB"/>
          </w:rPr>
          <w:t xml:space="preserve"> </w:t>
        </w:r>
      </w:ins>
      <w:ins w:id="547" w:author="Cesar Coelho" w:date="2017-01-27T19:09:00Z">
        <w:r w:rsidR="00C3601B">
          <w:rPr>
            <w:lang w:val="en-GB"/>
          </w:rPr>
          <w:t xml:space="preserve">the </w:t>
        </w:r>
      </w:ins>
      <w:ins w:id="548" w:author="Dominik Marszk" w:date="2017-02-15T14:45:00Z">
        <w:r w:rsidR="002870F2">
          <w:rPr>
            <w:lang w:val="en-GB"/>
          </w:rPr>
          <w:t>applicable</w:t>
        </w:r>
      </w:ins>
      <w:ins w:id="549" w:author="Cesar Coelho" w:date="2017-01-27T19:15:00Z">
        <w:del w:id="550" w:author="Dominik Marszk" w:date="2017-02-15T14:45:00Z">
          <w:r w:rsidR="0059273D" w:rsidDel="002870F2">
            <w:rPr>
              <w:lang w:val="en-GB"/>
            </w:rPr>
            <w:delText>remaining</w:delText>
          </w:r>
        </w:del>
        <w:r w:rsidR="0059273D">
          <w:rPr>
            <w:lang w:val="en-GB"/>
          </w:rPr>
          <w:t xml:space="preserve"> </w:t>
        </w:r>
        <w:r w:rsidR="00034822">
          <w:rPr>
            <w:lang w:val="en-GB"/>
          </w:rPr>
          <w:t xml:space="preserve">CCSDS </w:t>
        </w:r>
      </w:ins>
      <w:ins w:id="551" w:author="Cesar Coelho" w:date="2017-01-27T19:09:00Z">
        <w:r w:rsidR="00C3601B">
          <w:rPr>
            <w:lang w:val="en-GB"/>
          </w:rPr>
          <w:t>Standard</w:t>
        </w:r>
      </w:ins>
      <w:ins w:id="552" w:author="Cesar Coelho" w:date="2017-01-27T19:15:00Z">
        <w:r w:rsidR="00034822">
          <w:rPr>
            <w:lang w:val="en-GB"/>
          </w:rPr>
          <w:t>s</w:t>
        </w:r>
      </w:ins>
      <w:ins w:id="553" w:author="Cesar Coelho" w:date="2017-01-27T19:09:00Z">
        <w:r w:rsidR="00C3601B">
          <w:rPr>
            <w:lang w:val="en-GB"/>
          </w:rPr>
          <w:t>.</w:t>
        </w:r>
      </w:ins>
    </w:p>
    <w:p w:rsidR="009557B3" w:rsidRDefault="006D31D4" w:rsidP="00720938">
      <w:pPr>
        <w:pStyle w:val="BodytextJustified"/>
        <w:rPr>
          <w:ins w:id="554" w:author="Cesar Coelho" w:date="2017-01-27T19:06:00Z"/>
          <w:lang w:val="en-GB"/>
        </w:rPr>
      </w:pPr>
      <w:ins w:id="555" w:author="Cesar Coelho" w:date="2017-01-27T19:15:00Z">
        <w:r>
          <w:rPr>
            <w:lang w:val="en-GB"/>
          </w:rPr>
          <w:t xml:space="preserve">Complementing, </w:t>
        </w:r>
      </w:ins>
      <w:ins w:id="556" w:author="Cesar Coelho" w:date="2017-01-27T19:16:00Z">
        <w:r>
          <w:rPr>
            <w:lang w:val="en-GB"/>
          </w:rPr>
          <w:t>t</w:t>
        </w:r>
      </w:ins>
      <w:ins w:id="557" w:author="Cesar Coelho" w:date="2017-01-27T19:08:00Z">
        <w:r w:rsidR="009557B3">
          <w:rPr>
            <w:lang w:val="en-GB"/>
          </w:rPr>
          <w:t>he document hold</w:t>
        </w:r>
      </w:ins>
      <w:ins w:id="558" w:author="Cesar Coelho" w:date="2017-01-27T19:16:00Z">
        <w:r>
          <w:rPr>
            <w:lang w:val="en-GB"/>
          </w:rPr>
          <w:t>s</w:t>
        </w:r>
      </w:ins>
      <w:ins w:id="559" w:author="Cesar Coelho" w:date="2017-01-27T19:08:00Z">
        <w:r w:rsidR="009557B3">
          <w:rPr>
            <w:lang w:val="en-GB"/>
          </w:rPr>
          <w:t xml:space="preserve"> the </w:t>
        </w:r>
      </w:ins>
      <w:ins w:id="560" w:author="Cesar Coelho" w:date="2017-01-27T19:18:00Z">
        <w:r w:rsidR="00F0020A">
          <w:rPr>
            <w:lang w:val="en-GB"/>
          </w:rPr>
          <w:t>Mapping Configuration Parameters (</w:t>
        </w:r>
      </w:ins>
      <w:ins w:id="561" w:author="Cesar Coelho" w:date="2017-01-27T19:08:00Z">
        <w:r w:rsidR="009557B3">
          <w:rPr>
            <w:lang w:val="en-GB"/>
          </w:rPr>
          <w:t>MCP</w:t>
        </w:r>
      </w:ins>
      <w:ins w:id="562" w:author="Cesar Coelho" w:date="2017-01-27T19:18:00Z">
        <w:r w:rsidR="00F0020A">
          <w:rPr>
            <w:lang w:val="en-GB"/>
          </w:rPr>
          <w:t>)</w:t>
        </w:r>
      </w:ins>
      <w:ins w:id="563" w:author="Cesar Coelho" w:date="2017-01-27T19:08:00Z">
        <w:r w:rsidR="009557B3">
          <w:rPr>
            <w:lang w:val="en-GB"/>
          </w:rPr>
          <w:t xml:space="preserve"> </w:t>
        </w:r>
      </w:ins>
      <w:ins w:id="564" w:author="Cesar Coelho" w:date="2017-01-27T19:10:00Z">
        <w:r w:rsidR="00C826D7">
          <w:rPr>
            <w:lang w:val="en-GB"/>
          </w:rPr>
          <w:t>of the MAL-SPP Binding.</w:t>
        </w:r>
      </w:ins>
      <w:ins w:id="565" w:author="Cesar Coelho" w:date="2017-01-27T19:18:00Z">
        <w:r w:rsidR="004C248D">
          <w:rPr>
            <w:lang w:val="en-GB"/>
          </w:rPr>
          <w:t xml:space="preserve"> This is the so called </w:t>
        </w:r>
      </w:ins>
      <w:ins w:id="566" w:author="Cesar Coelho" w:date="2017-01-27T19:19:00Z">
        <w:r w:rsidR="004C248D">
          <w:rPr>
            <w:lang w:val="en-GB"/>
          </w:rPr>
          <w:t>“</w:t>
        </w:r>
      </w:ins>
      <w:ins w:id="567" w:author="Cesar Coelho" w:date="2017-01-27T19:18:00Z">
        <w:r w:rsidR="004C248D">
          <w:rPr>
            <w:lang w:val="en-GB"/>
          </w:rPr>
          <w:t xml:space="preserve">out-of-band </w:t>
        </w:r>
      </w:ins>
      <w:ins w:id="568" w:author="Cesar Coelho" w:date="2017-01-27T19:19:00Z">
        <w:r w:rsidR="004C248D">
          <w:rPr>
            <w:lang w:val="en-GB"/>
          </w:rPr>
          <w:t>agreement”</w:t>
        </w:r>
      </w:ins>
      <w:ins w:id="569" w:author="Cesar Coelho" w:date="2017-01-27T19:18:00Z">
        <w:r w:rsidR="004C248D">
          <w:rPr>
            <w:lang w:val="en-GB"/>
          </w:rPr>
          <w:t xml:space="preserve"> </w:t>
        </w:r>
      </w:ins>
      <w:ins w:id="570" w:author="Cesar Coelho" w:date="2017-01-27T19:19:00Z">
        <w:r w:rsidR="004C248D">
          <w:rPr>
            <w:lang w:val="en-GB"/>
          </w:rPr>
          <w:t xml:space="preserve">between a consumer and a provider </w:t>
        </w:r>
        <w:r w:rsidR="00442525">
          <w:rPr>
            <w:lang w:val="en-GB"/>
          </w:rPr>
          <w:t>that uses this binding.</w:t>
        </w:r>
        <w:del w:id="571" w:author="Dominik Marszk" w:date="2017-02-15T14:46:00Z">
          <w:r w:rsidR="00442525" w:rsidDel="002870F2">
            <w:rPr>
              <w:lang w:val="en-GB"/>
            </w:rPr>
            <w:delText xml:space="preserve"> </w:delText>
          </w:r>
        </w:del>
      </w:ins>
    </w:p>
    <w:p w:rsidR="009557B3" w:rsidRPr="00DB0F7B" w:rsidDel="006D31D4" w:rsidRDefault="009557B3" w:rsidP="00720938">
      <w:pPr>
        <w:pStyle w:val="BodytextJustified"/>
        <w:rPr>
          <w:del w:id="572" w:author="Cesar Coelho" w:date="2017-01-27T19:15:00Z"/>
          <w:lang w:val="en-GB"/>
        </w:rPr>
      </w:pPr>
    </w:p>
    <w:p w:rsidR="009557B3" w:rsidRDefault="009557B3" w:rsidP="009557B3">
      <w:pPr>
        <w:rPr>
          <w:ins w:id="573" w:author="Cesar Coelho" w:date="2017-01-27T19:08:00Z"/>
        </w:rPr>
      </w:pPr>
    </w:p>
    <w:p w:rsidR="009557B3" w:rsidRDefault="00C3601B" w:rsidP="009557B3">
      <w:pPr>
        <w:pStyle w:val="Heading1"/>
        <w:rPr>
          <w:ins w:id="574" w:author="Cesar Coelho" w:date="2017-01-27T19:08:00Z"/>
        </w:rPr>
      </w:pPr>
      <w:bookmarkStart w:id="575" w:name="_Toc474933245"/>
      <w:ins w:id="576" w:author="Cesar Coelho" w:date="2017-01-27T19:08:00Z">
        <w:r>
          <w:t>MAL-SPP Transport</w:t>
        </w:r>
      </w:ins>
      <w:ins w:id="577" w:author="Cesar Coelho" w:date="2017-01-27T19:11:00Z">
        <w:r w:rsidR="00C826D7">
          <w:t xml:space="preserve"> Binding</w:t>
        </w:r>
      </w:ins>
      <w:bookmarkEnd w:id="575"/>
    </w:p>
    <w:p w:rsidR="00BB6471" w:rsidRDefault="009557B3" w:rsidP="009557B3">
      <w:pPr>
        <w:rPr>
          <w:ins w:id="578" w:author="Cesar Coelho" w:date="2017-01-27T19:11:00Z"/>
        </w:rPr>
      </w:pPr>
      <w:ins w:id="579" w:author="Cesar Coelho" w:date="2017-01-27T19:08:00Z">
        <w:r>
          <w:t>Th</w:t>
        </w:r>
      </w:ins>
      <w:ins w:id="580" w:author="Cesar Coelho" w:date="2017-01-30T09:21:00Z">
        <w:r w:rsidR="006B42D2">
          <w:t>e</w:t>
        </w:r>
      </w:ins>
      <w:ins w:id="581" w:author="Cesar Coelho" w:date="2017-01-27T19:08:00Z">
        <w:r>
          <w:t xml:space="preserve"> </w:t>
        </w:r>
      </w:ins>
      <w:ins w:id="582" w:author="Cesar Coelho" w:date="2017-01-27T19:11:00Z">
        <w:r w:rsidR="00BB6471">
          <w:t xml:space="preserve">MAL-SPP Transport Binding used </w:t>
        </w:r>
      </w:ins>
      <w:ins w:id="583" w:author="Cesar Coelho" w:date="2017-01-30T09:30:00Z">
        <w:r w:rsidR="00756A0C">
          <w:t>in</w:t>
        </w:r>
      </w:ins>
      <w:ins w:id="584" w:author="Cesar Coelho" w:date="2017-01-27T19:11:00Z">
        <w:r w:rsidR="00BB6471">
          <w:t xml:space="preserve"> OPS-SAT does not </w:t>
        </w:r>
      </w:ins>
      <w:ins w:id="585" w:author="Cesar Coelho" w:date="2017-01-27T19:12:00Z">
        <w:r w:rsidR="00BB6471">
          <w:t xml:space="preserve">completely follow the </w:t>
        </w:r>
      </w:ins>
      <w:ins w:id="586" w:author="Cesar Coelho" w:date="2017-01-30T09:29:00Z">
        <w:r w:rsidR="00F571F4">
          <w:t>“</w:t>
        </w:r>
      </w:ins>
      <w:ins w:id="587" w:author="Cesar Coelho" w:date="2017-01-27T19:12:00Z">
        <w:r w:rsidR="00BB6471">
          <w:t xml:space="preserve">CCSDS </w:t>
        </w:r>
      </w:ins>
      <w:ins w:id="588" w:author="Cesar Coelho" w:date="2017-01-30T09:29:00Z">
        <w:r w:rsidR="00F571F4">
          <w:t xml:space="preserve">Mission  Operations - </w:t>
        </w:r>
      </w:ins>
      <w:ins w:id="589" w:author="Cesar Coelho" w:date="2017-01-27T19:12:00Z">
        <w:r w:rsidR="00BB6471">
          <w:t xml:space="preserve">MAL-SPP Transport </w:t>
        </w:r>
      </w:ins>
      <w:ins w:id="590" w:author="Cesar Coelho" w:date="2017-01-30T09:29:00Z">
        <w:r w:rsidR="00F571F4">
          <w:t xml:space="preserve">Binding and Binary Encoding” </w:t>
        </w:r>
      </w:ins>
      <w:ins w:id="591" w:author="Cesar Coelho" w:date="2017-01-27T19:12:00Z">
        <w:r w:rsidR="00BB6471">
          <w:t>book. [insert reference]</w:t>
        </w:r>
      </w:ins>
      <w:ins w:id="592" w:author="Cesar Coelho" w:date="2017-01-27T19:11:00Z">
        <w:r w:rsidR="00BB6471">
          <w:t xml:space="preserve"> </w:t>
        </w:r>
      </w:ins>
    </w:p>
    <w:p w:rsidR="002A37C4" w:rsidRDefault="00341DEA" w:rsidP="00C44F9B">
      <w:pPr>
        <w:rPr>
          <w:ins w:id="593" w:author="Cesar Coelho" w:date="2017-01-30T09:27:00Z"/>
        </w:rPr>
      </w:pPr>
      <w:ins w:id="594" w:author="Cesar Coelho" w:date="2017-01-30T09:22:00Z">
        <w:r>
          <w:t xml:space="preserve">There are 2 octets being appended at the end of the Space Packet </w:t>
        </w:r>
      </w:ins>
      <w:ins w:id="595" w:author="Cesar Coelho" w:date="2017-01-30T09:26:00Z">
        <w:r>
          <w:t>co</w:t>
        </w:r>
        <w:r w:rsidR="002A37C4">
          <w:t xml:space="preserve">ntaining the CRC </w:t>
        </w:r>
      </w:ins>
      <w:ins w:id="596" w:author="Cesar Coelho" w:date="2017-01-30T09:32:00Z">
        <w:r w:rsidR="007C40C8">
          <w:t xml:space="preserve">checksum </w:t>
        </w:r>
      </w:ins>
      <w:ins w:id="597" w:author="Cesar Coelho" w:date="2017-01-30T09:26:00Z">
        <w:r w:rsidR="002A37C4">
          <w:t>of the message</w:t>
        </w:r>
      </w:ins>
      <w:ins w:id="598" w:author="Cesar Coelho" w:date="2017-01-30T09:27:00Z">
        <w:r w:rsidR="002A37C4">
          <w:t xml:space="preserve">. </w:t>
        </w:r>
      </w:ins>
    </w:p>
    <w:p w:rsidR="009557B3" w:rsidRDefault="002A37C4" w:rsidP="00C44F9B">
      <w:pPr>
        <w:rPr>
          <w:ins w:id="599" w:author="Cesar Coelho" w:date="2017-01-27T19:17:00Z"/>
        </w:rPr>
      </w:pPr>
      <w:ins w:id="600" w:author="Cesar Coelho" w:date="2017-01-30T09:27:00Z">
        <w:r>
          <w:t>Consequently, t</w:t>
        </w:r>
      </w:ins>
      <w:ins w:id="601" w:author="Cesar Coelho" w:date="2017-01-30T09:22:00Z">
        <w:r w:rsidR="00341DEA">
          <w:t xml:space="preserve">he </w:t>
        </w:r>
      </w:ins>
      <w:ins w:id="602" w:author="Cesar Coelho" w:date="2017-01-30T09:25:00Z">
        <w:r w:rsidR="00341DEA">
          <w:t>Packet Data Length of the Space Packet Primary Header is</w:t>
        </w:r>
      </w:ins>
      <w:ins w:id="603" w:author="Cesar Coelho" w:date="2017-01-27T19:17:00Z">
        <w:r w:rsidR="00F0020A">
          <w:t xml:space="preserve"> </w:t>
        </w:r>
      </w:ins>
      <w:ins w:id="604" w:author="Cesar Coelho" w:date="2017-01-30T09:25:00Z">
        <w:r w:rsidR="00341DEA">
          <w:t>increme</w:t>
        </w:r>
      </w:ins>
      <w:ins w:id="605" w:author="Cesar Coelho" w:date="2017-01-30T09:26:00Z">
        <w:r w:rsidR="00341DEA">
          <w:t>nted by 2:</w:t>
        </w:r>
      </w:ins>
    </w:p>
    <w:p w:rsidR="000B564E" w:rsidRDefault="000B564E" w:rsidP="00C44F9B">
      <w:pPr>
        <w:rPr>
          <w:ins w:id="606" w:author="Cesar Coelho" w:date="2017-01-30T09:26:00Z"/>
        </w:rPr>
      </w:pPr>
    </w:p>
    <w:p w:rsidR="00341DEA" w:rsidRDefault="00341DEA">
      <w:pPr>
        <w:jc w:val="center"/>
        <w:rPr>
          <w:ins w:id="607" w:author="Cesar Coelho" w:date="2017-01-27T19:08:00Z"/>
        </w:rPr>
        <w:pPrChange w:id="608" w:author="Cesar Coelho" w:date="2017-01-30T09:36:00Z">
          <w:pPr/>
        </w:pPrChange>
      </w:pPr>
      <w:ins w:id="609" w:author="Cesar Coelho" w:date="2017-01-30T09:26:00Z">
        <w:r>
          <w:rPr>
            <w:noProof/>
            <w:lang w:eastAsia="zh-CN"/>
          </w:rPr>
          <w:drawing>
            <wp:inline distT="0" distB="0" distL="0" distR="0" wp14:anchorId="232C26B4" wp14:editId="6F4CC07C">
              <wp:extent cx="5838825" cy="2066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838825" cy="2066925"/>
                      </a:xfrm>
                      <a:prstGeom prst="rect">
                        <a:avLst/>
                      </a:prstGeom>
                    </pic:spPr>
                  </pic:pic>
                </a:graphicData>
              </a:graphic>
            </wp:inline>
          </w:drawing>
        </w:r>
      </w:ins>
    </w:p>
    <w:p w:rsidR="009557B3" w:rsidRDefault="009557B3" w:rsidP="00C44F9B">
      <w:pPr>
        <w:rPr>
          <w:ins w:id="610" w:author="Cesar Coelho" w:date="2017-01-27T19:09:00Z"/>
        </w:rPr>
      </w:pPr>
    </w:p>
    <w:p w:rsidR="004C7A1F" w:rsidRDefault="004C7A1F" w:rsidP="004C7A1F">
      <w:pPr>
        <w:rPr>
          <w:ins w:id="611" w:author="Cesar Coelho" w:date="2017-01-27T19:09:00Z"/>
        </w:rPr>
      </w:pPr>
    </w:p>
    <w:p w:rsidR="004C7A1F" w:rsidRDefault="004C7A1F" w:rsidP="004C7A1F">
      <w:pPr>
        <w:pStyle w:val="Heading1"/>
        <w:rPr>
          <w:ins w:id="612" w:author="Cesar Coelho" w:date="2017-01-27T19:09:00Z"/>
        </w:rPr>
      </w:pPr>
      <w:bookmarkStart w:id="613" w:name="_Toc474933246"/>
      <w:ins w:id="614" w:author="Cesar Coelho" w:date="2017-01-27T19:09:00Z">
        <w:r>
          <w:t>Binary Encoding</w:t>
        </w:r>
        <w:bookmarkEnd w:id="613"/>
      </w:ins>
    </w:p>
    <w:p w:rsidR="00FC0AE4" w:rsidRDefault="00FC0AE4" w:rsidP="004C7A1F">
      <w:pPr>
        <w:rPr>
          <w:ins w:id="615" w:author="Cesar Coelho" w:date="2017-01-30T09:28:00Z"/>
        </w:rPr>
      </w:pPr>
      <w:ins w:id="616" w:author="Cesar Coelho" w:date="2017-01-30T09:28:00Z">
        <w:r>
          <w:t xml:space="preserve">The </w:t>
        </w:r>
      </w:ins>
      <w:ins w:id="617" w:author="Cesar Coelho" w:date="2017-01-30T09:29:00Z">
        <w:r w:rsidR="00F571F4">
          <w:t>Binary Encoding</w:t>
        </w:r>
      </w:ins>
      <w:ins w:id="618" w:author="Cesar Coelho" w:date="2017-01-30T09:28:00Z">
        <w:r>
          <w:t xml:space="preserve"> used </w:t>
        </w:r>
      </w:ins>
      <w:ins w:id="619" w:author="Cesar Coelho" w:date="2017-01-30T09:30:00Z">
        <w:r w:rsidR="00756A0C">
          <w:t>in</w:t>
        </w:r>
      </w:ins>
      <w:ins w:id="620" w:author="Cesar Coelho" w:date="2017-01-30T09:28:00Z">
        <w:r>
          <w:t xml:space="preserve"> OPS-SAT does not completely follow the </w:t>
        </w:r>
      </w:ins>
      <w:ins w:id="621" w:author="Cesar Coelho" w:date="2017-01-30T09:29:00Z">
        <w:r w:rsidR="00F571F4">
          <w:t>“CCSDS Mission  Operations - MAL-SPP Transport Binding and Binary Encoding”</w:t>
        </w:r>
      </w:ins>
      <w:ins w:id="622" w:author="Cesar Coelho" w:date="2017-01-30T09:28:00Z">
        <w:r>
          <w:t xml:space="preserve"> book. [insert reference] </w:t>
        </w:r>
      </w:ins>
    </w:p>
    <w:p w:rsidR="004C7A1F" w:rsidRDefault="002D0F3C" w:rsidP="004C7A1F">
      <w:pPr>
        <w:rPr>
          <w:ins w:id="623" w:author="Cesar Coelho" w:date="2017-01-27T19:09:00Z"/>
        </w:rPr>
      </w:pPr>
      <w:ins w:id="624" w:author="Cesar Coelho" w:date="2017-01-27T19:09:00Z">
        <w:r>
          <w:t>Th</w:t>
        </w:r>
      </w:ins>
      <w:ins w:id="625" w:author="Cesar Coelho" w:date="2017-01-30T09:33:00Z">
        <w:r>
          <w:t>e following MAL Data Types do not follow the Binary Encoding</w:t>
        </w:r>
      </w:ins>
      <w:ins w:id="626" w:author="Cesar Coelho" w:date="2017-01-30T09:34:00Z">
        <w:r>
          <w:t xml:space="preserve"> prescriptions</w:t>
        </w:r>
      </w:ins>
      <w:ins w:id="627" w:author="Cesar Coelho" w:date="2017-01-30T09:33:00Z">
        <w:r>
          <w:t xml:space="preserve">: </w:t>
        </w:r>
      </w:ins>
      <w:ins w:id="628" w:author="Cesar Coelho" w:date="2017-01-30T09:34:00Z">
        <w:r>
          <w:t>MAL::Identifier, MAL:: String, MAL::URI</w:t>
        </w:r>
      </w:ins>
      <w:ins w:id="629" w:author="Cesar Coelho" w:date="2017-01-27T19:09:00Z">
        <w:r w:rsidR="004C7A1F">
          <w:t>.</w:t>
        </w:r>
      </w:ins>
    </w:p>
    <w:p w:rsidR="00B512B0" w:rsidRDefault="007621D6" w:rsidP="004C7A1F">
      <w:pPr>
        <w:rPr>
          <w:ins w:id="630" w:author="Cesar Coelho" w:date="2017-01-30T09:38:00Z"/>
        </w:rPr>
      </w:pPr>
      <w:ins w:id="631" w:author="Cesar Coelho" w:date="2017-01-30T09:34:00Z">
        <w:r>
          <w:t xml:space="preserve">The </w:t>
        </w:r>
      </w:ins>
      <w:ins w:id="632" w:author="Cesar Coelho" w:date="2017-01-30T09:35:00Z">
        <w:r>
          <w:t xml:space="preserve">String length </w:t>
        </w:r>
      </w:ins>
      <w:ins w:id="633" w:author="Cesar Coelho" w:date="2017-01-30T09:36:00Z">
        <w:r>
          <w:t xml:space="preserve">is not being encoded as </w:t>
        </w:r>
        <w:proofErr w:type="spellStart"/>
        <w:r>
          <w:t>UInteger</w:t>
        </w:r>
        <w:proofErr w:type="spellEnd"/>
        <w:r>
          <w:t xml:space="preserve"> </w:t>
        </w:r>
      </w:ins>
      <w:ins w:id="634" w:author="Cesar Coelho" w:date="2017-01-30T09:44:00Z">
        <w:r w:rsidR="006F065E">
          <w:t xml:space="preserve">according to </w:t>
        </w:r>
      </w:ins>
      <w:ins w:id="635" w:author="Cesar Coelho" w:date="2017-01-30T09:36:00Z">
        <w:r>
          <w:t>requirement 5.21.</w:t>
        </w:r>
      </w:ins>
      <w:ins w:id="636" w:author="Cesar Coelho" w:date="2017-01-30T09:37:00Z">
        <w:r>
          <w:t>3</w:t>
        </w:r>
      </w:ins>
      <w:ins w:id="637" w:author="Cesar Coelho" w:date="2017-01-30T09:38:00Z">
        <w:r>
          <w:t>:</w:t>
        </w:r>
      </w:ins>
    </w:p>
    <w:p w:rsidR="007621D6" w:rsidRPr="007621D6" w:rsidRDefault="007621D6">
      <w:pPr>
        <w:ind w:firstLine="708"/>
        <w:rPr>
          <w:ins w:id="638" w:author="Cesar Coelho" w:date="2017-01-30T09:36:00Z"/>
          <w:i/>
          <w:rPrChange w:id="639" w:author="Cesar Coelho" w:date="2017-01-30T09:38:00Z">
            <w:rPr>
              <w:ins w:id="640" w:author="Cesar Coelho" w:date="2017-01-30T09:36:00Z"/>
            </w:rPr>
          </w:rPrChange>
        </w:rPr>
        <w:pPrChange w:id="641" w:author="Cesar Coelho" w:date="2017-01-30T09:38:00Z">
          <w:pPr/>
        </w:pPrChange>
      </w:pPr>
      <w:ins w:id="642" w:author="Cesar Coelho" w:date="2017-01-30T09:38:00Z">
        <w:r w:rsidRPr="007621D6">
          <w:rPr>
            <w:b/>
            <w:i/>
            <w:rPrChange w:id="643" w:author="Cesar Coelho" w:date="2017-01-30T09:38:00Z">
              <w:rPr/>
            </w:rPrChange>
          </w:rPr>
          <w:t>5.21.3</w:t>
        </w:r>
        <w:r w:rsidRPr="007621D6">
          <w:rPr>
            <w:i/>
            <w:rPrChange w:id="644" w:author="Cesar Coelho" w:date="2017-01-30T09:38:00Z">
              <w:rPr/>
            </w:rPrChange>
          </w:rPr>
          <w:t xml:space="preserve"> The field ‘String Length’ shall be encoded as a </w:t>
        </w:r>
        <w:proofErr w:type="spellStart"/>
        <w:r w:rsidRPr="007621D6">
          <w:rPr>
            <w:i/>
            <w:rPrChange w:id="645" w:author="Cesar Coelho" w:date="2017-01-30T09:38:00Z">
              <w:rPr/>
            </w:rPrChange>
          </w:rPr>
          <w:t>UInteger</w:t>
        </w:r>
        <w:proofErr w:type="spellEnd"/>
        <w:r w:rsidRPr="007621D6">
          <w:rPr>
            <w:i/>
            <w:rPrChange w:id="646" w:author="Cesar Coelho" w:date="2017-01-30T09:38:00Z">
              <w:rPr/>
            </w:rPrChange>
          </w:rPr>
          <w:t xml:space="preserve"> (see 5.18).</w:t>
        </w:r>
      </w:ins>
    </w:p>
    <w:p w:rsidR="007621D6" w:rsidRDefault="007621D6" w:rsidP="004C7A1F">
      <w:pPr>
        <w:rPr>
          <w:ins w:id="647" w:author="Cesar Coelho" w:date="2017-01-30T09:36:00Z"/>
        </w:rPr>
      </w:pPr>
    </w:p>
    <w:p w:rsidR="007621D6" w:rsidRDefault="007621D6">
      <w:pPr>
        <w:jc w:val="center"/>
        <w:rPr>
          <w:ins w:id="648" w:author="Cesar Coelho" w:date="2017-01-30T09:40:00Z"/>
        </w:rPr>
        <w:pPrChange w:id="649" w:author="Cesar Coelho" w:date="2017-01-30T09:36:00Z">
          <w:pPr/>
        </w:pPrChange>
      </w:pPr>
      <w:ins w:id="650" w:author="Cesar Coelho" w:date="2017-01-30T09:36:00Z">
        <w:r>
          <w:rPr>
            <w:noProof/>
            <w:lang w:eastAsia="zh-CN"/>
          </w:rPr>
          <w:lastRenderedPageBreak/>
          <w:drawing>
            <wp:inline distT="0" distB="0" distL="0" distR="0" wp14:anchorId="1272BEAD" wp14:editId="2752DA6E">
              <wp:extent cx="3448050" cy="12287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448050" cy="1228725"/>
                      </a:xfrm>
                      <a:prstGeom prst="rect">
                        <a:avLst/>
                      </a:prstGeom>
                    </pic:spPr>
                  </pic:pic>
                </a:graphicData>
              </a:graphic>
            </wp:inline>
          </w:drawing>
        </w:r>
      </w:ins>
    </w:p>
    <w:p w:rsidR="00086EA5" w:rsidRDefault="00086EA5" w:rsidP="00086EA5">
      <w:pPr>
        <w:rPr>
          <w:ins w:id="651" w:author="Cesar Coelho" w:date="2017-01-30T09:40:00Z"/>
        </w:rPr>
      </w:pPr>
    </w:p>
    <w:p w:rsidR="00086EA5" w:rsidRDefault="00086EA5" w:rsidP="00532E5A">
      <w:pPr>
        <w:rPr>
          <w:ins w:id="652" w:author="Cesar Coelho" w:date="2017-01-30T09:39:00Z"/>
        </w:rPr>
      </w:pPr>
    </w:p>
    <w:p w:rsidR="00086EA5" w:rsidRDefault="00086EA5">
      <w:pPr>
        <w:rPr>
          <w:ins w:id="653" w:author="Cesar Coelho" w:date="2017-01-30T09:43:00Z"/>
        </w:rPr>
      </w:pPr>
      <w:ins w:id="654" w:author="Cesar Coelho" w:date="2017-01-30T09:42:00Z">
        <w:r>
          <w:t>In OPS-SAT, the Binary Encoding does not follow this specification and instead t</w:t>
        </w:r>
      </w:ins>
      <w:ins w:id="655" w:author="Cesar Coelho" w:date="2017-01-30T09:39:00Z">
        <w:r>
          <w:t xml:space="preserve">he String Length </w:t>
        </w:r>
      </w:ins>
      <w:ins w:id="656" w:author="Cesar Coelho" w:date="2017-01-30T09:42:00Z">
        <w:r>
          <w:t xml:space="preserve">field </w:t>
        </w:r>
      </w:ins>
      <w:ins w:id="657" w:author="Cesar Coelho" w:date="2017-01-30T09:39:00Z">
        <w:r>
          <w:t>is encoded as a</w:t>
        </w:r>
      </w:ins>
      <w:ins w:id="658" w:author="Cesar Coelho" w:date="2017-01-30T09:42:00Z">
        <w:r>
          <w:t>n</w:t>
        </w:r>
      </w:ins>
      <w:ins w:id="659" w:author="Cesar Coelho" w:date="2017-01-30T09:39:00Z">
        <w:r>
          <w:t xml:space="preserve"> unsigned 16-bit integer</w:t>
        </w:r>
      </w:ins>
      <w:ins w:id="660" w:author="Dominik Marszk" w:date="2017-02-14T16:51:00Z">
        <w:r w:rsidR="00500D48">
          <w:t>.</w:t>
        </w:r>
      </w:ins>
      <w:ins w:id="661" w:author="Cesar Coelho" w:date="2017-01-30T09:43:00Z">
        <w:del w:id="662" w:author="Dominik Marszk" w:date="2017-02-14T16:51:00Z">
          <w:r w:rsidDel="00500D48">
            <w:delText>.</w:delText>
          </w:r>
        </w:del>
      </w:ins>
    </w:p>
    <w:p w:rsidR="00086EA5" w:rsidRDefault="00086EA5">
      <w:pPr>
        <w:rPr>
          <w:ins w:id="663" w:author="Cesar Coelho" w:date="2017-01-30T09:43:00Z"/>
        </w:rPr>
      </w:pPr>
    </w:p>
    <w:p w:rsidR="00086EA5" w:rsidRDefault="00086EA5">
      <w:pPr>
        <w:rPr>
          <w:ins w:id="664" w:author="Cesar Coelho" w:date="2017-01-30T09:40:00Z"/>
        </w:rPr>
      </w:pPr>
      <w:ins w:id="665" w:author="Cesar Coelho" w:date="2017-01-30T09:43:00Z">
        <w:r>
          <w:t>According to GMV’s Design Document, the reason for this change is to conform with the S2K data generation/processing.</w:t>
        </w:r>
      </w:ins>
      <w:ins w:id="666" w:author="Cesar Coelho" w:date="2017-02-07T09:56:00Z">
        <w:r w:rsidR="00F6299F">
          <w:t xml:space="preserve"> </w:t>
        </w:r>
      </w:ins>
      <w:ins w:id="667" w:author="Cesar Coelho" w:date="2017-02-07T09:57:00Z">
        <w:r w:rsidR="008E590A">
          <w:t>Further assessment</w:t>
        </w:r>
      </w:ins>
      <w:ins w:id="668" w:author="Cesar Coelho" w:date="2017-02-07T09:58:00Z">
        <w:r w:rsidR="008E590A">
          <w:t xml:space="preserve"> should be taken to guarantee that this is </w:t>
        </w:r>
        <w:r w:rsidR="00FB37AB">
          <w:t>still valid</w:t>
        </w:r>
        <w:r w:rsidR="008E590A">
          <w:t>.</w:t>
        </w:r>
      </w:ins>
    </w:p>
    <w:p w:rsidR="00086EA5" w:rsidRDefault="00086EA5">
      <w:pPr>
        <w:rPr>
          <w:ins w:id="669" w:author="Cesar Coelho" w:date="2017-01-30T09:40:00Z"/>
        </w:rPr>
      </w:pPr>
    </w:p>
    <w:p w:rsidR="00086EA5" w:rsidDel="00500D48" w:rsidRDefault="00086EA5">
      <w:pPr>
        <w:rPr>
          <w:del w:id="670" w:author="Dominik Marszk" w:date="2017-02-14T16:52:00Z"/>
          <w:b/>
          <w:i/>
        </w:rPr>
      </w:pPr>
      <w:ins w:id="671" w:author="Cesar Coelho" w:date="2017-01-30T09:40:00Z">
        <w:r w:rsidRPr="00086EA5">
          <w:rPr>
            <w:u w:val="single"/>
            <w:rPrChange w:id="672" w:author="Cesar Coelho" w:date="2017-01-30T09:41:00Z">
              <w:rPr/>
            </w:rPrChange>
          </w:rPr>
          <w:t>Note</w:t>
        </w:r>
        <w:r>
          <w:t xml:space="preserve">: </w:t>
        </w:r>
        <w:proofErr w:type="spellStart"/>
        <w:r>
          <w:t>UInteger</w:t>
        </w:r>
        <w:proofErr w:type="spellEnd"/>
        <w:r>
          <w:t xml:space="preserve"> is encoded as an unsigned 32-bit </w:t>
        </w:r>
      </w:ins>
      <w:ins w:id="673" w:author="Dominik Marszk" w:date="2017-02-14T17:54:00Z">
        <w:r w:rsidR="008F256F">
          <w:t>i</w:t>
        </w:r>
      </w:ins>
      <w:ins w:id="674" w:author="Cesar Coelho" w:date="2017-01-30T09:41:00Z">
        <w:del w:id="675" w:author="Dominik Marszk" w:date="2017-02-14T17:54:00Z">
          <w:r w:rsidDel="008F256F">
            <w:delText>I</w:delText>
          </w:r>
        </w:del>
        <w:r>
          <w:t>nteger according to requirement 5.18.2:</w:t>
        </w:r>
      </w:ins>
    </w:p>
    <w:p w:rsidR="00500D48" w:rsidRDefault="00500D48" w:rsidP="00086EA5">
      <w:pPr>
        <w:rPr>
          <w:ins w:id="676" w:author="Dominik Marszk" w:date="2017-02-14T16:52:00Z"/>
        </w:rPr>
      </w:pPr>
    </w:p>
    <w:p w:rsidR="00086EA5" w:rsidRDefault="00086EA5">
      <w:pPr>
        <w:rPr>
          <w:ins w:id="677" w:author="Dominik Marszk" w:date="2017-02-14T17:54:00Z"/>
          <w:i/>
        </w:rPr>
      </w:pPr>
      <w:ins w:id="678" w:author="Cesar Coelho" w:date="2017-01-30T09:41:00Z">
        <w:r w:rsidRPr="00086EA5">
          <w:rPr>
            <w:b/>
            <w:i/>
            <w:rPrChange w:id="679" w:author="Cesar Coelho" w:date="2017-01-30T09:41:00Z">
              <w:rPr/>
            </w:rPrChange>
          </w:rPr>
          <w:t>5.18.2</w:t>
        </w:r>
        <w:r w:rsidRPr="00086EA5">
          <w:rPr>
            <w:i/>
            <w:rPrChange w:id="680" w:author="Cesar Coelho" w:date="2017-01-30T09:41:00Z">
              <w:rPr/>
            </w:rPrChange>
          </w:rPr>
          <w:t xml:space="preserve"> If the MCP VARINT_SUPPORTED is FALSE, then a MAL::</w:t>
        </w:r>
        <w:proofErr w:type="spellStart"/>
        <w:r w:rsidRPr="00086EA5">
          <w:rPr>
            <w:i/>
            <w:rPrChange w:id="681" w:author="Cesar Coelho" w:date="2017-01-30T09:41:00Z">
              <w:rPr/>
            </w:rPrChange>
          </w:rPr>
          <w:t>UInteger</w:t>
        </w:r>
        <w:proofErr w:type="spellEnd"/>
        <w:r w:rsidRPr="00086EA5">
          <w:rPr>
            <w:i/>
            <w:rPrChange w:id="682" w:author="Cesar Coelho" w:date="2017-01-30T09:41:00Z">
              <w:rPr/>
            </w:rPrChange>
          </w:rPr>
          <w:t xml:space="preserve"> shall be encoded as an Unsigned 32-bit Integer (see 5.25).</w:t>
        </w:r>
      </w:ins>
    </w:p>
    <w:p w:rsidR="008F256F" w:rsidRDefault="008F256F">
      <w:pPr>
        <w:rPr>
          <w:ins w:id="683" w:author="Dominik Marszk" w:date="2017-02-14T17:55:00Z"/>
        </w:rPr>
      </w:pPr>
    </w:p>
    <w:p w:rsidR="008F256F" w:rsidRDefault="008F256F">
      <w:pPr>
        <w:rPr>
          <w:ins w:id="684" w:author="Dominik Marszk" w:date="2017-02-14T17:55:00Z"/>
        </w:rPr>
      </w:pPr>
      <w:ins w:id="685" w:author="Dominik Marszk" w:date="2017-02-14T17:54:00Z">
        <w:r>
          <w:t xml:space="preserve">Unsigned 16-bit integer </w:t>
        </w:r>
      </w:ins>
      <w:ins w:id="686" w:author="Dominik Marszk" w:date="2017-02-14T17:55:00Z">
        <w:r>
          <w:t>corresponds to MAL::</w:t>
        </w:r>
        <w:proofErr w:type="spellStart"/>
        <w:r>
          <w:t>UShort</w:t>
        </w:r>
        <w:proofErr w:type="spellEnd"/>
        <w:r>
          <w:t xml:space="preserve"> type (per 5.16.2):</w:t>
        </w:r>
      </w:ins>
    </w:p>
    <w:p w:rsidR="008F256F" w:rsidRPr="008F256F" w:rsidRDefault="008F256F" w:rsidP="008F256F">
      <w:pPr>
        <w:autoSpaceDE w:val="0"/>
        <w:autoSpaceDN w:val="0"/>
        <w:adjustRightInd w:val="0"/>
        <w:spacing w:line="240" w:lineRule="auto"/>
        <w:rPr>
          <w:ins w:id="687" w:author="Dominik Marszk" w:date="2017-02-14T17:55:00Z"/>
          <w:rFonts w:cs="TimesNewRomanPSMT"/>
          <w:i/>
          <w:szCs w:val="20"/>
          <w:rPrChange w:id="688" w:author="Dominik Marszk" w:date="2017-02-14T17:55:00Z">
            <w:rPr>
              <w:ins w:id="689" w:author="Dominik Marszk" w:date="2017-02-14T17:55:00Z"/>
              <w:rFonts w:ascii="TimesNewRomanPSMT" w:hAnsi="TimesNewRomanPSMT" w:cs="TimesNewRomanPSMT"/>
              <w:sz w:val="24"/>
            </w:rPr>
          </w:rPrChange>
        </w:rPr>
      </w:pPr>
      <w:ins w:id="690" w:author="Dominik Marszk" w:date="2017-02-14T17:55:00Z">
        <w:r w:rsidRPr="008F256F">
          <w:rPr>
            <w:rFonts w:cs="Times New Roman"/>
            <w:b/>
            <w:bCs/>
            <w:i/>
            <w:szCs w:val="20"/>
            <w:rPrChange w:id="691" w:author="Dominik Marszk" w:date="2017-02-14T17:55:00Z">
              <w:rPr>
                <w:rFonts w:ascii="Times New Roman" w:hAnsi="Times New Roman" w:cs="Times New Roman"/>
                <w:b/>
                <w:bCs/>
                <w:sz w:val="24"/>
              </w:rPr>
            </w:rPrChange>
          </w:rPr>
          <w:t xml:space="preserve">5.16.2 </w:t>
        </w:r>
        <w:r w:rsidRPr="008F256F">
          <w:rPr>
            <w:rFonts w:cs="TimesNewRomanPSMT"/>
            <w:i/>
            <w:szCs w:val="20"/>
            <w:rPrChange w:id="692" w:author="Dominik Marszk" w:date="2017-02-14T17:55:00Z">
              <w:rPr>
                <w:rFonts w:ascii="TimesNewRomanPSMT" w:hAnsi="TimesNewRomanPSMT" w:cs="TimesNewRomanPSMT"/>
                <w:sz w:val="24"/>
              </w:rPr>
            </w:rPrChange>
          </w:rPr>
          <w:t>If the MCP VARINT_SUPPORTED is FALSE, then a MAL::</w:t>
        </w:r>
        <w:proofErr w:type="spellStart"/>
        <w:r w:rsidRPr="008F256F">
          <w:rPr>
            <w:rFonts w:cs="TimesNewRomanPSMT"/>
            <w:i/>
            <w:szCs w:val="20"/>
            <w:rPrChange w:id="693" w:author="Dominik Marszk" w:date="2017-02-14T17:55:00Z">
              <w:rPr>
                <w:rFonts w:ascii="TimesNewRomanPSMT" w:hAnsi="TimesNewRomanPSMT" w:cs="TimesNewRomanPSMT"/>
                <w:sz w:val="24"/>
              </w:rPr>
            </w:rPrChange>
          </w:rPr>
          <w:t>UShort</w:t>
        </w:r>
        <w:proofErr w:type="spellEnd"/>
        <w:r w:rsidRPr="008F256F">
          <w:rPr>
            <w:rFonts w:cs="TimesNewRomanPSMT"/>
            <w:i/>
            <w:szCs w:val="20"/>
            <w:rPrChange w:id="694" w:author="Dominik Marszk" w:date="2017-02-14T17:55:00Z">
              <w:rPr>
                <w:rFonts w:ascii="TimesNewRomanPSMT" w:hAnsi="TimesNewRomanPSMT" w:cs="TimesNewRomanPSMT"/>
                <w:sz w:val="24"/>
              </w:rPr>
            </w:rPrChange>
          </w:rPr>
          <w:t xml:space="preserve"> shall be</w:t>
        </w:r>
      </w:ins>
    </w:p>
    <w:p w:rsidR="008F256F" w:rsidRPr="008F256F" w:rsidRDefault="008F256F">
      <w:pPr>
        <w:rPr>
          <w:ins w:id="695" w:author="Cesar Coelho" w:date="2017-01-30T09:20:00Z"/>
          <w:i/>
          <w:szCs w:val="20"/>
          <w:rPrChange w:id="696" w:author="Dominik Marszk" w:date="2017-02-14T17:55:00Z">
            <w:rPr>
              <w:ins w:id="697" w:author="Cesar Coelho" w:date="2017-01-30T09:20:00Z"/>
            </w:rPr>
          </w:rPrChange>
        </w:rPr>
      </w:pPr>
      <w:ins w:id="698" w:author="Dominik Marszk" w:date="2017-02-14T17:55:00Z">
        <w:r w:rsidRPr="008F256F">
          <w:rPr>
            <w:rFonts w:cs="TimesNewRomanPSMT"/>
            <w:i/>
            <w:szCs w:val="20"/>
            <w:rPrChange w:id="699" w:author="Dominik Marszk" w:date="2017-02-14T17:55:00Z">
              <w:rPr>
                <w:rFonts w:ascii="TimesNewRomanPSMT" w:hAnsi="TimesNewRomanPSMT" w:cs="TimesNewRomanPSMT"/>
                <w:sz w:val="24"/>
              </w:rPr>
            </w:rPrChange>
          </w:rPr>
          <w:t>encoded as an Unsigned 16-bit Integer (see 5.25).</w:t>
        </w:r>
      </w:ins>
    </w:p>
    <w:p w:rsidR="00B512B0" w:rsidRDefault="00B512B0" w:rsidP="004C7A1F">
      <w:pPr>
        <w:rPr>
          <w:ins w:id="700" w:author="Cesar Coelho" w:date="2017-01-27T19:09:00Z"/>
        </w:rPr>
      </w:pPr>
    </w:p>
    <w:p w:rsidR="004C7A1F" w:rsidDel="00500D48" w:rsidRDefault="004C7A1F" w:rsidP="004C7A1F">
      <w:pPr>
        <w:rPr>
          <w:ins w:id="701" w:author="Cesar Coelho" w:date="2017-01-30T09:20:00Z"/>
          <w:del w:id="702" w:author="Dominik Marszk" w:date="2017-02-14T16:53:00Z"/>
        </w:rPr>
      </w:pPr>
      <w:bookmarkStart w:id="703" w:name="_Toc474917380"/>
      <w:bookmarkStart w:id="704" w:name="_Toc474917429"/>
      <w:bookmarkStart w:id="705" w:name="_Toc474933247"/>
      <w:bookmarkEnd w:id="703"/>
      <w:bookmarkEnd w:id="704"/>
      <w:bookmarkEnd w:id="705"/>
    </w:p>
    <w:p w:rsidR="001F4832" w:rsidDel="00D95FD4" w:rsidRDefault="001F4832" w:rsidP="001F4832">
      <w:pPr>
        <w:pStyle w:val="Heading1"/>
        <w:rPr>
          <w:ins w:id="706" w:author="Cesar Coelho" w:date="2017-01-30T09:20:00Z"/>
          <w:del w:id="707" w:author="Dominik Marszk" w:date="2017-02-15T10:52:00Z"/>
        </w:rPr>
      </w:pPr>
      <w:ins w:id="708" w:author="Cesar Coelho" w:date="2017-01-30T09:20:00Z">
        <w:del w:id="709" w:author="Dominik Marszk" w:date="2017-02-15T10:52:00Z">
          <w:r w:rsidDel="00D95FD4">
            <w:delText>Mapping Configuration Parameters (MCP)</w:delText>
          </w:r>
          <w:bookmarkStart w:id="710" w:name="_Toc474933248"/>
          <w:bookmarkEnd w:id="710"/>
        </w:del>
      </w:ins>
    </w:p>
    <w:p w:rsidR="001F4832" w:rsidDel="00D95FD4" w:rsidRDefault="001F4832" w:rsidP="001F4832">
      <w:pPr>
        <w:rPr>
          <w:ins w:id="711" w:author="Cesar Coelho" w:date="2017-01-30T09:46:00Z"/>
          <w:del w:id="712" w:author="Dominik Marszk" w:date="2017-02-15T10:52:00Z"/>
        </w:rPr>
      </w:pPr>
      <w:ins w:id="713" w:author="Cesar Coelho" w:date="2017-01-30T09:20:00Z">
        <w:del w:id="714" w:author="Dominik Marszk" w:date="2017-02-15T10:52:00Z">
          <w:r w:rsidDel="00D95FD4">
            <w:delText>Th</w:delText>
          </w:r>
        </w:del>
      </w:ins>
      <w:ins w:id="715" w:author="Cesar Coelho" w:date="2017-01-30T09:46:00Z">
        <w:del w:id="716" w:author="Dominik Marszk" w:date="2017-02-15T10:52:00Z">
          <w:r w:rsidR="00532E5A" w:rsidDel="00D95FD4">
            <w:delText xml:space="preserve">e MCP’s used </w:delText>
          </w:r>
        </w:del>
      </w:ins>
      <w:ins w:id="717" w:author="Cesar Coelho" w:date="2017-01-30T09:47:00Z">
        <w:del w:id="718" w:author="Dominik Marszk" w:date="2017-02-15T10:52:00Z">
          <w:r w:rsidR="00E759F3" w:rsidDel="00D95FD4">
            <w:delText xml:space="preserve">in OPS-SAT are </w:delText>
          </w:r>
        </w:del>
      </w:ins>
      <w:ins w:id="719" w:author="Cesar Coelho" w:date="2017-01-30T09:46:00Z">
        <w:del w:id="720" w:author="Dominik Marszk" w:date="2017-02-15T10:52:00Z">
          <w:r w:rsidR="00532E5A" w:rsidDel="00D95FD4">
            <w:delText>following:</w:delText>
          </w:r>
        </w:del>
      </w:ins>
      <w:ins w:id="721" w:author="Cesar Coelho" w:date="2017-01-30T09:20:00Z">
        <w:del w:id="722" w:author="Dominik Marszk" w:date="2017-02-15T10:52:00Z">
          <w:r w:rsidDel="00D95FD4">
            <w:delText xml:space="preserve"> </w:delText>
          </w:r>
        </w:del>
      </w:ins>
      <w:bookmarkStart w:id="723" w:name="_Toc474933249"/>
      <w:bookmarkEnd w:id="723"/>
    </w:p>
    <w:p w:rsidR="00532E5A" w:rsidDel="00D95FD4" w:rsidRDefault="00532E5A" w:rsidP="001F4832">
      <w:pPr>
        <w:rPr>
          <w:ins w:id="724" w:author="Cesar Coelho" w:date="2017-01-30T09:46:00Z"/>
          <w:del w:id="725" w:author="Dominik Marszk" w:date="2017-02-15T10:52:00Z"/>
        </w:rPr>
      </w:pPr>
      <w:bookmarkStart w:id="726" w:name="_Toc474933250"/>
      <w:bookmarkEnd w:id="72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4A0" w:firstRow="1" w:lastRow="0" w:firstColumn="1" w:lastColumn="0" w:noHBand="0" w:noVBand="1"/>
        <w:tblPrChange w:id="727" w:author="Dominik Marszk" w:date="2017-02-14T17:56:00Z">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4A0" w:firstRow="1" w:lastRow="0" w:firstColumn="1" w:lastColumn="0" w:noHBand="0" w:noVBand="1"/>
          </w:tblPr>
        </w:tblPrChange>
      </w:tblPr>
      <w:tblGrid>
        <w:gridCol w:w="2526"/>
        <w:gridCol w:w="1985"/>
        <w:gridCol w:w="2694"/>
        <w:gridCol w:w="2692"/>
        <w:tblGridChange w:id="728">
          <w:tblGrid>
            <w:gridCol w:w="2480"/>
            <w:gridCol w:w="1888"/>
            <w:gridCol w:w="2633"/>
            <w:gridCol w:w="2896"/>
          </w:tblGrid>
        </w:tblGridChange>
      </w:tblGrid>
      <w:tr w:rsidR="00500D48" w:rsidRPr="009E61FC" w:rsidDel="00D95FD4" w:rsidTr="008F256F">
        <w:trPr>
          <w:cantSplit/>
          <w:trHeight w:val="20"/>
          <w:tblHeader/>
          <w:jc w:val="center"/>
          <w:ins w:id="729" w:author="Cesar Coelho" w:date="2017-01-30T09:46:00Z"/>
          <w:del w:id="730" w:author="Dominik Marszk" w:date="2017-02-15T10:52:00Z"/>
          <w:trPrChange w:id="731" w:author="Dominik Marszk" w:date="2017-02-14T17:56:00Z">
            <w:trPr>
              <w:cantSplit/>
              <w:trHeight w:val="20"/>
              <w:tblHeader/>
              <w:jc w:val="center"/>
            </w:trPr>
          </w:trPrChange>
        </w:trPr>
        <w:tc>
          <w:tcPr>
            <w:tcW w:w="1276" w:type="pct"/>
            <w:vAlign w:val="bottom"/>
            <w:tcPrChange w:id="732" w:author="Dominik Marszk" w:date="2017-02-14T17:56:00Z">
              <w:tcPr>
                <w:tcW w:w="1253" w:type="pct"/>
                <w:vAlign w:val="bottom"/>
              </w:tcPr>
            </w:tcPrChange>
          </w:tcPr>
          <w:p w:rsidR="00F00AFB" w:rsidRPr="009E61FC" w:rsidDel="00D95FD4" w:rsidRDefault="00F00AFB" w:rsidP="00500D48">
            <w:pPr>
              <w:pStyle w:val="CCSDSTableHeader"/>
              <w:keepNext/>
              <w:spacing w:before="0" w:line="240" w:lineRule="auto"/>
              <w:jc w:val="left"/>
              <w:rPr>
                <w:ins w:id="733" w:author="Cesar Coelho" w:date="2017-01-30T09:46:00Z"/>
                <w:del w:id="734" w:author="Dominik Marszk" w:date="2017-02-15T10:52:00Z"/>
                <w:sz w:val="18"/>
                <w:lang w:val="en-GB"/>
              </w:rPr>
            </w:pPr>
            <w:ins w:id="735" w:author="Cesar Coelho" w:date="2017-01-30T09:46:00Z">
              <w:del w:id="736" w:author="Dominik Marszk" w:date="2017-02-15T10:52:00Z">
                <w:r w:rsidRPr="009E61FC" w:rsidDel="00D95FD4">
                  <w:rPr>
                    <w:sz w:val="18"/>
                    <w:lang w:val="en-GB"/>
                  </w:rPr>
                  <w:delText>Parameter Name</w:delText>
                </w:r>
                <w:bookmarkStart w:id="737" w:name="_Toc474933251"/>
                <w:bookmarkEnd w:id="737"/>
              </w:del>
            </w:ins>
          </w:p>
        </w:tc>
        <w:tc>
          <w:tcPr>
            <w:tcW w:w="1003" w:type="pct"/>
            <w:vAlign w:val="bottom"/>
            <w:tcPrChange w:id="738" w:author="Dominik Marszk" w:date="2017-02-14T17:56:00Z">
              <w:tcPr>
                <w:tcW w:w="954" w:type="pct"/>
                <w:vAlign w:val="bottom"/>
              </w:tcPr>
            </w:tcPrChange>
          </w:tcPr>
          <w:p w:rsidR="00F00AFB" w:rsidRPr="009E61FC" w:rsidDel="00D95FD4" w:rsidRDefault="00F00AFB" w:rsidP="00500D48">
            <w:pPr>
              <w:pStyle w:val="CCSDSTableHeader"/>
              <w:keepNext/>
              <w:spacing w:before="0" w:line="240" w:lineRule="auto"/>
              <w:jc w:val="left"/>
              <w:rPr>
                <w:ins w:id="739" w:author="Cesar Coelho" w:date="2017-01-30T09:46:00Z"/>
                <w:del w:id="740" w:author="Dominik Marszk" w:date="2017-02-15T10:52:00Z"/>
                <w:sz w:val="18"/>
                <w:lang w:val="en-GB"/>
              </w:rPr>
            </w:pPr>
            <w:ins w:id="741" w:author="Cesar Coelho" w:date="2017-01-30T09:46:00Z">
              <w:del w:id="742" w:author="Dominik Marszk" w:date="2017-02-15T10:52:00Z">
                <w:r w:rsidRPr="009E61FC" w:rsidDel="00D95FD4">
                  <w:rPr>
                    <w:sz w:val="18"/>
                    <w:lang w:val="en-GB"/>
                  </w:rPr>
                  <w:delText>Type</w:delText>
                </w:r>
                <w:bookmarkStart w:id="743" w:name="_Toc474933252"/>
                <w:bookmarkEnd w:id="743"/>
              </w:del>
            </w:ins>
          </w:p>
        </w:tc>
        <w:tc>
          <w:tcPr>
            <w:tcW w:w="1361" w:type="pct"/>
            <w:vAlign w:val="bottom"/>
            <w:tcPrChange w:id="744" w:author="Dominik Marszk" w:date="2017-02-14T17:56:00Z">
              <w:tcPr>
                <w:tcW w:w="1330" w:type="pct"/>
                <w:vAlign w:val="bottom"/>
              </w:tcPr>
            </w:tcPrChange>
          </w:tcPr>
          <w:p w:rsidR="00F00AFB" w:rsidRPr="009E61FC" w:rsidDel="00D95FD4" w:rsidRDefault="00F00AFB" w:rsidP="00500D48">
            <w:pPr>
              <w:pStyle w:val="CCSDSTableHeader"/>
              <w:keepNext/>
              <w:spacing w:before="0" w:line="240" w:lineRule="auto"/>
              <w:jc w:val="left"/>
              <w:rPr>
                <w:ins w:id="745" w:author="Cesar Coelho" w:date="2017-01-30T09:46:00Z"/>
                <w:del w:id="746" w:author="Dominik Marszk" w:date="2017-02-15T10:52:00Z"/>
                <w:sz w:val="18"/>
                <w:lang w:val="en-GB"/>
              </w:rPr>
            </w:pPr>
            <w:ins w:id="747" w:author="Cesar Coelho" w:date="2017-01-30T09:46:00Z">
              <w:del w:id="748" w:author="Dominik Marszk" w:date="2017-02-15T10:52:00Z">
                <w:r w:rsidRPr="009E61FC" w:rsidDel="00D95FD4">
                  <w:rPr>
                    <w:sz w:val="18"/>
                    <w:lang w:val="en-GB"/>
                  </w:rPr>
                  <w:delText>Description</w:delText>
                </w:r>
                <w:bookmarkStart w:id="749" w:name="_Toc474933253"/>
                <w:bookmarkEnd w:id="749"/>
              </w:del>
            </w:ins>
          </w:p>
        </w:tc>
        <w:tc>
          <w:tcPr>
            <w:tcW w:w="1361" w:type="pct"/>
            <w:tcPrChange w:id="750" w:author="Dominik Marszk" w:date="2017-02-14T17:56:00Z">
              <w:tcPr>
                <w:tcW w:w="1463" w:type="pct"/>
              </w:tcPr>
            </w:tcPrChange>
          </w:tcPr>
          <w:p w:rsidR="00F00AFB" w:rsidRPr="009E61FC" w:rsidDel="00D95FD4" w:rsidRDefault="00F00AFB" w:rsidP="00500D48">
            <w:pPr>
              <w:pStyle w:val="CCSDSTableHeader"/>
              <w:keepNext/>
              <w:spacing w:before="0" w:line="240" w:lineRule="auto"/>
              <w:jc w:val="left"/>
              <w:rPr>
                <w:ins w:id="751" w:author="Cesar Coelho" w:date="2017-01-30T09:47:00Z"/>
                <w:del w:id="752" w:author="Dominik Marszk" w:date="2017-02-15T10:52:00Z"/>
                <w:sz w:val="18"/>
                <w:lang w:val="en-GB"/>
              </w:rPr>
            </w:pPr>
            <w:ins w:id="753" w:author="Cesar Coelho" w:date="2017-01-30T09:47:00Z">
              <w:del w:id="754" w:author="Dominik Marszk" w:date="2017-02-15T10:52:00Z">
                <w:r w:rsidDel="00D95FD4">
                  <w:rPr>
                    <w:sz w:val="18"/>
                    <w:lang w:val="en-GB"/>
                  </w:rPr>
                  <w:delText>Value</w:delText>
                </w:r>
                <w:bookmarkStart w:id="755" w:name="_Toc474933254"/>
                <w:bookmarkEnd w:id="755"/>
              </w:del>
            </w:ins>
          </w:p>
        </w:tc>
        <w:bookmarkStart w:id="756" w:name="_Toc474933255"/>
        <w:bookmarkEnd w:id="756"/>
      </w:tr>
      <w:tr w:rsidR="00500D48" w:rsidRPr="009E61FC" w:rsidDel="00D95FD4" w:rsidTr="008F256F">
        <w:trPr>
          <w:cantSplit/>
          <w:trHeight w:val="20"/>
          <w:jc w:val="center"/>
          <w:ins w:id="757" w:author="Cesar Coelho" w:date="2017-01-30T09:46:00Z"/>
          <w:del w:id="758" w:author="Dominik Marszk" w:date="2017-02-15T10:52:00Z"/>
          <w:trPrChange w:id="759" w:author="Dominik Marszk" w:date="2017-02-14T17:56:00Z">
            <w:trPr>
              <w:cantSplit/>
              <w:trHeight w:val="20"/>
              <w:jc w:val="center"/>
            </w:trPr>
          </w:trPrChange>
        </w:trPr>
        <w:tc>
          <w:tcPr>
            <w:tcW w:w="1276" w:type="pct"/>
            <w:tcPrChange w:id="760" w:author="Dominik Marszk" w:date="2017-02-14T17:56:00Z">
              <w:tcPr>
                <w:tcW w:w="1253" w:type="pct"/>
              </w:tcPr>
            </w:tcPrChange>
          </w:tcPr>
          <w:p w:rsidR="00F00AFB" w:rsidRPr="009E61FC" w:rsidDel="00D95FD4" w:rsidRDefault="00F00AFB" w:rsidP="00500D48">
            <w:pPr>
              <w:pStyle w:val="CCSDSTableText"/>
              <w:keepNext/>
              <w:spacing w:line="240" w:lineRule="auto"/>
              <w:rPr>
                <w:ins w:id="761" w:author="Cesar Coelho" w:date="2017-01-30T09:46:00Z"/>
                <w:del w:id="762" w:author="Dominik Marszk" w:date="2017-02-15T10:52:00Z"/>
                <w:sz w:val="18"/>
                <w:lang w:val="en-GB"/>
              </w:rPr>
            </w:pPr>
            <w:ins w:id="763" w:author="Cesar Coelho" w:date="2017-01-30T09:46:00Z">
              <w:del w:id="764" w:author="Dominik Marszk" w:date="2017-02-15T10:52:00Z">
                <w:r w:rsidRPr="00A30696" w:rsidDel="00D95FD4">
                  <w:rPr>
                    <w:sz w:val="18"/>
                    <w:lang w:val="en-GB"/>
                  </w:rPr>
                  <w:delText>AUTHENTICATION_</w:delText>
                </w:r>
                <w:r w:rsidDel="00D95FD4">
                  <w:rPr>
                    <w:sz w:val="18"/>
                    <w:lang w:val="en-GB"/>
                  </w:rPr>
                  <w:delText>ID</w:delText>
                </w:r>
                <w:bookmarkStart w:id="765" w:name="_Toc474933256"/>
                <w:bookmarkEnd w:id="765"/>
              </w:del>
            </w:ins>
          </w:p>
        </w:tc>
        <w:tc>
          <w:tcPr>
            <w:tcW w:w="1003" w:type="pct"/>
            <w:tcPrChange w:id="766" w:author="Dominik Marszk" w:date="2017-02-14T17:56:00Z">
              <w:tcPr>
                <w:tcW w:w="954" w:type="pct"/>
              </w:tcPr>
            </w:tcPrChange>
          </w:tcPr>
          <w:p w:rsidR="00F00AFB" w:rsidRPr="009E61FC" w:rsidDel="00D95FD4" w:rsidRDefault="00F00AFB" w:rsidP="00500D48">
            <w:pPr>
              <w:pStyle w:val="CCSDSTableText"/>
              <w:keepNext/>
              <w:spacing w:line="240" w:lineRule="auto"/>
              <w:rPr>
                <w:ins w:id="767" w:author="Cesar Coelho" w:date="2017-01-30T09:46:00Z"/>
                <w:del w:id="768" w:author="Dominik Marszk" w:date="2017-02-15T10:52:00Z"/>
                <w:sz w:val="18"/>
                <w:lang w:val="en-GB"/>
              </w:rPr>
            </w:pPr>
            <w:ins w:id="769" w:author="Cesar Coelho" w:date="2017-01-30T09:46:00Z">
              <w:del w:id="770" w:author="Dominik Marszk" w:date="2017-02-15T10:52:00Z">
                <w:r w:rsidDel="00D95FD4">
                  <w:rPr>
                    <w:sz w:val="18"/>
                    <w:lang w:val="en-GB"/>
                  </w:rPr>
                  <w:delText>MAL:Blob</w:delText>
                </w:r>
                <w:bookmarkStart w:id="771" w:name="_Toc474933257"/>
                <w:bookmarkEnd w:id="771"/>
              </w:del>
            </w:ins>
          </w:p>
        </w:tc>
        <w:tc>
          <w:tcPr>
            <w:tcW w:w="1361" w:type="pct"/>
            <w:tcPrChange w:id="772" w:author="Dominik Marszk" w:date="2017-02-14T17:56:00Z">
              <w:tcPr>
                <w:tcW w:w="1330" w:type="pct"/>
              </w:tcPr>
            </w:tcPrChange>
          </w:tcPr>
          <w:p w:rsidR="00F00AFB" w:rsidRPr="009E61FC" w:rsidDel="00D95FD4" w:rsidRDefault="00F00AFB" w:rsidP="00500D48">
            <w:pPr>
              <w:pStyle w:val="CCSDSTableText"/>
              <w:keepNext/>
              <w:spacing w:line="240" w:lineRule="auto"/>
              <w:rPr>
                <w:ins w:id="773" w:author="Cesar Coelho" w:date="2017-01-30T09:46:00Z"/>
                <w:del w:id="774" w:author="Dominik Marszk" w:date="2017-02-15T10:52:00Z"/>
                <w:sz w:val="18"/>
                <w:lang w:val="en-GB"/>
              </w:rPr>
            </w:pPr>
            <w:ins w:id="775" w:author="Cesar Coelho" w:date="2017-01-30T09:46:00Z">
              <w:del w:id="776" w:author="Dominik Marszk" w:date="2017-02-15T10:52:00Z">
                <w:r w:rsidDel="00D95FD4">
                  <w:rPr>
                    <w:sz w:val="18"/>
                    <w:lang w:val="en-GB"/>
                  </w:rPr>
                  <w:delText>Value to be assigned to the MAL header field ‘Authentication Id’ if the QoS property AUTHENTICATION_ID_FLAG is FALSE</w:delText>
                </w:r>
                <w:bookmarkStart w:id="777" w:name="_Toc474933258"/>
                <w:bookmarkEnd w:id="777"/>
              </w:del>
            </w:ins>
          </w:p>
        </w:tc>
        <w:tc>
          <w:tcPr>
            <w:tcW w:w="1361" w:type="pct"/>
            <w:tcPrChange w:id="778" w:author="Dominik Marszk" w:date="2017-02-14T17:56:00Z">
              <w:tcPr>
                <w:tcW w:w="1463" w:type="pct"/>
              </w:tcPr>
            </w:tcPrChange>
          </w:tcPr>
          <w:p w:rsidR="00F00AFB" w:rsidDel="00D95FD4" w:rsidRDefault="00F00AFB" w:rsidP="00500D48">
            <w:pPr>
              <w:pStyle w:val="CCSDSTableText"/>
              <w:keepNext/>
              <w:spacing w:line="240" w:lineRule="auto"/>
              <w:rPr>
                <w:ins w:id="779" w:author="Cesar Coelho" w:date="2017-01-30T09:47:00Z"/>
                <w:del w:id="780" w:author="Dominik Marszk" w:date="2017-02-15T10:52:00Z"/>
                <w:sz w:val="18"/>
                <w:lang w:val="en-GB"/>
              </w:rPr>
            </w:pPr>
            <w:bookmarkStart w:id="781" w:name="_Toc474933259"/>
            <w:bookmarkEnd w:id="781"/>
          </w:p>
        </w:tc>
        <w:bookmarkStart w:id="782" w:name="_Toc474933260"/>
        <w:bookmarkEnd w:id="782"/>
      </w:tr>
      <w:tr w:rsidR="00500D48" w:rsidRPr="009E61FC" w:rsidDel="00D95FD4" w:rsidTr="008F256F">
        <w:trPr>
          <w:cantSplit/>
          <w:trHeight w:val="20"/>
          <w:jc w:val="center"/>
          <w:ins w:id="783" w:author="Cesar Coelho" w:date="2017-01-30T09:46:00Z"/>
          <w:del w:id="784" w:author="Dominik Marszk" w:date="2017-02-15T10:52:00Z"/>
          <w:trPrChange w:id="785" w:author="Dominik Marszk" w:date="2017-02-14T17:56:00Z">
            <w:trPr>
              <w:cantSplit/>
              <w:trHeight w:val="20"/>
              <w:jc w:val="center"/>
            </w:trPr>
          </w:trPrChange>
        </w:trPr>
        <w:tc>
          <w:tcPr>
            <w:tcW w:w="1276" w:type="pct"/>
            <w:tcPrChange w:id="786" w:author="Dominik Marszk" w:date="2017-02-14T17:56:00Z">
              <w:tcPr>
                <w:tcW w:w="1253" w:type="pct"/>
              </w:tcPr>
            </w:tcPrChange>
          </w:tcPr>
          <w:p w:rsidR="00F00AFB" w:rsidRPr="009E61FC" w:rsidDel="00D95FD4" w:rsidRDefault="00F00AFB" w:rsidP="00500D48">
            <w:pPr>
              <w:pStyle w:val="CCSDSTableText"/>
              <w:keepNext/>
              <w:spacing w:line="240" w:lineRule="auto"/>
              <w:rPr>
                <w:ins w:id="787" w:author="Cesar Coelho" w:date="2017-01-30T09:46:00Z"/>
                <w:del w:id="788" w:author="Dominik Marszk" w:date="2017-02-15T10:52:00Z"/>
                <w:sz w:val="18"/>
                <w:lang w:val="en-GB"/>
              </w:rPr>
            </w:pPr>
            <w:ins w:id="789" w:author="Cesar Coelho" w:date="2017-01-30T09:46:00Z">
              <w:del w:id="790" w:author="Dominik Marszk" w:date="2017-02-15T10:52:00Z">
                <w:r w:rsidDel="00D95FD4">
                  <w:rPr>
                    <w:sz w:val="18"/>
                    <w:lang w:val="en-GB"/>
                  </w:rPr>
                  <w:delText>DOMAIN</w:delText>
                </w:r>
                <w:bookmarkStart w:id="791" w:name="_Toc474933261"/>
                <w:bookmarkEnd w:id="791"/>
              </w:del>
            </w:ins>
          </w:p>
        </w:tc>
        <w:tc>
          <w:tcPr>
            <w:tcW w:w="1003" w:type="pct"/>
            <w:tcPrChange w:id="792" w:author="Dominik Marszk" w:date="2017-02-14T17:56:00Z">
              <w:tcPr>
                <w:tcW w:w="954" w:type="pct"/>
              </w:tcPr>
            </w:tcPrChange>
          </w:tcPr>
          <w:p w:rsidR="00F00AFB" w:rsidRPr="009E61FC" w:rsidDel="00D95FD4" w:rsidRDefault="00F00AFB" w:rsidP="00500D48">
            <w:pPr>
              <w:pStyle w:val="CCSDSTableText"/>
              <w:keepNext/>
              <w:spacing w:line="240" w:lineRule="auto"/>
              <w:rPr>
                <w:ins w:id="793" w:author="Cesar Coelho" w:date="2017-01-30T09:46:00Z"/>
                <w:del w:id="794" w:author="Dominik Marszk" w:date="2017-02-15T10:52:00Z"/>
                <w:sz w:val="18"/>
                <w:lang w:val="en-GB"/>
              </w:rPr>
            </w:pPr>
            <w:ins w:id="795" w:author="Cesar Coelho" w:date="2017-01-30T09:46:00Z">
              <w:del w:id="796" w:author="Dominik Marszk" w:date="2017-02-15T10:52:00Z">
                <w:r w:rsidDel="00D95FD4">
                  <w:rPr>
                    <w:sz w:val="18"/>
                    <w:lang w:val="en-GB"/>
                  </w:rPr>
                  <w:delText>List&lt;MAL::Identifier&gt;</w:delText>
                </w:r>
                <w:bookmarkStart w:id="797" w:name="_Toc474933262"/>
                <w:bookmarkEnd w:id="797"/>
              </w:del>
            </w:ins>
          </w:p>
        </w:tc>
        <w:tc>
          <w:tcPr>
            <w:tcW w:w="1361" w:type="pct"/>
            <w:tcPrChange w:id="798" w:author="Dominik Marszk" w:date="2017-02-14T17:56:00Z">
              <w:tcPr>
                <w:tcW w:w="1330" w:type="pct"/>
              </w:tcPr>
            </w:tcPrChange>
          </w:tcPr>
          <w:p w:rsidR="00F00AFB" w:rsidRPr="009E61FC" w:rsidDel="00D95FD4" w:rsidRDefault="00F00AFB" w:rsidP="00500D48">
            <w:pPr>
              <w:pStyle w:val="CCSDSTableText"/>
              <w:keepNext/>
              <w:spacing w:line="240" w:lineRule="auto"/>
              <w:rPr>
                <w:ins w:id="799" w:author="Cesar Coelho" w:date="2017-01-30T09:46:00Z"/>
                <w:del w:id="800" w:author="Dominik Marszk" w:date="2017-02-15T10:52:00Z"/>
                <w:sz w:val="18"/>
                <w:lang w:val="en-GB"/>
              </w:rPr>
            </w:pPr>
            <w:ins w:id="801" w:author="Cesar Coelho" w:date="2017-01-30T09:46:00Z">
              <w:del w:id="802" w:author="Dominik Marszk" w:date="2017-02-15T10:52:00Z">
                <w:r w:rsidDel="00D95FD4">
                  <w:rPr>
                    <w:sz w:val="18"/>
                    <w:lang w:val="en-GB"/>
                  </w:rPr>
                  <w:delText xml:space="preserve">Value to be assigned to the MAL header field ‘Domain’ if the QoS property </w:delText>
                </w:r>
                <w:r w:rsidRPr="00A30696" w:rsidDel="00D95FD4">
                  <w:rPr>
                    <w:sz w:val="18"/>
                    <w:lang w:val="en-GB"/>
                  </w:rPr>
                  <w:delText>DOMAIN</w:delText>
                </w:r>
                <w:r w:rsidDel="00D95FD4">
                  <w:rPr>
                    <w:sz w:val="18"/>
                    <w:lang w:val="en-GB"/>
                  </w:rPr>
                  <w:delText>_</w:delText>
                </w:r>
                <w:r w:rsidRPr="00A30696" w:rsidDel="00D95FD4">
                  <w:rPr>
                    <w:sz w:val="18"/>
                    <w:lang w:val="en-GB"/>
                  </w:rPr>
                  <w:delText>FLAG</w:delText>
                </w:r>
                <w:r w:rsidDel="00D95FD4">
                  <w:rPr>
                    <w:sz w:val="18"/>
                    <w:lang w:val="en-GB"/>
                  </w:rPr>
                  <w:delText xml:space="preserve"> is FALSE</w:delText>
                </w:r>
                <w:bookmarkStart w:id="803" w:name="_Toc474933263"/>
                <w:bookmarkEnd w:id="803"/>
              </w:del>
            </w:ins>
          </w:p>
        </w:tc>
        <w:tc>
          <w:tcPr>
            <w:tcW w:w="1361" w:type="pct"/>
            <w:tcPrChange w:id="804" w:author="Dominik Marszk" w:date="2017-02-14T17:56:00Z">
              <w:tcPr>
                <w:tcW w:w="1463" w:type="pct"/>
              </w:tcPr>
            </w:tcPrChange>
          </w:tcPr>
          <w:p w:rsidR="00F00AFB" w:rsidDel="00D95FD4" w:rsidRDefault="00F00AFB" w:rsidP="00500D48">
            <w:pPr>
              <w:pStyle w:val="CCSDSTableText"/>
              <w:keepNext/>
              <w:spacing w:line="240" w:lineRule="auto"/>
              <w:rPr>
                <w:ins w:id="805" w:author="Cesar Coelho" w:date="2017-01-30T09:47:00Z"/>
                <w:del w:id="806" w:author="Dominik Marszk" w:date="2017-02-15T10:52:00Z"/>
                <w:sz w:val="18"/>
                <w:lang w:val="en-GB"/>
              </w:rPr>
            </w:pPr>
            <w:bookmarkStart w:id="807" w:name="_Toc474933264"/>
            <w:bookmarkEnd w:id="807"/>
          </w:p>
        </w:tc>
        <w:bookmarkStart w:id="808" w:name="_Toc474933265"/>
        <w:bookmarkEnd w:id="808"/>
      </w:tr>
      <w:tr w:rsidR="00500D48" w:rsidRPr="009E61FC" w:rsidDel="00D95FD4" w:rsidTr="008F256F">
        <w:trPr>
          <w:cantSplit/>
          <w:trHeight w:val="20"/>
          <w:jc w:val="center"/>
          <w:ins w:id="809" w:author="Cesar Coelho" w:date="2017-01-30T09:46:00Z"/>
          <w:del w:id="810" w:author="Dominik Marszk" w:date="2017-02-15T10:52:00Z"/>
          <w:trPrChange w:id="811" w:author="Dominik Marszk" w:date="2017-02-14T17:56:00Z">
            <w:trPr>
              <w:cantSplit/>
              <w:trHeight w:val="20"/>
              <w:jc w:val="center"/>
            </w:trPr>
          </w:trPrChange>
        </w:trPr>
        <w:tc>
          <w:tcPr>
            <w:tcW w:w="1276" w:type="pct"/>
            <w:tcPrChange w:id="812" w:author="Dominik Marszk" w:date="2017-02-14T17:56:00Z">
              <w:tcPr>
                <w:tcW w:w="1253" w:type="pct"/>
              </w:tcPr>
            </w:tcPrChange>
          </w:tcPr>
          <w:p w:rsidR="00F00AFB" w:rsidRPr="009E61FC" w:rsidDel="00D95FD4" w:rsidRDefault="00F00AFB" w:rsidP="00500D48">
            <w:pPr>
              <w:pStyle w:val="CCSDSTableText"/>
              <w:keepNext/>
              <w:spacing w:line="240" w:lineRule="auto"/>
              <w:rPr>
                <w:ins w:id="813" w:author="Cesar Coelho" w:date="2017-01-30T09:46:00Z"/>
                <w:del w:id="814" w:author="Dominik Marszk" w:date="2017-02-15T10:52:00Z"/>
                <w:sz w:val="18"/>
                <w:lang w:val="en-GB"/>
              </w:rPr>
            </w:pPr>
            <w:ins w:id="815" w:author="Cesar Coelho" w:date="2017-01-30T09:46:00Z">
              <w:del w:id="816" w:author="Dominik Marszk" w:date="2017-02-15T10:52:00Z">
                <w:r w:rsidRPr="009E61FC" w:rsidDel="00D95FD4">
                  <w:rPr>
                    <w:sz w:val="18"/>
                    <w:lang w:val="en-GB"/>
                  </w:rPr>
                  <w:delText>DURATION_CODE_FORMAT</w:delText>
                </w:r>
                <w:bookmarkStart w:id="817" w:name="_Toc474933266"/>
                <w:bookmarkEnd w:id="817"/>
              </w:del>
            </w:ins>
          </w:p>
        </w:tc>
        <w:tc>
          <w:tcPr>
            <w:tcW w:w="1003" w:type="pct"/>
            <w:tcPrChange w:id="818" w:author="Dominik Marszk" w:date="2017-02-14T17:56:00Z">
              <w:tcPr>
                <w:tcW w:w="954" w:type="pct"/>
              </w:tcPr>
            </w:tcPrChange>
          </w:tcPr>
          <w:p w:rsidR="00F00AFB" w:rsidRPr="009E61FC" w:rsidDel="00D95FD4" w:rsidRDefault="00F00AFB" w:rsidP="00500D48">
            <w:pPr>
              <w:pStyle w:val="CCSDSTableText"/>
              <w:keepNext/>
              <w:spacing w:line="240" w:lineRule="auto"/>
              <w:rPr>
                <w:ins w:id="819" w:author="Cesar Coelho" w:date="2017-01-30T09:46:00Z"/>
                <w:del w:id="820" w:author="Dominik Marszk" w:date="2017-02-15T10:52:00Z"/>
                <w:sz w:val="18"/>
                <w:lang w:val="en-GB"/>
              </w:rPr>
            </w:pPr>
            <w:ins w:id="821" w:author="Cesar Coelho" w:date="2017-01-30T09:46:00Z">
              <w:del w:id="822" w:author="Dominik Marszk" w:date="2017-02-15T10:52:00Z">
                <w:r w:rsidRPr="009E61FC" w:rsidDel="00D95FD4">
                  <w:rPr>
                    <w:sz w:val="18"/>
                    <w:lang w:val="en-GB"/>
                  </w:rPr>
                  <w:delText>MAL::Blob</w:delText>
                </w:r>
                <w:bookmarkStart w:id="823" w:name="_Toc474933267"/>
                <w:bookmarkEnd w:id="823"/>
              </w:del>
            </w:ins>
          </w:p>
        </w:tc>
        <w:tc>
          <w:tcPr>
            <w:tcW w:w="1361" w:type="pct"/>
            <w:tcPrChange w:id="824" w:author="Dominik Marszk" w:date="2017-02-14T17:56:00Z">
              <w:tcPr>
                <w:tcW w:w="1330" w:type="pct"/>
              </w:tcPr>
            </w:tcPrChange>
          </w:tcPr>
          <w:p w:rsidR="00F00AFB" w:rsidRPr="009E61FC" w:rsidDel="00D95FD4" w:rsidRDefault="00F00AFB">
            <w:pPr>
              <w:pStyle w:val="CCSDSTableText"/>
              <w:keepNext/>
              <w:spacing w:line="240" w:lineRule="auto"/>
              <w:rPr>
                <w:ins w:id="825" w:author="Cesar Coelho" w:date="2017-01-30T09:46:00Z"/>
                <w:del w:id="826" w:author="Dominik Marszk" w:date="2017-02-15T10:52:00Z"/>
                <w:sz w:val="18"/>
                <w:lang w:val="en-GB"/>
              </w:rPr>
            </w:pPr>
            <w:ins w:id="827" w:author="Cesar Coelho" w:date="2017-01-30T09:46:00Z">
              <w:del w:id="828" w:author="Dominik Marszk" w:date="2017-02-15T10:52:00Z">
                <w:r w:rsidRPr="009E61FC" w:rsidDel="00D95FD4">
                  <w:rPr>
                    <w:sz w:val="18"/>
                    <w:lang w:val="en-GB"/>
                  </w:rPr>
                  <w:delText xml:space="preserve">P-Field of the </w:delText>
                </w:r>
                <w:r w:rsidDel="00D95FD4">
                  <w:rPr>
                    <w:sz w:val="18"/>
                    <w:lang w:val="en-GB"/>
                  </w:rPr>
                  <w:delText xml:space="preserve">CUC </w:delText>
                </w:r>
                <w:r w:rsidRPr="009E61FC" w:rsidDel="00D95FD4">
                  <w:rPr>
                    <w:sz w:val="18"/>
                    <w:lang w:val="en-GB"/>
                  </w:rPr>
                  <w:delText xml:space="preserve">Time Code Format </w:delText>
                </w:r>
              </w:del>
              <w:del w:id="829" w:author="Dominik Marszk" w:date="2017-02-14T16:52:00Z">
                <w:r w:rsidRPr="008D5F73" w:rsidDel="00500D48">
                  <w:rPr>
                    <w:sz w:val="18"/>
                    <w:lang w:val="en-GB"/>
                  </w:rPr>
                  <w:delText>(reference</w:delText>
                </w:r>
                <w:r w:rsidDel="00500D48">
                  <w:rPr>
                    <w:sz w:val="18"/>
                    <w:lang w:val="en-GB"/>
                  </w:rPr>
                  <w:delText xml:space="preserve"> </w:delText>
                </w:r>
                <w:r w:rsidDel="00500D48">
                  <w:rPr>
                    <w:sz w:val="18"/>
                  </w:rPr>
                  <w:fldChar w:fldCharType="begin"/>
                </w:r>
                <w:r w:rsidDel="00500D48">
                  <w:rPr>
                    <w:sz w:val="18"/>
                    <w:lang w:val="en-GB"/>
                  </w:rPr>
                  <w:delInstrText xml:space="preserve"> REF NRef_TCF_CCSDS301_0x4 \h </w:delInstrText>
                </w:r>
              </w:del>
            </w:ins>
            <w:del w:id="830" w:author="Dominik Marszk" w:date="2017-02-14T16:52:00Z">
              <w:r w:rsidDel="00500D48">
                <w:rPr>
                  <w:sz w:val="18"/>
                </w:rPr>
              </w:r>
            </w:del>
            <w:ins w:id="831" w:author="Cesar Coelho" w:date="2017-01-30T09:46:00Z">
              <w:del w:id="832" w:author="Dominik Marszk" w:date="2017-02-14T16:52:00Z">
                <w:r w:rsidDel="00500D48">
                  <w:rPr>
                    <w:sz w:val="18"/>
                  </w:rPr>
                  <w:fldChar w:fldCharType="end"/>
                </w:r>
                <w:r w:rsidRPr="008D5F73" w:rsidDel="00500D48">
                  <w:rPr>
                    <w:sz w:val="18"/>
                    <w:lang w:val="en-GB"/>
                  </w:rPr>
                  <w:delText xml:space="preserve">) </w:delText>
                </w:r>
              </w:del>
              <w:del w:id="833" w:author="Dominik Marszk" w:date="2017-02-15T10:52:00Z">
                <w:r w:rsidRPr="009E61FC" w:rsidDel="00D95FD4">
                  <w:rPr>
                    <w:sz w:val="18"/>
                    <w:lang w:val="en-GB"/>
                  </w:rPr>
                  <w:delText>to be applied to the MAL::Duration elements</w:delText>
                </w:r>
                <w:bookmarkStart w:id="834" w:name="_Toc474933268"/>
                <w:bookmarkEnd w:id="834"/>
              </w:del>
            </w:ins>
          </w:p>
        </w:tc>
        <w:tc>
          <w:tcPr>
            <w:tcW w:w="1361" w:type="pct"/>
            <w:tcPrChange w:id="835" w:author="Dominik Marszk" w:date="2017-02-14T17:56:00Z">
              <w:tcPr>
                <w:tcW w:w="1463" w:type="pct"/>
              </w:tcPr>
            </w:tcPrChange>
          </w:tcPr>
          <w:p w:rsidR="00F00AFB" w:rsidRPr="009E61FC" w:rsidDel="00D95FD4" w:rsidRDefault="00773CEC" w:rsidP="00500D48">
            <w:pPr>
              <w:pStyle w:val="CCSDSTableText"/>
              <w:keepNext/>
              <w:spacing w:line="240" w:lineRule="auto"/>
              <w:rPr>
                <w:ins w:id="836" w:author="Cesar Coelho" w:date="2017-01-30T09:47:00Z"/>
                <w:del w:id="837" w:author="Dominik Marszk" w:date="2017-02-15T10:52:00Z"/>
                <w:sz w:val="18"/>
                <w:lang w:val="en-GB"/>
              </w:rPr>
            </w:pPr>
            <w:ins w:id="838" w:author="Cesar Coelho" w:date="2017-01-30T09:50:00Z">
              <w:del w:id="839" w:author="Dominik Marszk" w:date="2017-02-15T10:52:00Z">
                <w:r w:rsidDel="00D95FD4">
                  <w:rPr>
                    <w:rFonts w:ascii="Lucida Console" w:hAnsi="Lucida Console" w:cs="Lucida Console"/>
                    <w:lang w:val="en-US"/>
                  </w:rPr>
                  <w:delText>00101111</w:delText>
                </w:r>
              </w:del>
            </w:ins>
            <w:bookmarkStart w:id="840" w:name="_Toc474933269"/>
            <w:bookmarkEnd w:id="840"/>
          </w:p>
        </w:tc>
        <w:bookmarkStart w:id="841" w:name="_Toc474933270"/>
        <w:bookmarkEnd w:id="841"/>
      </w:tr>
      <w:tr w:rsidR="00500D48" w:rsidRPr="009E61FC" w:rsidDel="00D95FD4" w:rsidTr="008F256F">
        <w:trPr>
          <w:cantSplit/>
          <w:trHeight w:val="20"/>
          <w:jc w:val="center"/>
          <w:ins w:id="842" w:author="Cesar Coelho" w:date="2017-01-30T09:46:00Z"/>
          <w:del w:id="843" w:author="Dominik Marszk" w:date="2017-02-15T10:52:00Z"/>
          <w:trPrChange w:id="844" w:author="Dominik Marszk" w:date="2017-02-14T17:56:00Z">
            <w:trPr>
              <w:cantSplit/>
              <w:trHeight w:val="20"/>
              <w:jc w:val="center"/>
            </w:trPr>
          </w:trPrChange>
        </w:trPr>
        <w:tc>
          <w:tcPr>
            <w:tcW w:w="1276" w:type="pct"/>
            <w:tcPrChange w:id="845" w:author="Dominik Marszk" w:date="2017-02-14T17:56:00Z">
              <w:tcPr>
                <w:tcW w:w="1253" w:type="pct"/>
              </w:tcPr>
            </w:tcPrChange>
          </w:tcPr>
          <w:p w:rsidR="00F00AFB" w:rsidRPr="009E61FC" w:rsidDel="00D95FD4" w:rsidRDefault="00F00AFB" w:rsidP="00500D48">
            <w:pPr>
              <w:pStyle w:val="CCSDSTableText"/>
              <w:keepNext/>
              <w:spacing w:line="240" w:lineRule="auto"/>
              <w:rPr>
                <w:ins w:id="846" w:author="Cesar Coelho" w:date="2017-01-30T09:46:00Z"/>
                <w:del w:id="847" w:author="Dominik Marszk" w:date="2017-02-15T10:52:00Z"/>
                <w:sz w:val="18"/>
                <w:lang w:val="en-GB"/>
              </w:rPr>
            </w:pPr>
            <w:ins w:id="848" w:author="Cesar Coelho" w:date="2017-01-30T09:46:00Z">
              <w:del w:id="849" w:author="Dominik Marszk" w:date="2017-02-15T10:52:00Z">
                <w:r w:rsidRPr="009E61FC" w:rsidDel="00D95FD4">
                  <w:rPr>
                    <w:sz w:val="18"/>
                    <w:lang w:val="en-GB"/>
                  </w:rPr>
                  <w:delText>DURATION_</w:delText>
                </w:r>
                <w:r w:rsidDel="00D95FD4">
                  <w:rPr>
                    <w:sz w:val="18"/>
                    <w:lang w:val="en-GB"/>
                  </w:rPr>
                  <w:delText>UNIT</w:delText>
                </w:r>
                <w:bookmarkStart w:id="850" w:name="_Toc474933271"/>
                <w:bookmarkEnd w:id="850"/>
              </w:del>
            </w:ins>
          </w:p>
        </w:tc>
        <w:tc>
          <w:tcPr>
            <w:tcW w:w="1003" w:type="pct"/>
            <w:tcPrChange w:id="851" w:author="Dominik Marszk" w:date="2017-02-14T17:56:00Z">
              <w:tcPr>
                <w:tcW w:w="954" w:type="pct"/>
              </w:tcPr>
            </w:tcPrChange>
          </w:tcPr>
          <w:p w:rsidR="00F00AFB" w:rsidRPr="009E61FC" w:rsidDel="00D95FD4" w:rsidRDefault="00F00AFB" w:rsidP="00500D48">
            <w:pPr>
              <w:pStyle w:val="CCSDSTableText"/>
              <w:keepNext/>
              <w:spacing w:line="240" w:lineRule="auto"/>
              <w:rPr>
                <w:ins w:id="852" w:author="Cesar Coelho" w:date="2017-01-30T09:46:00Z"/>
                <w:del w:id="853" w:author="Dominik Marszk" w:date="2017-02-15T10:52:00Z"/>
                <w:sz w:val="18"/>
                <w:lang w:val="en-GB"/>
              </w:rPr>
            </w:pPr>
            <w:ins w:id="854" w:author="Cesar Coelho" w:date="2017-01-30T09:46:00Z">
              <w:del w:id="855" w:author="Dominik Marszk" w:date="2017-02-15T10:52:00Z">
                <w:r w:rsidRPr="009E61FC" w:rsidDel="00D95FD4">
                  <w:rPr>
                    <w:sz w:val="18"/>
                    <w:lang w:val="en-GB"/>
                  </w:rPr>
                  <w:delText>MAL::String</w:delText>
                </w:r>
                <w:bookmarkStart w:id="856" w:name="_Toc474933272"/>
                <w:bookmarkEnd w:id="856"/>
              </w:del>
            </w:ins>
          </w:p>
        </w:tc>
        <w:tc>
          <w:tcPr>
            <w:tcW w:w="1361" w:type="pct"/>
            <w:tcPrChange w:id="857" w:author="Dominik Marszk" w:date="2017-02-14T17:56:00Z">
              <w:tcPr>
                <w:tcW w:w="1330" w:type="pct"/>
              </w:tcPr>
            </w:tcPrChange>
          </w:tcPr>
          <w:p w:rsidR="00F00AFB" w:rsidRPr="009E61FC" w:rsidDel="00D95FD4" w:rsidRDefault="00F00AFB" w:rsidP="00500D48">
            <w:pPr>
              <w:pStyle w:val="CCSDSTableText"/>
              <w:keepNext/>
              <w:spacing w:line="240" w:lineRule="auto"/>
              <w:rPr>
                <w:ins w:id="858" w:author="Cesar Coelho" w:date="2017-01-30T09:46:00Z"/>
                <w:del w:id="859" w:author="Dominik Marszk" w:date="2017-02-15T10:52:00Z"/>
                <w:sz w:val="18"/>
                <w:lang w:val="en-GB"/>
              </w:rPr>
            </w:pPr>
            <w:ins w:id="860" w:author="Cesar Coelho" w:date="2017-01-30T09:46:00Z">
              <w:del w:id="861" w:author="Dominik Marszk" w:date="2017-02-15T10:52:00Z">
                <w:r w:rsidDel="00D95FD4">
                  <w:rPr>
                    <w:sz w:val="18"/>
                    <w:lang w:val="en-GB"/>
                  </w:rPr>
                  <w:delText xml:space="preserve">Name of the time unit used by the </w:delText>
                </w:r>
                <w:r w:rsidRPr="009E61FC" w:rsidDel="00D95FD4">
                  <w:rPr>
                    <w:sz w:val="18"/>
                    <w:lang w:val="en-GB"/>
                  </w:rPr>
                  <w:delText>Time Code Format</w:delText>
                </w:r>
                <w:r w:rsidDel="00D95FD4">
                  <w:rPr>
                    <w:sz w:val="18"/>
                    <w:lang w:val="en-GB"/>
                  </w:rPr>
                  <w:delText xml:space="preserve"> for MAL::Duration, e.g., second, millisecond.</w:delText>
                </w:r>
                <w:bookmarkStart w:id="862" w:name="_Toc474933273"/>
                <w:bookmarkEnd w:id="862"/>
              </w:del>
            </w:ins>
          </w:p>
        </w:tc>
        <w:tc>
          <w:tcPr>
            <w:tcW w:w="1361" w:type="pct"/>
            <w:tcPrChange w:id="863" w:author="Dominik Marszk" w:date="2017-02-14T17:56:00Z">
              <w:tcPr>
                <w:tcW w:w="1463" w:type="pct"/>
              </w:tcPr>
            </w:tcPrChange>
          </w:tcPr>
          <w:p w:rsidR="00F00AFB" w:rsidDel="00D95FD4" w:rsidRDefault="00773CEC" w:rsidP="00500D48">
            <w:pPr>
              <w:pStyle w:val="CCSDSTableText"/>
              <w:keepNext/>
              <w:spacing w:line="240" w:lineRule="auto"/>
              <w:rPr>
                <w:ins w:id="864" w:author="Cesar Coelho" w:date="2017-01-30T09:47:00Z"/>
                <w:del w:id="865" w:author="Dominik Marszk" w:date="2017-02-15T10:52:00Z"/>
                <w:sz w:val="18"/>
                <w:lang w:val="en-GB"/>
              </w:rPr>
            </w:pPr>
            <w:ins w:id="866" w:author="Cesar Coelho" w:date="2017-01-30T09:50:00Z">
              <w:del w:id="867" w:author="Dominik Marszk" w:date="2017-02-15T10:52:00Z">
                <w:r w:rsidDel="00D95FD4">
                  <w:rPr>
                    <w:sz w:val="18"/>
                    <w:lang w:val="en-GB"/>
                  </w:rPr>
                  <w:delText>seconds</w:delText>
                </w:r>
              </w:del>
            </w:ins>
            <w:bookmarkStart w:id="868" w:name="_Toc474933274"/>
            <w:bookmarkEnd w:id="868"/>
          </w:p>
        </w:tc>
        <w:bookmarkStart w:id="869" w:name="_Toc474933275"/>
        <w:bookmarkEnd w:id="869"/>
      </w:tr>
      <w:tr w:rsidR="00500D48" w:rsidRPr="009E61FC" w:rsidDel="00D95FD4" w:rsidTr="008F256F">
        <w:trPr>
          <w:cantSplit/>
          <w:trHeight w:val="20"/>
          <w:jc w:val="center"/>
          <w:ins w:id="870" w:author="Cesar Coelho" w:date="2017-01-30T09:46:00Z"/>
          <w:del w:id="871" w:author="Dominik Marszk" w:date="2017-02-15T10:52:00Z"/>
          <w:trPrChange w:id="872" w:author="Dominik Marszk" w:date="2017-02-14T17:56:00Z">
            <w:trPr>
              <w:cantSplit/>
              <w:trHeight w:val="20"/>
              <w:jc w:val="center"/>
            </w:trPr>
          </w:trPrChange>
        </w:trPr>
        <w:tc>
          <w:tcPr>
            <w:tcW w:w="1276" w:type="pct"/>
            <w:tcPrChange w:id="873" w:author="Dominik Marszk" w:date="2017-02-14T17:56:00Z">
              <w:tcPr>
                <w:tcW w:w="1253" w:type="pct"/>
              </w:tcPr>
            </w:tcPrChange>
          </w:tcPr>
          <w:p w:rsidR="00F00AFB" w:rsidRPr="009E61FC" w:rsidDel="00D95FD4" w:rsidRDefault="00F00AFB" w:rsidP="00500D48">
            <w:pPr>
              <w:pStyle w:val="CCSDSTableText"/>
              <w:keepNext/>
              <w:spacing w:line="240" w:lineRule="auto"/>
              <w:rPr>
                <w:ins w:id="874" w:author="Cesar Coelho" w:date="2017-01-30T09:46:00Z"/>
                <w:del w:id="875" w:author="Dominik Marszk" w:date="2017-02-15T10:52:00Z"/>
                <w:sz w:val="18"/>
                <w:lang w:val="en-GB"/>
              </w:rPr>
            </w:pPr>
            <w:ins w:id="876" w:author="Cesar Coelho" w:date="2017-01-30T09:46:00Z">
              <w:del w:id="877" w:author="Dominik Marszk" w:date="2017-02-15T10:52:00Z">
                <w:r w:rsidRPr="009E61FC" w:rsidDel="00D95FD4">
                  <w:rPr>
                    <w:sz w:val="18"/>
                    <w:lang w:val="en-GB"/>
                  </w:rPr>
                  <w:delText>FINE_TIME_CODE_FORMAT</w:delText>
                </w:r>
                <w:bookmarkStart w:id="878" w:name="_Toc474933276"/>
                <w:bookmarkEnd w:id="878"/>
              </w:del>
            </w:ins>
          </w:p>
        </w:tc>
        <w:tc>
          <w:tcPr>
            <w:tcW w:w="1003" w:type="pct"/>
            <w:tcPrChange w:id="879" w:author="Dominik Marszk" w:date="2017-02-14T17:56:00Z">
              <w:tcPr>
                <w:tcW w:w="954" w:type="pct"/>
              </w:tcPr>
            </w:tcPrChange>
          </w:tcPr>
          <w:p w:rsidR="00F00AFB" w:rsidRPr="009E61FC" w:rsidDel="00D95FD4" w:rsidRDefault="00F00AFB" w:rsidP="00500D48">
            <w:pPr>
              <w:pStyle w:val="CCSDSTableText"/>
              <w:keepNext/>
              <w:spacing w:line="240" w:lineRule="auto"/>
              <w:rPr>
                <w:ins w:id="880" w:author="Cesar Coelho" w:date="2017-01-30T09:46:00Z"/>
                <w:del w:id="881" w:author="Dominik Marszk" w:date="2017-02-15T10:52:00Z"/>
                <w:sz w:val="18"/>
                <w:lang w:val="en-GB"/>
              </w:rPr>
            </w:pPr>
            <w:ins w:id="882" w:author="Cesar Coelho" w:date="2017-01-30T09:46:00Z">
              <w:del w:id="883" w:author="Dominik Marszk" w:date="2017-02-15T10:52:00Z">
                <w:r w:rsidRPr="009E61FC" w:rsidDel="00D95FD4">
                  <w:rPr>
                    <w:sz w:val="18"/>
                    <w:lang w:val="en-GB"/>
                  </w:rPr>
                  <w:delText>MAL::Blob</w:delText>
                </w:r>
                <w:bookmarkStart w:id="884" w:name="_Toc474933277"/>
                <w:bookmarkEnd w:id="884"/>
              </w:del>
            </w:ins>
          </w:p>
        </w:tc>
        <w:tc>
          <w:tcPr>
            <w:tcW w:w="1361" w:type="pct"/>
            <w:tcPrChange w:id="885" w:author="Dominik Marszk" w:date="2017-02-14T17:56:00Z">
              <w:tcPr>
                <w:tcW w:w="1330" w:type="pct"/>
              </w:tcPr>
            </w:tcPrChange>
          </w:tcPr>
          <w:p w:rsidR="00F00AFB" w:rsidRPr="009E61FC" w:rsidDel="00D95FD4" w:rsidRDefault="00F00AFB">
            <w:pPr>
              <w:pStyle w:val="CCSDSTableText"/>
              <w:keepNext/>
              <w:spacing w:line="240" w:lineRule="auto"/>
              <w:rPr>
                <w:ins w:id="886" w:author="Cesar Coelho" w:date="2017-01-30T09:46:00Z"/>
                <w:del w:id="887" w:author="Dominik Marszk" w:date="2017-02-15T10:52:00Z"/>
                <w:sz w:val="18"/>
                <w:lang w:val="en-GB"/>
              </w:rPr>
            </w:pPr>
            <w:ins w:id="888" w:author="Cesar Coelho" w:date="2017-01-30T09:46:00Z">
              <w:del w:id="889" w:author="Dominik Marszk" w:date="2017-02-15T10:52:00Z">
                <w:r w:rsidRPr="009E61FC" w:rsidDel="00D95FD4">
                  <w:rPr>
                    <w:sz w:val="18"/>
                    <w:lang w:val="en-GB"/>
                  </w:rPr>
                  <w:delText>P-Field of the Time Code Format</w:delText>
                </w:r>
                <w:r w:rsidDel="00D95FD4">
                  <w:rPr>
                    <w:sz w:val="18"/>
                    <w:lang w:val="en-GB"/>
                  </w:rPr>
                  <w:delText xml:space="preserve"> </w:delText>
                </w:r>
              </w:del>
              <w:del w:id="890" w:author="Dominik Marszk" w:date="2017-02-14T16:52:00Z">
                <w:r w:rsidRPr="008D5F73" w:rsidDel="00500D48">
                  <w:rPr>
                    <w:sz w:val="18"/>
                    <w:lang w:val="en-GB"/>
                  </w:rPr>
                  <w:delText>(reference</w:delText>
                </w:r>
                <w:r w:rsidDel="00500D48">
                  <w:rPr>
                    <w:sz w:val="18"/>
                    <w:lang w:val="en-GB"/>
                  </w:rPr>
                  <w:delText xml:space="preserve"> </w:delText>
                </w:r>
                <w:r w:rsidDel="00500D48">
                  <w:rPr>
                    <w:sz w:val="18"/>
                  </w:rPr>
                  <w:fldChar w:fldCharType="begin"/>
                </w:r>
                <w:r w:rsidDel="00500D48">
                  <w:rPr>
                    <w:sz w:val="18"/>
                    <w:lang w:val="en-GB"/>
                  </w:rPr>
                  <w:delInstrText xml:space="preserve"> REF NRef_TCF_CCSDS301_0x4 \h </w:delInstrText>
                </w:r>
              </w:del>
            </w:ins>
            <w:del w:id="891" w:author="Dominik Marszk" w:date="2017-02-14T16:52:00Z">
              <w:r w:rsidDel="00500D48">
                <w:rPr>
                  <w:sz w:val="18"/>
                </w:rPr>
              </w:r>
            </w:del>
            <w:ins w:id="892" w:author="Cesar Coelho" w:date="2017-01-30T09:46:00Z">
              <w:del w:id="893" w:author="Dominik Marszk" w:date="2017-02-14T16:52:00Z">
                <w:r w:rsidDel="00500D48">
                  <w:rPr>
                    <w:sz w:val="18"/>
                  </w:rPr>
                  <w:fldChar w:fldCharType="end"/>
                </w:r>
                <w:r w:rsidRPr="008D5F73" w:rsidDel="00500D48">
                  <w:rPr>
                    <w:sz w:val="18"/>
                    <w:lang w:val="en-GB"/>
                  </w:rPr>
                  <w:delText>)</w:delText>
                </w:r>
                <w:r w:rsidRPr="009E61FC" w:rsidDel="00500D48">
                  <w:rPr>
                    <w:sz w:val="18"/>
                    <w:lang w:val="en-GB"/>
                  </w:rPr>
                  <w:delText xml:space="preserve"> </w:delText>
                </w:r>
              </w:del>
              <w:del w:id="894" w:author="Dominik Marszk" w:date="2017-02-15T10:52:00Z">
                <w:r w:rsidRPr="009E61FC" w:rsidDel="00D95FD4">
                  <w:rPr>
                    <w:sz w:val="18"/>
                    <w:lang w:val="en-GB"/>
                  </w:rPr>
                  <w:delText>to be applied to the MAL::FineTime elements</w:delText>
                </w:r>
                <w:bookmarkStart w:id="895" w:name="_Toc474933278"/>
                <w:bookmarkEnd w:id="895"/>
              </w:del>
            </w:ins>
          </w:p>
        </w:tc>
        <w:tc>
          <w:tcPr>
            <w:tcW w:w="1361" w:type="pct"/>
            <w:tcPrChange w:id="896" w:author="Dominik Marszk" w:date="2017-02-14T17:56:00Z">
              <w:tcPr>
                <w:tcW w:w="1463" w:type="pct"/>
              </w:tcPr>
            </w:tcPrChange>
          </w:tcPr>
          <w:p w:rsidR="00F00AFB" w:rsidRPr="009E61FC" w:rsidDel="00D95FD4" w:rsidRDefault="00F00AFB" w:rsidP="00500D48">
            <w:pPr>
              <w:pStyle w:val="CCSDSTableText"/>
              <w:keepNext/>
              <w:spacing w:line="240" w:lineRule="auto"/>
              <w:rPr>
                <w:ins w:id="897" w:author="Cesar Coelho" w:date="2017-01-30T09:47:00Z"/>
                <w:del w:id="898" w:author="Dominik Marszk" w:date="2017-02-15T10:52:00Z"/>
                <w:sz w:val="18"/>
                <w:lang w:val="en-GB"/>
              </w:rPr>
            </w:pPr>
            <w:ins w:id="899" w:author="Cesar Coelho" w:date="2017-01-30T09:50:00Z">
              <w:del w:id="900" w:author="Dominik Marszk" w:date="2017-02-15T10:52:00Z">
                <w:r w:rsidDel="00D95FD4">
                  <w:rPr>
                    <w:rFonts w:ascii="Lucida Console" w:hAnsi="Lucida Console" w:cs="Lucida Console"/>
                    <w:lang w:val="en-US"/>
                  </w:rPr>
                  <w:delText>00101111</w:delText>
                </w:r>
              </w:del>
            </w:ins>
            <w:bookmarkStart w:id="901" w:name="_Toc474933279"/>
            <w:bookmarkEnd w:id="901"/>
          </w:p>
        </w:tc>
        <w:bookmarkStart w:id="902" w:name="_Toc474933280"/>
        <w:bookmarkEnd w:id="902"/>
      </w:tr>
      <w:tr w:rsidR="00500D48" w:rsidRPr="009E61FC" w:rsidDel="00D95FD4" w:rsidTr="008F256F">
        <w:trPr>
          <w:cantSplit/>
          <w:trHeight w:val="20"/>
          <w:jc w:val="center"/>
          <w:ins w:id="903" w:author="Cesar Coelho" w:date="2017-01-30T09:46:00Z"/>
          <w:del w:id="904" w:author="Dominik Marszk" w:date="2017-02-15T10:52:00Z"/>
          <w:trPrChange w:id="905" w:author="Dominik Marszk" w:date="2017-02-14T17:56:00Z">
            <w:trPr>
              <w:cantSplit/>
              <w:trHeight w:val="20"/>
              <w:jc w:val="center"/>
            </w:trPr>
          </w:trPrChange>
        </w:trPr>
        <w:tc>
          <w:tcPr>
            <w:tcW w:w="1276" w:type="pct"/>
            <w:tcPrChange w:id="906" w:author="Dominik Marszk" w:date="2017-02-14T17:56:00Z">
              <w:tcPr>
                <w:tcW w:w="1253" w:type="pct"/>
              </w:tcPr>
            </w:tcPrChange>
          </w:tcPr>
          <w:p w:rsidR="00F00AFB" w:rsidRPr="009E61FC" w:rsidDel="00D95FD4" w:rsidRDefault="00F00AFB" w:rsidP="00500D48">
            <w:pPr>
              <w:pStyle w:val="CCSDSTableText"/>
              <w:keepNext/>
              <w:spacing w:line="240" w:lineRule="auto"/>
              <w:rPr>
                <w:ins w:id="907" w:author="Cesar Coelho" w:date="2017-01-30T09:46:00Z"/>
                <w:del w:id="908" w:author="Dominik Marszk" w:date="2017-02-15T10:52:00Z"/>
                <w:sz w:val="18"/>
                <w:lang w:val="en-GB"/>
              </w:rPr>
            </w:pPr>
            <w:ins w:id="909" w:author="Cesar Coelho" w:date="2017-01-30T09:46:00Z">
              <w:del w:id="910" w:author="Dominik Marszk" w:date="2017-02-15T10:52:00Z">
                <w:r w:rsidRPr="009E61FC" w:rsidDel="00D95FD4">
                  <w:rPr>
                    <w:sz w:val="18"/>
                    <w:lang w:val="en-GB"/>
                  </w:rPr>
                  <w:lastRenderedPageBreak/>
                  <w:delText>FINE_TIME_EPOCH</w:delText>
                </w:r>
                <w:bookmarkStart w:id="911" w:name="_Toc474933281"/>
                <w:bookmarkEnd w:id="911"/>
              </w:del>
            </w:ins>
          </w:p>
        </w:tc>
        <w:tc>
          <w:tcPr>
            <w:tcW w:w="1003" w:type="pct"/>
            <w:tcPrChange w:id="912" w:author="Dominik Marszk" w:date="2017-02-14T17:56:00Z">
              <w:tcPr>
                <w:tcW w:w="954" w:type="pct"/>
              </w:tcPr>
            </w:tcPrChange>
          </w:tcPr>
          <w:p w:rsidR="00F00AFB" w:rsidRPr="009E61FC" w:rsidDel="00D95FD4" w:rsidRDefault="00F00AFB" w:rsidP="00500D48">
            <w:pPr>
              <w:pStyle w:val="CCSDSTableText"/>
              <w:keepNext/>
              <w:spacing w:line="240" w:lineRule="auto"/>
              <w:rPr>
                <w:ins w:id="913" w:author="Cesar Coelho" w:date="2017-01-30T09:46:00Z"/>
                <w:del w:id="914" w:author="Dominik Marszk" w:date="2017-02-15T10:52:00Z"/>
                <w:sz w:val="18"/>
                <w:lang w:val="en-GB"/>
              </w:rPr>
            </w:pPr>
            <w:ins w:id="915" w:author="Cesar Coelho" w:date="2017-01-30T09:46:00Z">
              <w:del w:id="916" w:author="Dominik Marszk" w:date="2017-02-15T10:52:00Z">
                <w:r w:rsidRPr="009E61FC" w:rsidDel="00D95FD4">
                  <w:rPr>
                    <w:sz w:val="18"/>
                    <w:lang w:val="en-GB"/>
                  </w:rPr>
                  <w:delText>MAL::String</w:delText>
                </w:r>
                <w:bookmarkStart w:id="917" w:name="_Toc474933282"/>
                <w:bookmarkEnd w:id="917"/>
              </w:del>
            </w:ins>
          </w:p>
        </w:tc>
        <w:tc>
          <w:tcPr>
            <w:tcW w:w="1361" w:type="pct"/>
            <w:tcPrChange w:id="918" w:author="Dominik Marszk" w:date="2017-02-14T17:56:00Z">
              <w:tcPr>
                <w:tcW w:w="1330" w:type="pct"/>
              </w:tcPr>
            </w:tcPrChange>
          </w:tcPr>
          <w:p w:rsidR="00F00AFB" w:rsidRPr="009E61FC" w:rsidDel="00D95FD4" w:rsidRDefault="00F00AFB">
            <w:pPr>
              <w:pStyle w:val="CCSDSTableText"/>
              <w:keepNext/>
              <w:spacing w:line="240" w:lineRule="auto"/>
              <w:rPr>
                <w:ins w:id="919" w:author="Cesar Coelho" w:date="2017-01-30T09:46:00Z"/>
                <w:del w:id="920" w:author="Dominik Marszk" w:date="2017-02-15T10:52:00Z"/>
                <w:sz w:val="18"/>
                <w:lang w:val="en-GB"/>
              </w:rPr>
            </w:pPr>
            <w:ins w:id="921" w:author="Cesar Coelho" w:date="2017-01-30T09:46:00Z">
              <w:del w:id="922" w:author="Dominik Marszk" w:date="2017-02-15T10:52:00Z">
                <w:r w:rsidRPr="009E61FC" w:rsidDel="00D95FD4">
                  <w:rPr>
                    <w:sz w:val="18"/>
                    <w:lang w:val="en-GB"/>
                  </w:rPr>
                  <w:delText xml:space="preserve">Epoch in ISO-8601 format </w:delText>
                </w:r>
              </w:del>
              <w:del w:id="923" w:author="Dominik Marszk" w:date="2017-02-14T16:52:00Z">
                <w:r w:rsidRPr="009E61FC" w:rsidDel="00500D48">
                  <w:rPr>
                    <w:sz w:val="18"/>
                    <w:lang w:val="en-GB"/>
                  </w:rPr>
                  <w:delText>(reference</w:delText>
                </w:r>
                <w:r w:rsidDel="00500D48">
                  <w:rPr>
                    <w:sz w:val="18"/>
                    <w:lang w:val="en-GB"/>
                  </w:rPr>
                  <w:delText xml:space="preserve"> </w:delText>
                </w:r>
                <w:r w:rsidDel="00500D48">
                  <w:rPr>
                    <w:sz w:val="18"/>
                  </w:rPr>
                  <w:fldChar w:fldCharType="begin"/>
                </w:r>
                <w:r w:rsidDel="00500D48">
                  <w:rPr>
                    <w:sz w:val="18"/>
                    <w:lang w:val="en-GB"/>
                  </w:rPr>
                  <w:delInstrText xml:space="preserve"> REF NRef_DatesTimes_ISO \h </w:delInstrText>
                </w:r>
              </w:del>
            </w:ins>
            <w:del w:id="924" w:author="Dominik Marszk" w:date="2017-02-14T16:52:00Z">
              <w:r w:rsidDel="00500D48">
                <w:rPr>
                  <w:sz w:val="18"/>
                </w:rPr>
              </w:r>
            </w:del>
            <w:ins w:id="925" w:author="Cesar Coelho" w:date="2017-01-30T09:46:00Z">
              <w:del w:id="926" w:author="Dominik Marszk" w:date="2017-02-14T16:52:00Z">
                <w:r w:rsidDel="00500D48">
                  <w:rPr>
                    <w:sz w:val="18"/>
                  </w:rPr>
                  <w:fldChar w:fldCharType="end"/>
                </w:r>
                <w:r w:rsidRPr="009E61FC" w:rsidDel="00500D48">
                  <w:rPr>
                    <w:sz w:val="18"/>
                    <w:lang w:val="en-GB"/>
                  </w:rPr>
                  <w:delText xml:space="preserve">) </w:delText>
                </w:r>
              </w:del>
              <w:del w:id="927" w:author="Dominik Marszk" w:date="2017-02-15T10:52:00Z">
                <w:r w:rsidRPr="009E61FC" w:rsidDel="00D95FD4">
                  <w:rPr>
                    <w:sz w:val="18"/>
                    <w:lang w:val="en-GB"/>
                  </w:rPr>
                  <w:delText>to be applied to the MAL::FineTime elements</w:delText>
                </w:r>
                <w:bookmarkStart w:id="928" w:name="_Toc474933283"/>
                <w:bookmarkEnd w:id="928"/>
              </w:del>
            </w:ins>
          </w:p>
        </w:tc>
        <w:tc>
          <w:tcPr>
            <w:tcW w:w="1361" w:type="pct"/>
            <w:tcPrChange w:id="929" w:author="Dominik Marszk" w:date="2017-02-14T17:56:00Z">
              <w:tcPr>
                <w:tcW w:w="1463" w:type="pct"/>
              </w:tcPr>
            </w:tcPrChange>
          </w:tcPr>
          <w:p w:rsidR="00F00AFB" w:rsidRPr="009E61FC" w:rsidDel="00D95FD4" w:rsidRDefault="00F00AFB" w:rsidP="00500D48">
            <w:pPr>
              <w:pStyle w:val="CCSDSTableText"/>
              <w:keepNext/>
              <w:spacing w:line="240" w:lineRule="auto"/>
              <w:rPr>
                <w:ins w:id="930" w:author="Cesar Coelho" w:date="2017-01-30T09:47:00Z"/>
                <w:del w:id="931" w:author="Dominik Marszk" w:date="2017-02-15T10:52:00Z"/>
                <w:sz w:val="18"/>
                <w:lang w:val="en-GB"/>
              </w:rPr>
            </w:pPr>
            <w:ins w:id="932" w:author="Cesar Coelho" w:date="2017-01-30T09:49:00Z">
              <w:del w:id="933" w:author="Dominik Marszk" w:date="2017-02-15T10:52:00Z">
                <w:r w:rsidDel="00D95FD4">
                  <w:rPr>
                    <w:rFonts w:ascii="Lucida Console" w:hAnsi="Lucida Console" w:cs="Lucida Console"/>
                    <w:lang w:val="en-US"/>
                  </w:rPr>
                  <w:delText>2000-01-01T00:00:00.000</w:delText>
                </w:r>
              </w:del>
            </w:ins>
            <w:bookmarkStart w:id="934" w:name="_Toc474933284"/>
            <w:bookmarkEnd w:id="934"/>
          </w:p>
        </w:tc>
        <w:bookmarkStart w:id="935" w:name="_Toc474933285"/>
        <w:bookmarkEnd w:id="935"/>
      </w:tr>
      <w:tr w:rsidR="00500D48" w:rsidRPr="009E61FC" w:rsidDel="00D95FD4" w:rsidTr="008F256F">
        <w:trPr>
          <w:cantSplit/>
          <w:trHeight w:val="20"/>
          <w:jc w:val="center"/>
          <w:ins w:id="936" w:author="Cesar Coelho" w:date="2017-01-30T09:46:00Z"/>
          <w:del w:id="937" w:author="Dominik Marszk" w:date="2017-02-15T10:52:00Z"/>
          <w:trPrChange w:id="938" w:author="Dominik Marszk" w:date="2017-02-14T17:56:00Z">
            <w:trPr>
              <w:cantSplit/>
              <w:trHeight w:val="20"/>
              <w:jc w:val="center"/>
            </w:trPr>
          </w:trPrChange>
        </w:trPr>
        <w:tc>
          <w:tcPr>
            <w:tcW w:w="1276" w:type="pct"/>
            <w:tcPrChange w:id="939" w:author="Dominik Marszk" w:date="2017-02-14T17:56:00Z">
              <w:tcPr>
                <w:tcW w:w="1253" w:type="pct"/>
              </w:tcPr>
            </w:tcPrChange>
          </w:tcPr>
          <w:p w:rsidR="00F00AFB" w:rsidRPr="009E61FC" w:rsidDel="00D95FD4" w:rsidRDefault="00F00AFB" w:rsidP="00500D48">
            <w:pPr>
              <w:pStyle w:val="CCSDSTableText"/>
              <w:keepNext/>
              <w:spacing w:line="240" w:lineRule="auto"/>
              <w:rPr>
                <w:ins w:id="940" w:author="Cesar Coelho" w:date="2017-01-30T09:46:00Z"/>
                <w:del w:id="941" w:author="Dominik Marszk" w:date="2017-02-15T10:52:00Z"/>
                <w:sz w:val="18"/>
                <w:lang w:val="en-GB"/>
              </w:rPr>
            </w:pPr>
            <w:ins w:id="942" w:author="Cesar Coelho" w:date="2017-01-30T09:46:00Z">
              <w:del w:id="943" w:author="Dominik Marszk" w:date="2017-02-15T10:52:00Z">
                <w:r w:rsidRPr="003B328D" w:rsidDel="00D95FD4">
                  <w:rPr>
                    <w:sz w:val="18"/>
                    <w:lang w:val="en-GB"/>
                  </w:rPr>
                  <w:delText>FINE_TIME_EPOCH_TIMESCALE</w:delText>
                </w:r>
                <w:bookmarkStart w:id="944" w:name="_Toc474933286"/>
                <w:bookmarkEnd w:id="944"/>
              </w:del>
            </w:ins>
          </w:p>
        </w:tc>
        <w:tc>
          <w:tcPr>
            <w:tcW w:w="1003" w:type="pct"/>
            <w:tcPrChange w:id="945" w:author="Dominik Marszk" w:date="2017-02-14T17:56:00Z">
              <w:tcPr>
                <w:tcW w:w="954" w:type="pct"/>
              </w:tcPr>
            </w:tcPrChange>
          </w:tcPr>
          <w:p w:rsidR="00F00AFB" w:rsidRPr="009E61FC" w:rsidDel="00D95FD4" w:rsidRDefault="00F00AFB" w:rsidP="00500D48">
            <w:pPr>
              <w:pStyle w:val="CCSDSTableText"/>
              <w:keepNext/>
              <w:spacing w:line="240" w:lineRule="auto"/>
              <w:rPr>
                <w:ins w:id="946" w:author="Cesar Coelho" w:date="2017-01-30T09:46:00Z"/>
                <w:del w:id="947" w:author="Dominik Marszk" w:date="2017-02-15T10:52:00Z"/>
                <w:sz w:val="18"/>
                <w:lang w:val="en-GB"/>
              </w:rPr>
            </w:pPr>
            <w:ins w:id="948" w:author="Cesar Coelho" w:date="2017-01-30T09:46:00Z">
              <w:del w:id="949" w:author="Dominik Marszk" w:date="2017-02-15T10:52:00Z">
                <w:r w:rsidRPr="009E61FC" w:rsidDel="00D95FD4">
                  <w:rPr>
                    <w:sz w:val="18"/>
                    <w:lang w:val="en-GB"/>
                  </w:rPr>
                  <w:delText>MAL::String</w:delText>
                </w:r>
                <w:bookmarkStart w:id="950" w:name="_Toc474933287"/>
                <w:bookmarkEnd w:id="950"/>
              </w:del>
            </w:ins>
          </w:p>
        </w:tc>
        <w:tc>
          <w:tcPr>
            <w:tcW w:w="1361" w:type="pct"/>
            <w:tcPrChange w:id="951" w:author="Dominik Marszk" w:date="2017-02-14T17:56:00Z">
              <w:tcPr>
                <w:tcW w:w="1330" w:type="pct"/>
              </w:tcPr>
            </w:tcPrChange>
          </w:tcPr>
          <w:p w:rsidR="00F00AFB" w:rsidRPr="009E61FC" w:rsidDel="00D95FD4" w:rsidRDefault="00F00AFB" w:rsidP="00500D48">
            <w:pPr>
              <w:pStyle w:val="CCSDSTableText"/>
              <w:keepNext/>
              <w:spacing w:line="240" w:lineRule="auto"/>
              <w:rPr>
                <w:ins w:id="952" w:author="Cesar Coelho" w:date="2017-01-30T09:46:00Z"/>
                <w:del w:id="953" w:author="Dominik Marszk" w:date="2017-02-15T10:52:00Z"/>
                <w:sz w:val="18"/>
                <w:lang w:val="en-GB"/>
              </w:rPr>
            </w:pPr>
            <w:ins w:id="954" w:author="Cesar Coelho" w:date="2017-01-30T09:46:00Z">
              <w:del w:id="955" w:author="Dominik Marszk" w:date="2017-02-15T10:52:00Z">
                <w:r w:rsidDel="00D95FD4">
                  <w:rPr>
                    <w:sz w:val="18"/>
                    <w:lang w:val="en-GB"/>
                  </w:rPr>
                  <w:delText>Name of the time scale for the MAL::FineTime epoch, either “TAI” or “UTC”.</w:delText>
                </w:r>
                <w:bookmarkStart w:id="956" w:name="_Toc474933288"/>
                <w:bookmarkEnd w:id="956"/>
              </w:del>
            </w:ins>
          </w:p>
        </w:tc>
        <w:tc>
          <w:tcPr>
            <w:tcW w:w="1361" w:type="pct"/>
            <w:tcPrChange w:id="957" w:author="Dominik Marszk" w:date="2017-02-14T17:56:00Z">
              <w:tcPr>
                <w:tcW w:w="1463" w:type="pct"/>
              </w:tcPr>
            </w:tcPrChange>
          </w:tcPr>
          <w:p w:rsidR="00F00AFB" w:rsidDel="00D95FD4" w:rsidRDefault="00F00AFB" w:rsidP="00500D48">
            <w:pPr>
              <w:pStyle w:val="CCSDSTableText"/>
              <w:keepNext/>
              <w:spacing w:line="240" w:lineRule="auto"/>
              <w:rPr>
                <w:ins w:id="958" w:author="Cesar Coelho" w:date="2017-01-30T09:47:00Z"/>
                <w:del w:id="959" w:author="Dominik Marszk" w:date="2017-02-15T10:52:00Z"/>
                <w:sz w:val="18"/>
                <w:lang w:val="en-GB"/>
              </w:rPr>
            </w:pPr>
            <w:ins w:id="960" w:author="Cesar Coelho" w:date="2017-01-30T09:49:00Z">
              <w:del w:id="961" w:author="Dominik Marszk" w:date="2017-02-15T10:52:00Z">
                <w:r w:rsidDel="00D95FD4">
                  <w:rPr>
                    <w:sz w:val="18"/>
                    <w:lang w:val="en-GB"/>
                  </w:rPr>
                  <w:delText>TAI</w:delText>
                </w:r>
              </w:del>
            </w:ins>
            <w:bookmarkStart w:id="962" w:name="_Toc474933289"/>
            <w:bookmarkEnd w:id="962"/>
          </w:p>
        </w:tc>
        <w:bookmarkStart w:id="963" w:name="_Toc474933290"/>
        <w:bookmarkEnd w:id="963"/>
      </w:tr>
      <w:tr w:rsidR="00500D48" w:rsidRPr="009E61FC" w:rsidDel="00D95FD4" w:rsidTr="008F256F">
        <w:trPr>
          <w:cantSplit/>
          <w:trHeight w:val="20"/>
          <w:jc w:val="center"/>
          <w:ins w:id="964" w:author="Cesar Coelho" w:date="2017-01-30T09:46:00Z"/>
          <w:del w:id="965" w:author="Dominik Marszk" w:date="2017-02-15T10:52:00Z"/>
          <w:trPrChange w:id="966" w:author="Dominik Marszk" w:date="2017-02-14T17:56:00Z">
            <w:trPr>
              <w:cantSplit/>
              <w:trHeight w:val="20"/>
              <w:jc w:val="center"/>
            </w:trPr>
          </w:trPrChange>
        </w:trPr>
        <w:tc>
          <w:tcPr>
            <w:tcW w:w="1276" w:type="pct"/>
            <w:tcPrChange w:id="967" w:author="Dominik Marszk" w:date="2017-02-14T17:56:00Z">
              <w:tcPr>
                <w:tcW w:w="1253" w:type="pct"/>
              </w:tcPr>
            </w:tcPrChange>
          </w:tcPr>
          <w:p w:rsidR="00F00AFB" w:rsidRPr="003B328D" w:rsidDel="00D95FD4" w:rsidRDefault="00F00AFB" w:rsidP="00500D48">
            <w:pPr>
              <w:pStyle w:val="CCSDSTableText"/>
              <w:keepNext/>
              <w:spacing w:line="240" w:lineRule="auto"/>
              <w:rPr>
                <w:ins w:id="968" w:author="Cesar Coelho" w:date="2017-01-30T09:46:00Z"/>
                <w:del w:id="969" w:author="Dominik Marszk" w:date="2017-02-15T10:52:00Z"/>
                <w:sz w:val="18"/>
                <w:lang w:val="en-GB"/>
              </w:rPr>
            </w:pPr>
            <w:ins w:id="970" w:author="Cesar Coelho" w:date="2017-01-30T09:46:00Z">
              <w:del w:id="971" w:author="Dominik Marszk" w:date="2017-02-15T10:52:00Z">
                <w:r w:rsidDel="00D95FD4">
                  <w:rPr>
                    <w:sz w:val="18"/>
                    <w:lang w:val="en-GB"/>
                  </w:rPr>
                  <w:delText>FINE_TIME</w:delText>
                </w:r>
                <w:r w:rsidRPr="009E61FC" w:rsidDel="00D95FD4">
                  <w:rPr>
                    <w:sz w:val="18"/>
                    <w:lang w:val="en-GB"/>
                  </w:rPr>
                  <w:delText>_</w:delText>
                </w:r>
                <w:r w:rsidDel="00D95FD4">
                  <w:rPr>
                    <w:sz w:val="18"/>
                    <w:lang w:val="en-GB"/>
                  </w:rPr>
                  <w:delText>UNIT</w:delText>
                </w:r>
                <w:bookmarkStart w:id="972" w:name="_Toc474933291"/>
                <w:bookmarkEnd w:id="972"/>
              </w:del>
            </w:ins>
          </w:p>
        </w:tc>
        <w:tc>
          <w:tcPr>
            <w:tcW w:w="1003" w:type="pct"/>
            <w:tcPrChange w:id="973" w:author="Dominik Marszk" w:date="2017-02-14T17:56:00Z">
              <w:tcPr>
                <w:tcW w:w="954" w:type="pct"/>
              </w:tcPr>
            </w:tcPrChange>
          </w:tcPr>
          <w:p w:rsidR="00F00AFB" w:rsidRPr="009E61FC" w:rsidDel="00D95FD4" w:rsidRDefault="00F00AFB" w:rsidP="00500D48">
            <w:pPr>
              <w:pStyle w:val="CCSDSTableText"/>
              <w:keepNext/>
              <w:spacing w:line="240" w:lineRule="auto"/>
              <w:rPr>
                <w:ins w:id="974" w:author="Cesar Coelho" w:date="2017-01-30T09:46:00Z"/>
                <w:del w:id="975" w:author="Dominik Marszk" w:date="2017-02-15T10:52:00Z"/>
                <w:sz w:val="18"/>
                <w:lang w:val="en-GB"/>
              </w:rPr>
            </w:pPr>
            <w:ins w:id="976" w:author="Cesar Coelho" w:date="2017-01-30T09:46:00Z">
              <w:del w:id="977" w:author="Dominik Marszk" w:date="2017-02-15T10:52:00Z">
                <w:r w:rsidRPr="009E61FC" w:rsidDel="00D95FD4">
                  <w:rPr>
                    <w:sz w:val="18"/>
                    <w:lang w:val="en-GB"/>
                  </w:rPr>
                  <w:delText>MAL::String</w:delText>
                </w:r>
                <w:bookmarkStart w:id="978" w:name="_Toc474933292"/>
                <w:bookmarkEnd w:id="978"/>
              </w:del>
            </w:ins>
          </w:p>
        </w:tc>
        <w:tc>
          <w:tcPr>
            <w:tcW w:w="1361" w:type="pct"/>
            <w:tcPrChange w:id="979" w:author="Dominik Marszk" w:date="2017-02-14T17:56:00Z">
              <w:tcPr>
                <w:tcW w:w="1330" w:type="pct"/>
              </w:tcPr>
            </w:tcPrChange>
          </w:tcPr>
          <w:p w:rsidR="00F00AFB" w:rsidDel="00D95FD4" w:rsidRDefault="00F00AFB" w:rsidP="00500D48">
            <w:pPr>
              <w:pStyle w:val="CCSDSTableText"/>
              <w:keepNext/>
              <w:spacing w:line="240" w:lineRule="auto"/>
              <w:rPr>
                <w:ins w:id="980" w:author="Cesar Coelho" w:date="2017-01-30T09:46:00Z"/>
                <w:del w:id="981" w:author="Dominik Marszk" w:date="2017-02-15T10:52:00Z"/>
                <w:sz w:val="18"/>
                <w:lang w:val="en-GB"/>
              </w:rPr>
            </w:pPr>
            <w:ins w:id="982" w:author="Cesar Coelho" w:date="2017-01-30T09:46:00Z">
              <w:del w:id="983" w:author="Dominik Marszk" w:date="2017-02-15T10:52:00Z">
                <w:r w:rsidDel="00D95FD4">
                  <w:rPr>
                    <w:sz w:val="18"/>
                    <w:lang w:val="en-GB"/>
                  </w:rPr>
                  <w:delText xml:space="preserve">Name of the time unit used by the </w:delText>
                </w:r>
                <w:r w:rsidRPr="009E61FC" w:rsidDel="00D95FD4">
                  <w:rPr>
                    <w:sz w:val="18"/>
                    <w:lang w:val="en-GB"/>
                  </w:rPr>
                  <w:delText>Time Code Format</w:delText>
                </w:r>
                <w:r w:rsidDel="00D95FD4">
                  <w:rPr>
                    <w:sz w:val="18"/>
                    <w:lang w:val="en-GB"/>
                  </w:rPr>
                  <w:delText xml:space="preserve"> for MAL::FineTime, e.g., second, millisecond.</w:delText>
                </w:r>
                <w:bookmarkStart w:id="984" w:name="_Toc474933293"/>
                <w:bookmarkEnd w:id="984"/>
              </w:del>
            </w:ins>
          </w:p>
        </w:tc>
        <w:tc>
          <w:tcPr>
            <w:tcW w:w="1361" w:type="pct"/>
            <w:tcPrChange w:id="985" w:author="Dominik Marszk" w:date="2017-02-14T17:56:00Z">
              <w:tcPr>
                <w:tcW w:w="1463" w:type="pct"/>
              </w:tcPr>
            </w:tcPrChange>
          </w:tcPr>
          <w:p w:rsidR="00F00AFB" w:rsidDel="00D95FD4" w:rsidRDefault="00F00AFB" w:rsidP="00500D48">
            <w:pPr>
              <w:pStyle w:val="CCSDSTableText"/>
              <w:keepNext/>
              <w:spacing w:line="240" w:lineRule="auto"/>
              <w:rPr>
                <w:ins w:id="986" w:author="Cesar Coelho" w:date="2017-01-30T09:47:00Z"/>
                <w:del w:id="987" w:author="Dominik Marszk" w:date="2017-02-15T10:52:00Z"/>
                <w:sz w:val="18"/>
                <w:lang w:val="en-GB"/>
              </w:rPr>
            </w:pPr>
            <w:ins w:id="988" w:author="Cesar Coelho" w:date="2017-01-30T09:49:00Z">
              <w:del w:id="989" w:author="Dominik Marszk" w:date="2017-02-15T10:52:00Z">
                <w:r w:rsidDel="00D95FD4">
                  <w:rPr>
                    <w:sz w:val="18"/>
                    <w:lang w:val="en-GB"/>
                  </w:rPr>
                  <w:delText>Seconds</w:delText>
                </w:r>
              </w:del>
            </w:ins>
            <w:bookmarkStart w:id="990" w:name="_Toc474933294"/>
            <w:bookmarkEnd w:id="990"/>
          </w:p>
        </w:tc>
        <w:bookmarkStart w:id="991" w:name="_Toc474933295"/>
        <w:bookmarkEnd w:id="991"/>
      </w:tr>
      <w:tr w:rsidR="00500D48" w:rsidRPr="009E61FC" w:rsidDel="00D95FD4" w:rsidTr="008F256F">
        <w:trPr>
          <w:cantSplit/>
          <w:trHeight w:val="20"/>
          <w:jc w:val="center"/>
          <w:ins w:id="992" w:author="Cesar Coelho" w:date="2017-01-30T09:46:00Z"/>
          <w:del w:id="993" w:author="Dominik Marszk" w:date="2017-02-15T10:52:00Z"/>
          <w:trPrChange w:id="994" w:author="Dominik Marszk" w:date="2017-02-14T17:56:00Z">
            <w:trPr>
              <w:cantSplit/>
              <w:trHeight w:val="20"/>
              <w:jc w:val="center"/>
            </w:trPr>
          </w:trPrChange>
        </w:trPr>
        <w:tc>
          <w:tcPr>
            <w:tcW w:w="1276" w:type="pct"/>
            <w:tcPrChange w:id="995" w:author="Dominik Marszk" w:date="2017-02-14T17:56:00Z">
              <w:tcPr>
                <w:tcW w:w="1253" w:type="pct"/>
              </w:tcPr>
            </w:tcPrChange>
          </w:tcPr>
          <w:p w:rsidR="00F00AFB" w:rsidRPr="009E61FC" w:rsidDel="00D95FD4" w:rsidRDefault="00F00AFB" w:rsidP="00500D48">
            <w:pPr>
              <w:pStyle w:val="CCSDSTableText"/>
              <w:keepNext/>
              <w:spacing w:line="240" w:lineRule="auto"/>
              <w:rPr>
                <w:ins w:id="996" w:author="Cesar Coelho" w:date="2017-01-30T09:46:00Z"/>
                <w:del w:id="997" w:author="Dominik Marszk" w:date="2017-02-15T10:52:00Z"/>
                <w:sz w:val="18"/>
                <w:lang w:val="en-GB"/>
              </w:rPr>
            </w:pPr>
            <w:ins w:id="998" w:author="Cesar Coelho" w:date="2017-01-30T09:46:00Z">
              <w:del w:id="999" w:author="Dominik Marszk" w:date="2017-02-15T10:52:00Z">
                <w:r w:rsidDel="00D95FD4">
                  <w:rPr>
                    <w:sz w:val="18"/>
                    <w:lang w:val="en-GB"/>
                  </w:rPr>
                  <w:delText>NETWORK_ZONE</w:delText>
                </w:r>
                <w:bookmarkStart w:id="1000" w:name="_Toc474933296"/>
                <w:bookmarkEnd w:id="1000"/>
              </w:del>
            </w:ins>
          </w:p>
        </w:tc>
        <w:tc>
          <w:tcPr>
            <w:tcW w:w="1003" w:type="pct"/>
            <w:tcPrChange w:id="1001" w:author="Dominik Marszk" w:date="2017-02-14T17:56:00Z">
              <w:tcPr>
                <w:tcW w:w="954" w:type="pct"/>
              </w:tcPr>
            </w:tcPrChange>
          </w:tcPr>
          <w:p w:rsidR="00F00AFB" w:rsidRPr="009E61FC" w:rsidDel="00D95FD4" w:rsidRDefault="00F00AFB" w:rsidP="00500D48">
            <w:pPr>
              <w:pStyle w:val="CCSDSTableText"/>
              <w:keepNext/>
              <w:spacing w:line="240" w:lineRule="auto"/>
              <w:rPr>
                <w:ins w:id="1002" w:author="Cesar Coelho" w:date="2017-01-30T09:46:00Z"/>
                <w:del w:id="1003" w:author="Dominik Marszk" w:date="2017-02-15T10:52:00Z"/>
                <w:sz w:val="18"/>
                <w:lang w:val="en-GB"/>
              </w:rPr>
            </w:pPr>
            <w:ins w:id="1004" w:author="Cesar Coelho" w:date="2017-01-30T09:46:00Z">
              <w:del w:id="1005" w:author="Dominik Marszk" w:date="2017-02-15T10:52:00Z">
                <w:r w:rsidDel="00D95FD4">
                  <w:rPr>
                    <w:sz w:val="18"/>
                    <w:lang w:val="en-GB"/>
                  </w:rPr>
                  <w:delText>MAL::Identifier</w:delText>
                </w:r>
                <w:bookmarkStart w:id="1006" w:name="_Toc474933297"/>
                <w:bookmarkEnd w:id="1006"/>
              </w:del>
            </w:ins>
          </w:p>
        </w:tc>
        <w:tc>
          <w:tcPr>
            <w:tcW w:w="1361" w:type="pct"/>
            <w:tcPrChange w:id="1007" w:author="Dominik Marszk" w:date="2017-02-14T17:56:00Z">
              <w:tcPr>
                <w:tcW w:w="1330" w:type="pct"/>
              </w:tcPr>
            </w:tcPrChange>
          </w:tcPr>
          <w:p w:rsidR="00F00AFB" w:rsidRPr="009E61FC" w:rsidDel="00D95FD4" w:rsidRDefault="00F00AFB" w:rsidP="00500D48">
            <w:pPr>
              <w:pStyle w:val="CCSDSTableText"/>
              <w:keepNext/>
              <w:spacing w:line="240" w:lineRule="auto"/>
              <w:rPr>
                <w:ins w:id="1008" w:author="Cesar Coelho" w:date="2017-01-30T09:46:00Z"/>
                <w:del w:id="1009" w:author="Dominik Marszk" w:date="2017-02-15T10:52:00Z"/>
                <w:sz w:val="18"/>
                <w:lang w:val="en-GB"/>
              </w:rPr>
            </w:pPr>
            <w:ins w:id="1010" w:author="Cesar Coelho" w:date="2017-01-30T09:46:00Z">
              <w:del w:id="1011" w:author="Dominik Marszk" w:date="2017-02-15T10:52:00Z">
                <w:r w:rsidDel="00D95FD4">
                  <w:rPr>
                    <w:sz w:val="18"/>
                    <w:lang w:val="en-GB"/>
                  </w:rPr>
                  <w:delText>Value to be assigned to the MAL header field ‘Network Zone’ if NETWORK_ZONE_</w:delText>
                </w:r>
                <w:r w:rsidRPr="00A30696" w:rsidDel="00D95FD4">
                  <w:rPr>
                    <w:sz w:val="18"/>
                    <w:lang w:val="en-GB"/>
                  </w:rPr>
                  <w:delText>FLAG</w:delText>
                </w:r>
                <w:r w:rsidDel="00D95FD4">
                  <w:rPr>
                    <w:sz w:val="18"/>
                    <w:lang w:val="en-GB"/>
                  </w:rPr>
                  <w:delText xml:space="preserve"> is FALSE</w:delText>
                </w:r>
                <w:bookmarkStart w:id="1012" w:name="_Toc474933298"/>
                <w:bookmarkEnd w:id="1012"/>
              </w:del>
            </w:ins>
          </w:p>
        </w:tc>
        <w:tc>
          <w:tcPr>
            <w:tcW w:w="1361" w:type="pct"/>
            <w:tcPrChange w:id="1013" w:author="Dominik Marszk" w:date="2017-02-14T17:56:00Z">
              <w:tcPr>
                <w:tcW w:w="1463" w:type="pct"/>
              </w:tcPr>
            </w:tcPrChange>
          </w:tcPr>
          <w:p w:rsidR="00F00AFB" w:rsidDel="00D95FD4" w:rsidRDefault="00F00AFB" w:rsidP="00500D48">
            <w:pPr>
              <w:pStyle w:val="CCSDSTableText"/>
              <w:keepNext/>
              <w:spacing w:line="240" w:lineRule="auto"/>
              <w:rPr>
                <w:ins w:id="1014" w:author="Cesar Coelho" w:date="2017-01-30T09:47:00Z"/>
                <w:del w:id="1015" w:author="Dominik Marszk" w:date="2017-02-15T10:52:00Z"/>
                <w:sz w:val="18"/>
                <w:lang w:val="en-GB"/>
              </w:rPr>
            </w:pPr>
            <w:bookmarkStart w:id="1016" w:name="_Toc474933299"/>
            <w:bookmarkEnd w:id="1016"/>
          </w:p>
        </w:tc>
        <w:bookmarkStart w:id="1017" w:name="_Toc474933300"/>
        <w:bookmarkEnd w:id="1017"/>
      </w:tr>
      <w:tr w:rsidR="00500D48" w:rsidRPr="009E61FC" w:rsidDel="00D95FD4" w:rsidTr="008F256F">
        <w:trPr>
          <w:cantSplit/>
          <w:trHeight w:val="20"/>
          <w:jc w:val="center"/>
          <w:ins w:id="1018" w:author="Cesar Coelho" w:date="2017-01-30T09:46:00Z"/>
          <w:del w:id="1019" w:author="Dominik Marszk" w:date="2017-02-15T10:52:00Z"/>
          <w:trPrChange w:id="1020" w:author="Dominik Marszk" w:date="2017-02-14T17:56:00Z">
            <w:trPr>
              <w:cantSplit/>
              <w:trHeight w:val="20"/>
              <w:jc w:val="center"/>
            </w:trPr>
          </w:trPrChange>
        </w:trPr>
        <w:tc>
          <w:tcPr>
            <w:tcW w:w="1276" w:type="pct"/>
            <w:tcPrChange w:id="1021" w:author="Dominik Marszk" w:date="2017-02-14T17:56:00Z">
              <w:tcPr>
                <w:tcW w:w="1253" w:type="pct"/>
              </w:tcPr>
            </w:tcPrChange>
          </w:tcPr>
          <w:p w:rsidR="00F00AFB" w:rsidDel="00D95FD4" w:rsidRDefault="00F00AFB" w:rsidP="00500D48">
            <w:pPr>
              <w:pStyle w:val="CCSDSTableText"/>
              <w:spacing w:line="240" w:lineRule="auto"/>
              <w:rPr>
                <w:ins w:id="1022" w:author="Cesar Coelho" w:date="2017-01-30T09:46:00Z"/>
                <w:del w:id="1023" w:author="Dominik Marszk" w:date="2017-02-15T10:52:00Z"/>
                <w:sz w:val="18"/>
                <w:lang w:val="en-GB"/>
              </w:rPr>
            </w:pPr>
            <w:ins w:id="1024" w:author="Cesar Coelho" w:date="2017-01-30T09:46:00Z">
              <w:del w:id="1025" w:author="Dominik Marszk" w:date="2017-02-15T10:52:00Z">
                <w:r w:rsidDel="00D95FD4">
                  <w:rPr>
                    <w:sz w:val="18"/>
                    <w:lang w:val="en-GB"/>
                  </w:rPr>
                  <w:delText>PRIORITY</w:delText>
                </w:r>
                <w:bookmarkStart w:id="1026" w:name="_Toc474933301"/>
                <w:bookmarkEnd w:id="1026"/>
              </w:del>
            </w:ins>
          </w:p>
        </w:tc>
        <w:tc>
          <w:tcPr>
            <w:tcW w:w="1003" w:type="pct"/>
            <w:tcPrChange w:id="1027" w:author="Dominik Marszk" w:date="2017-02-14T17:56:00Z">
              <w:tcPr>
                <w:tcW w:w="954" w:type="pct"/>
              </w:tcPr>
            </w:tcPrChange>
          </w:tcPr>
          <w:p w:rsidR="00F00AFB" w:rsidDel="00D95FD4" w:rsidRDefault="00F00AFB" w:rsidP="00500D48">
            <w:pPr>
              <w:pStyle w:val="CCSDSTableText"/>
              <w:spacing w:line="240" w:lineRule="auto"/>
              <w:rPr>
                <w:ins w:id="1028" w:author="Cesar Coelho" w:date="2017-01-30T09:46:00Z"/>
                <w:del w:id="1029" w:author="Dominik Marszk" w:date="2017-02-15T10:52:00Z"/>
                <w:sz w:val="18"/>
                <w:lang w:val="en-GB"/>
              </w:rPr>
            </w:pPr>
            <w:ins w:id="1030" w:author="Cesar Coelho" w:date="2017-01-30T09:46:00Z">
              <w:del w:id="1031" w:author="Dominik Marszk" w:date="2017-02-15T10:52:00Z">
                <w:r w:rsidDel="00D95FD4">
                  <w:rPr>
                    <w:sz w:val="18"/>
                    <w:lang w:val="en-GB"/>
                  </w:rPr>
                  <w:delText>MAL::UInteger</w:delText>
                </w:r>
                <w:bookmarkStart w:id="1032" w:name="_Toc474933302"/>
                <w:bookmarkEnd w:id="1032"/>
              </w:del>
            </w:ins>
          </w:p>
        </w:tc>
        <w:tc>
          <w:tcPr>
            <w:tcW w:w="1361" w:type="pct"/>
            <w:tcPrChange w:id="1033" w:author="Dominik Marszk" w:date="2017-02-14T17:56:00Z">
              <w:tcPr>
                <w:tcW w:w="1330" w:type="pct"/>
              </w:tcPr>
            </w:tcPrChange>
          </w:tcPr>
          <w:p w:rsidR="00F00AFB" w:rsidRPr="008D5F73" w:rsidDel="00D95FD4" w:rsidRDefault="00F00AFB" w:rsidP="00500D48">
            <w:pPr>
              <w:pStyle w:val="CCSDSTableText"/>
              <w:spacing w:line="240" w:lineRule="auto"/>
              <w:rPr>
                <w:ins w:id="1034" w:author="Cesar Coelho" w:date="2017-01-30T09:46:00Z"/>
                <w:del w:id="1035" w:author="Dominik Marszk" w:date="2017-02-15T10:52:00Z"/>
                <w:sz w:val="18"/>
                <w:lang w:val="en-GB"/>
              </w:rPr>
            </w:pPr>
            <w:ins w:id="1036" w:author="Cesar Coelho" w:date="2017-01-30T09:46:00Z">
              <w:del w:id="1037" w:author="Dominik Marszk" w:date="2017-02-15T10:52:00Z">
                <w:r w:rsidDel="00D95FD4">
                  <w:rPr>
                    <w:sz w:val="18"/>
                    <w:lang w:val="en-GB"/>
                  </w:rPr>
                  <w:delText>Value to be assigned to the MAL header field ‘Priority’ if PRIORITY_</w:delText>
                </w:r>
                <w:r w:rsidRPr="00A30696" w:rsidDel="00D95FD4">
                  <w:rPr>
                    <w:sz w:val="18"/>
                    <w:lang w:val="en-GB"/>
                  </w:rPr>
                  <w:delText>FLAG</w:delText>
                </w:r>
                <w:r w:rsidDel="00D95FD4">
                  <w:rPr>
                    <w:sz w:val="18"/>
                    <w:lang w:val="en-GB"/>
                  </w:rPr>
                  <w:delText xml:space="preserve"> is FALSE</w:delText>
                </w:r>
                <w:bookmarkStart w:id="1038" w:name="_Toc474933303"/>
                <w:bookmarkEnd w:id="1038"/>
              </w:del>
            </w:ins>
          </w:p>
        </w:tc>
        <w:tc>
          <w:tcPr>
            <w:tcW w:w="1361" w:type="pct"/>
            <w:tcPrChange w:id="1039" w:author="Dominik Marszk" w:date="2017-02-14T17:56:00Z">
              <w:tcPr>
                <w:tcW w:w="1463" w:type="pct"/>
              </w:tcPr>
            </w:tcPrChange>
          </w:tcPr>
          <w:p w:rsidR="00F00AFB" w:rsidDel="00D95FD4" w:rsidRDefault="00F00AFB" w:rsidP="00500D48">
            <w:pPr>
              <w:pStyle w:val="CCSDSTableText"/>
              <w:spacing w:line="240" w:lineRule="auto"/>
              <w:rPr>
                <w:ins w:id="1040" w:author="Cesar Coelho" w:date="2017-01-30T09:47:00Z"/>
                <w:del w:id="1041" w:author="Dominik Marszk" w:date="2017-02-15T10:52:00Z"/>
                <w:sz w:val="18"/>
                <w:lang w:val="en-GB"/>
              </w:rPr>
            </w:pPr>
            <w:bookmarkStart w:id="1042" w:name="_Toc474933304"/>
            <w:bookmarkEnd w:id="1042"/>
          </w:p>
        </w:tc>
        <w:bookmarkStart w:id="1043" w:name="_Toc474933305"/>
        <w:bookmarkEnd w:id="1043"/>
      </w:tr>
      <w:tr w:rsidR="00500D48" w:rsidRPr="009E61FC" w:rsidDel="00D95FD4" w:rsidTr="008F256F">
        <w:trPr>
          <w:cantSplit/>
          <w:trHeight w:val="20"/>
          <w:jc w:val="center"/>
          <w:ins w:id="1044" w:author="Cesar Coelho" w:date="2017-01-30T09:46:00Z"/>
          <w:del w:id="1045" w:author="Dominik Marszk" w:date="2017-02-15T10:52:00Z"/>
          <w:trPrChange w:id="1046" w:author="Dominik Marszk" w:date="2017-02-14T17:56:00Z">
            <w:trPr>
              <w:cantSplit/>
              <w:trHeight w:val="20"/>
              <w:jc w:val="center"/>
            </w:trPr>
          </w:trPrChange>
        </w:trPr>
        <w:tc>
          <w:tcPr>
            <w:tcW w:w="1276" w:type="pct"/>
            <w:tcPrChange w:id="1047" w:author="Dominik Marszk" w:date="2017-02-14T17:56:00Z">
              <w:tcPr>
                <w:tcW w:w="1253" w:type="pct"/>
              </w:tcPr>
            </w:tcPrChange>
          </w:tcPr>
          <w:p w:rsidR="00F00AFB" w:rsidRPr="009E61FC" w:rsidDel="00D95FD4" w:rsidRDefault="00F00AFB" w:rsidP="00500D48">
            <w:pPr>
              <w:pStyle w:val="CCSDSTableText"/>
              <w:spacing w:line="240" w:lineRule="auto"/>
              <w:rPr>
                <w:ins w:id="1048" w:author="Cesar Coelho" w:date="2017-01-30T09:46:00Z"/>
                <w:del w:id="1049" w:author="Dominik Marszk" w:date="2017-02-15T10:52:00Z"/>
                <w:sz w:val="18"/>
                <w:lang w:val="en-GB"/>
              </w:rPr>
            </w:pPr>
            <w:ins w:id="1050" w:author="Cesar Coelho" w:date="2017-01-30T09:46:00Z">
              <w:del w:id="1051" w:author="Dominik Marszk" w:date="2017-02-15T10:52:00Z">
                <w:r w:rsidRPr="009E61FC" w:rsidDel="00D95FD4">
                  <w:rPr>
                    <w:sz w:val="18"/>
                    <w:lang w:val="en-GB"/>
                  </w:rPr>
                  <w:delText>TIME_CODE_FORMAT</w:delText>
                </w:r>
                <w:bookmarkStart w:id="1052" w:name="_Toc474933306"/>
                <w:bookmarkEnd w:id="1052"/>
              </w:del>
            </w:ins>
          </w:p>
        </w:tc>
        <w:tc>
          <w:tcPr>
            <w:tcW w:w="1003" w:type="pct"/>
            <w:tcPrChange w:id="1053" w:author="Dominik Marszk" w:date="2017-02-14T17:56:00Z">
              <w:tcPr>
                <w:tcW w:w="954" w:type="pct"/>
              </w:tcPr>
            </w:tcPrChange>
          </w:tcPr>
          <w:p w:rsidR="00F00AFB" w:rsidRPr="009E61FC" w:rsidDel="00D95FD4" w:rsidRDefault="00F00AFB" w:rsidP="00500D48">
            <w:pPr>
              <w:pStyle w:val="CCSDSTableText"/>
              <w:spacing w:line="240" w:lineRule="auto"/>
              <w:rPr>
                <w:ins w:id="1054" w:author="Cesar Coelho" w:date="2017-01-30T09:46:00Z"/>
                <w:del w:id="1055" w:author="Dominik Marszk" w:date="2017-02-15T10:52:00Z"/>
                <w:sz w:val="18"/>
                <w:lang w:val="en-GB"/>
              </w:rPr>
            </w:pPr>
            <w:ins w:id="1056" w:author="Cesar Coelho" w:date="2017-01-30T09:46:00Z">
              <w:del w:id="1057" w:author="Dominik Marszk" w:date="2017-02-15T10:52:00Z">
                <w:r w:rsidRPr="009E61FC" w:rsidDel="00D95FD4">
                  <w:rPr>
                    <w:sz w:val="18"/>
                    <w:lang w:val="en-GB"/>
                  </w:rPr>
                  <w:delText>MAL::Blob</w:delText>
                </w:r>
                <w:bookmarkStart w:id="1058" w:name="_Toc474933307"/>
                <w:bookmarkEnd w:id="1058"/>
              </w:del>
            </w:ins>
          </w:p>
        </w:tc>
        <w:tc>
          <w:tcPr>
            <w:tcW w:w="1361" w:type="pct"/>
            <w:tcPrChange w:id="1059" w:author="Dominik Marszk" w:date="2017-02-14T17:56:00Z">
              <w:tcPr>
                <w:tcW w:w="1330" w:type="pct"/>
              </w:tcPr>
            </w:tcPrChange>
          </w:tcPr>
          <w:p w:rsidR="00F00AFB" w:rsidRPr="009E61FC" w:rsidDel="00D95FD4" w:rsidRDefault="00F00AFB">
            <w:pPr>
              <w:pStyle w:val="CCSDSTableText"/>
              <w:spacing w:line="240" w:lineRule="auto"/>
              <w:rPr>
                <w:ins w:id="1060" w:author="Cesar Coelho" w:date="2017-01-30T09:46:00Z"/>
                <w:del w:id="1061" w:author="Dominik Marszk" w:date="2017-02-15T10:52:00Z"/>
                <w:sz w:val="18"/>
                <w:lang w:val="en-GB"/>
              </w:rPr>
            </w:pPr>
            <w:ins w:id="1062" w:author="Cesar Coelho" w:date="2017-01-30T09:46:00Z">
              <w:del w:id="1063" w:author="Dominik Marszk" w:date="2017-02-15T10:52:00Z">
                <w:r w:rsidRPr="009E61FC" w:rsidDel="00D95FD4">
                  <w:rPr>
                    <w:sz w:val="18"/>
                    <w:lang w:val="en-GB"/>
                  </w:rPr>
                  <w:delText>P-Field of the Time Code Format</w:delText>
                </w:r>
              </w:del>
              <w:del w:id="1064" w:author="Dominik Marszk" w:date="2017-02-14T16:53:00Z">
                <w:r w:rsidDel="00500D48">
                  <w:rPr>
                    <w:sz w:val="18"/>
                    <w:lang w:val="en-GB"/>
                  </w:rPr>
                  <w:delText xml:space="preserve"> </w:delText>
                </w:r>
                <w:r w:rsidRPr="008D5F73" w:rsidDel="00500D48">
                  <w:rPr>
                    <w:sz w:val="18"/>
                    <w:lang w:val="en-GB"/>
                  </w:rPr>
                  <w:delText>(reference</w:delText>
                </w:r>
                <w:r w:rsidDel="00500D48">
                  <w:rPr>
                    <w:sz w:val="18"/>
                    <w:lang w:val="en-GB"/>
                  </w:rPr>
                  <w:delText xml:space="preserve"> </w:delText>
                </w:r>
                <w:r w:rsidDel="00500D48">
                  <w:rPr>
                    <w:sz w:val="18"/>
                  </w:rPr>
                  <w:fldChar w:fldCharType="begin"/>
                </w:r>
                <w:r w:rsidDel="00500D48">
                  <w:rPr>
                    <w:sz w:val="18"/>
                    <w:lang w:val="en-GB"/>
                  </w:rPr>
                  <w:delInstrText xml:space="preserve"> REF NRef_TCF_CCSDS301_0x4 \h </w:delInstrText>
                </w:r>
              </w:del>
            </w:ins>
            <w:del w:id="1065" w:author="Dominik Marszk" w:date="2017-02-14T16:53:00Z">
              <w:r w:rsidDel="00500D48">
                <w:rPr>
                  <w:sz w:val="18"/>
                </w:rPr>
              </w:r>
            </w:del>
            <w:ins w:id="1066" w:author="Cesar Coelho" w:date="2017-01-30T09:46:00Z">
              <w:del w:id="1067" w:author="Dominik Marszk" w:date="2017-02-14T16:53:00Z">
                <w:r w:rsidDel="00500D48">
                  <w:rPr>
                    <w:sz w:val="18"/>
                  </w:rPr>
                  <w:fldChar w:fldCharType="end"/>
                </w:r>
                <w:r w:rsidRPr="008D5F73" w:rsidDel="00500D48">
                  <w:rPr>
                    <w:sz w:val="18"/>
                    <w:lang w:val="en-GB"/>
                  </w:rPr>
                  <w:delText>)</w:delText>
                </w:r>
              </w:del>
              <w:del w:id="1068" w:author="Dominik Marszk" w:date="2017-02-15T10:52:00Z">
                <w:r w:rsidRPr="009E61FC" w:rsidDel="00D95FD4">
                  <w:rPr>
                    <w:sz w:val="18"/>
                    <w:lang w:val="en-GB"/>
                  </w:rPr>
                  <w:delText xml:space="preserve"> to be applied to the MAL::Time elements</w:delText>
                </w:r>
                <w:bookmarkStart w:id="1069" w:name="_Toc474933308"/>
                <w:bookmarkEnd w:id="1069"/>
              </w:del>
            </w:ins>
          </w:p>
        </w:tc>
        <w:tc>
          <w:tcPr>
            <w:tcW w:w="1361" w:type="pct"/>
            <w:tcPrChange w:id="1070" w:author="Dominik Marszk" w:date="2017-02-14T17:56:00Z">
              <w:tcPr>
                <w:tcW w:w="1463" w:type="pct"/>
              </w:tcPr>
            </w:tcPrChange>
          </w:tcPr>
          <w:p w:rsidR="00F00AFB" w:rsidRPr="009E61FC" w:rsidDel="00D95FD4" w:rsidRDefault="00773CEC" w:rsidP="00500D48">
            <w:pPr>
              <w:pStyle w:val="CCSDSTableText"/>
              <w:spacing w:line="240" w:lineRule="auto"/>
              <w:rPr>
                <w:ins w:id="1071" w:author="Cesar Coelho" w:date="2017-01-30T09:47:00Z"/>
                <w:del w:id="1072" w:author="Dominik Marszk" w:date="2017-02-15T10:52:00Z"/>
                <w:sz w:val="18"/>
                <w:lang w:val="en-GB"/>
              </w:rPr>
            </w:pPr>
            <w:ins w:id="1073" w:author="Cesar Coelho" w:date="2017-01-30T09:50:00Z">
              <w:del w:id="1074" w:author="Dominik Marszk" w:date="2017-02-15T10:52:00Z">
                <w:r w:rsidDel="00D95FD4">
                  <w:rPr>
                    <w:rFonts w:ascii="Lucida Console" w:hAnsi="Lucida Console" w:cs="Lucida Console"/>
                    <w:lang w:val="en-US"/>
                  </w:rPr>
                  <w:delText>00101111</w:delText>
                </w:r>
              </w:del>
            </w:ins>
            <w:bookmarkStart w:id="1075" w:name="_Toc474933309"/>
            <w:bookmarkEnd w:id="1075"/>
          </w:p>
        </w:tc>
        <w:bookmarkStart w:id="1076" w:name="_Toc474933310"/>
        <w:bookmarkEnd w:id="1076"/>
      </w:tr>
      <w:tr w:rsidR="00500D48" w:rsidRPr="009E61FC" w:rsidDel="00D95FD4" w:rsidTr="008F256F">
        <w:trPr>
          <w:cantSplit/>
          <w:trHeight w:val="20"/>
          <w:jc w:val="center"/>
          <w:ins w:id="1077" w:author="Cesar Coelho" w:date="2017-01-30T09:46:00Z"/>
          <w:del w:id="1078" w:author="Dominik Marszk" w:date="2017-02-15T10:52:00Z"/>
          <w:trPrChange w:id="1079" w:author="Dominik Marszk" w:date="2017-02-14T17:56:00Z">
            <w:trPr>
              <w:cantSplit/>
              <w:trHeight w:val="20"/>
              <w:jc w:val="center"/>
            </w:trPr>
          </w:trPrChange>
        </w:trPr>
        <w:tc>
          <w:tcPr>
            <w:tcW w:w="1276" w:type="pct"/>
            <w:tcPrChange w:id="1080" w:author="Dominik Marszk" w:date="2017-02-14T17:56:00Z">
              <w:tcPr>
                <w:tcW w:w="1253" w:type="pct"/>
              </w:tcPr>
            </w:tcPrChange>
          </w:tcPr>
          <w:p w:rsidR="00F00AFB" w:rsidRPr="009E61FC" w:rsidDel="00D95FD4" w:rsidRDefault="00F00AFB" w:rsidP="00500D48">
            <w:pPr>
              <w:pStyle w:val="CCSDSTableText"/>
              <w:spacing w:line="240" w:lineRule="auto"/>
              <w:rPr>
                <w:ins w:id="1081" w:author="Cesar Coelho" w:date="2017-01-30T09:46:00Z"/>
                <w:del w:id="1082" w:author="Dominik Marszk" w:date="2017-02-15T10:52:00Z"/>
                <w:sz w:val="18"/>
                <w:lang w:val="en-GB"/>
              </w:rPr>
            </w:pPr>
            <w:ins w:id="1083" w:author="Cesar Coelho" w:date="2017-01-30T09:46:00Z">
              <w:del w:id="1084" w:author="Dominik Marszk" w:date="2017-02-15T10:52:00Z">
                <w:r w:rsidRPr="009E61FC" w:rsidDel="00D95FD4">
                  <w:rPr>
                    <w:sz w:val="18"/>
                    <w:lang w:val="en-GB"/>
                  </w:rPr>
                  <w:delText>TIME_EPOCH</w:delText>
                </w:r>
                <w:bookmarkStart w:id="1085" w:name="_Toc474933311"/>
                <w:bookmarkEnd w:id="1085"/>
              </w:del>
            </w:ins>
          </w:p>
        </w:tc>
        <w:tc>
          <w:tcPr>
            <w:tcW w:w="1003" w:type="pct"/>
            <w:tcPrChange w:id="1086" w:author="Dominik Marszk" w:date="2017-02-14T17:56:00Z">
              <w:tcPr>
                <w:tcW w:w="954" w:type="pct"/>
              </w:tcPr>
            </w:tcPrChange>
          </w:tcPr>
          <w:p w:rsidR="00F00AFB" w:rsidRPr="009E61FC" w:rsidDel="00D95FD4" w:rsidRDefault="00F00AFB" w:rsidP="00500D48">
            <w:pPr>
              <w:pStyle w:val="CCSDSTableText"/>
              <w:spacing w:line="240" w:lineRule="auto"/>
              <w:rPr>
                <w:ins w:id="1087" w:author="Cesar Coelho" w:date="2017-01-30T09:46:00Z"/>
                <w:del w:id="1088" w:author="Dominik Marszk" w:date="2017-02-15T10:52:00Z"/>
                <w:sz w:val="18"/>
                <w:lang w:val="en-GB"/>
              </w:rPr>
            </w:pPr>
            <w:ins w:id="1089" w:author="Cesar Coelho" w:date="2017-01-30T09:46:00Z">
              <w:del w:id="1090" w:author="Dominik Marszk" w:date="2017-02-15T10:52:00Z">
                <w:r w:rsidRPr="009E61FC" w:rsidDel="00D95FD4">
                  <w:rPr>
                    <w:sz w:val="18"/>
                    <w:lang w:val="en-GB"/>
                  </w:rPr>
                  <w:delText>MAL::String</w:delText>
                </w:r>
                <w:bookmarkStart w:id="1091" w:name="_Toc474933312"/>
                <w:bookmarkEnd w:id="1091"/>
              </w:del>
            </w:ins>
          </w:p>
        </w:tc>
        <w:tc>
          <w:tcPr>
            <w:tcW w:w="1361" w:type="pct"/>
            <w:tcPrChange w:id="1092" w:author="Dominik Marszk" w:date="2017-02-14T17:56:00Z">
              <w:tcPr>
                <w:tcW w:w="1330" w:type="pct"/>
              </w:tcPr>
            </w:tcPrChange>
          </w:tcPr>
          <w:p w:rsidR="00F00AFB" w:rsidRPr="009E61FC" w:rsidDel="00D95FD4" w:rsidRDefault="00F00AFB">
            <w:pPr>
              <w:pStyle w:val="CCSDSTableText"/>
              <w:spacing w:line="240" w:lineRule="auto"/>
              <w:rPr>
                <w:ins w:id="1093" w:author="Cesar Coelho" w:date="2017-01-30T09:46:00Z"/>
                <w:del w:id="1094" w:author="Dominik Marszk" w:date="2017-02-15T10:52:00Z"/>
                <w:sz w:val="18"/>
                <w:lang w:val="en-GB"/>
              </w:rPr>
            </w:pPr>
            <w:ins w:id="1095" w:author="Cesar Coelho" w:date="2017-01-30T09:46:00Z">
              <w:del w:id="1096" w:author="Dominik Marszk" w:date="2017-02-15T10:52:00Z">
                <w:r w:rsidRPr="009E61FC" w:rsidDel="00D95FD4">
                  <w:rPr>
                    <w:sz w:val="18"/>
                    <w:lang w:val="en-GB"/>
                  </w:rPr>
                  <w:delText xml:space="preserve">Epoch in ISO-8601 format </w:delText>
                </w:r>
              </w:del>
              <w:del w:id="1097" w:author="Dominik Marszk" w:date="2017-02-14T16:53:00Z">
                <w:r w:rsidRPr="009E61FC" w:rsidDel="00500D48">
                  <w:rPr>
                    <w:sz w:val="18"/>
                    <w:lang w:val="en-GB"/>
                  </w:rPr>
                  <w:delText>(reference</w:delText>
                </w:r>
                <w:r w:rsidDel="00500D48">
                  <w:rPr>
                    <w:sz w:val="18"/>
                    <w:lang w:val="en-GB"/>
                  </w:rPr>
                  <w:delText xml:space="preserve"> </w:delText>
                </w:r>
                <w:r w:rsidDel="00500D48">
                  <w:rPr>
                    <w:sz w:val="18"/>
                  </w:rPr>
                  <w:fldChar w:fldCharType="begin"/>
                </w:r>
                <w:r w:rsidDel="00500D48">
                  <w:rPr>
                    <w:sz w:val="18"/>
                    <w:lang w:val="en-GB"/>
                  </w:rPr>
                  <w:delInstrText xml:space="preserve"> REF NRef_DatesTimes_ISO \h </w:delInstrText>
                </w:r>
              </w:del>
            </w:ins>
            <w:del w:id="1098" w:author="Dominik Marszk" w:date="2017-02-14T16:53:00Z">
              <w:r w:rsidDel="00500D48">
                <w:rPr>
                  <w:sz w:val="18"/>
                </w:rPr>
              </w:r>
            </w:del>
            <w:ins w:id="1099" w:author="Cesar Coelho" w:date="2017-01-30T09:46:00Z">
              <w:del w:id="1100" w:author="Dominik Marszk" w:date="2017-02-14T16:53:00Z">
                <w:r w:rsidDel="00500D48">
                  <w:rPr>
                    <w:sz w:val="18"/>
                  </w:rPr>
                  <w:fldChar w:fldCharType="end"/>
                </w:r>
                <w:r w:rsidRPr="009E61FC" w:rsidDel="00500D48">
                  <w:rPr>
                    <w:sz w:val="18"/>
                    <w:lang w:val="en-GB"/>
                  </w:rPr>
                  <w:delText xml:space="preserve">) </w:delText>
                </w:r>
              </w:del>
              <w:del w:id="1101" w:author="Dominik Marszk" w:date="2017-02-15T10:52:00Z">
                <w:r w:rsidRPr="009E61FC" w:rsidDel="00D95FD4">
                  <w:rPr>
                    <w:sz w:val="18"/>
                    <w:lang w:val="en-GB"/>
                  </w:rPr>
                  <w:delText>to be applied to the MAL::Time elements</w:delText>
                </w:r>
                <w:bookmarkStart w:id="1102" w:name="_Toc474933313"/>
                <w:bookmarkEnd w:id="1102"/>
              </w:del>
            </w:ins>
          </w:p>
        </w:tc>
        <w:tc>
          <w:tcPr>
            <w:tcW w:w="1361" w:type="pct"/>
            <w:tcPrChange w:id="1103" w:author="Dominik Marszk" w:date="2017-02-14T17:56:00Z">
              <w:tcPr>
                <w:tcW w:w="1463" w:type="pct"/>
              </w:tcPr>
            </w:tcPrChange>
          </w:tcPr>
          <w:p w:rsidR="00F00AFB" w:rsidRPr="009E61FC" w:rsidDel="00D95FD4" w:rsidRDefault="00A650D9" w:rsidP="00500D48">
            <w:pPr>
              <w:pStyle w:val="CCSDSTableText"/>
              <w:spacing w:line="240" w:lineRule="auto"/>
              <w:rPr>
                <w:ins w:id="1104" w:author="Cesar Coelho" w:date="2017-01-30T09:47:00Z"/>
                <w:del w:id="1105" w:author="Dominik Marszk" w:date="2017-02-15T10:52:00Z"/>
                <w:sz w:val="18"/>
                <w:lang w:val="en-GB"/>
              </w:rPr>
            </w:pPr>
            <w:ins w:id="1106" w:author="Cesar Coelho" w:date="2017-01-30T09:51:00Z">
              <w:del w:id="1107" w:author="Dominik Marszk" w:date="2017-02-15T10:52:00Z">
                <w:r w:rsidDel="00D95FD4">
                  <w:rPr>
                    <w:rFonts w:ascii="Lucida Console" w:hAnsi="Lucida Console" w:cs="Lucida Console"/>
                    <w:lang w:val="en-US"/>
                  </w:rPr>
                  <w:delText>2000-01-01T00:00:00.000</w:delText>
                </w:r>
              </w:del>
            </w:ins>
            <w:bookmarkStart w:id="1108" w:name="_Toc474933314"/>
            <w:bookmarkEnd w:id="1108"/>
          </w:p>
        </w:tc>
        <w:bookmarkStart w:id="1109" w:name="_Toc474933315"/>
        <w:bookmarkEnd w:id="1109"/>
      </w:tr>
      <w:tr w:rsidR="00500D48" w:rsidRPr="009E61FC" w:rsidDel="00D95FD4" w:rsidTr="008F256F">
        <w:trPr>
          <w:cantSplit/>
          <w:trHeight w:val="20"/>
          <w:jc w:val="center"/>
          <w:ins w:id="1110" w:author="Cesar Coelho" w:date="2017-01-30T09:46:00Z"/>
          <w:del w:id="1111" w:author="Dominik Marszk" w:date="2017-02-15T10:52:00Z"/>
          <w:trPrChange w:id="1112" w:author="Dominik Marszk" w:date="2017-02-14T17:56:00Z">
            <w:trPr>
              <w:cantSplit/>
              <w:trHeight w:val="20"/>
              <w:jc w:val="center"/>
            </w:trPr>
          </w:trPrChange>
        </w:trPr>
        <w:tc>
          <w:tcPr>
            <w:tcW w:w="1276" w:type="pct"/>
            <w:tcPrChange w:id="1113" w:author="Dominik Marszk" w:date="2017-02-14T17:56:00Z">
              <w:tcPr>
                <w:tcW w:w="1253" w:type="pct"/>
              </w:tcPr>
            </w:tcPrChange>
          </w:tcPr>
          <w:p w:rsidR="00F00AFB" w:rsidRPr="009E61FC" w:rsidDel="00D95FD4" w:rsidRDefault="00F00AFB" w:rsidP="00500D48">
            <w:pPr>
              <w:pStyle w:val="CCSDSTableText"/>
              <w:spacing w:line="240" w:lineRule="auto"/>
              <w:rPr>
                <w:ins w:id="1114" w:author="Cesar Coelho" w:date="2017-01-30T09:46:00Z"/>
                <w:del w:id="1115" w:author="Dominik Marszk" w:date="2017-02-15T10:52:00Z"/>
                <w:sz w:val="18"/>
                <w:lang w:val="en-GB"/>
              </w:rPr>
            </w:pPr>
            <w:ins w:id="1116" w:author="Cesar Coelho" w:date="2017-01-30T09:46:00Z">
              <w:del w:id="1117" w:author="Dominik Marszk" w:date="2017-02-15T10:52:00Z">
                <w:r w:rsidRPr="003B328D" w:rsidDel="00D95FD4">
                  <w:rPr>
                    <w:sz w:val="18"/>
                    <w:lang w:val="en-GB"/>
                  </w:rPr>
                  <w:delText>TIME_EPOCH_TIMESCALE</w:delText>
                </w:r>
                <w:bookmarkStart w:id="1118" w:name="_Toc474933316"/>
                <w:bookmarkEnd w:id="1118"/>
              </w:del>
            </w:ins>
          </w:p>
        </w:tc>
        <w:tc>
          <w:tcPr>
            <w:tcW w:w="1003" w:type="pct"/>
            <w:tcPrChange w:id="1119" w:author="Dominik Marszk" w:date="2017-02-14T17:56:00Z">
              <w:tcPr>
                <w:tcW w:w="954" w:type="pct"/>
              </w:tcPr>
            </w:tcPrChange>
          </w:tcPr>
          <w:p w:rsidR="00F00AFB" w:rsidRPr="009E61FC" w:rsidDel="00D95FD4" w:rsidRDefault="00F00AFB" w:rsidP="00500D48">
            <w:pPr>
              <w:pStyle w:val="CCSDSTableText"/>
              <w:spacing w:line="240" w:lineRule="auto"/>
              <w:rPr>
                <w:ins w:id="1120" w:author="Cesar Coelho" w:date="2017-01-30T09:46:00Z"/>
                <w:del w:id="1121" w:author="Dominik Marszk" w:date="2017-02-15T10:52:00Z"/>
                <w:sz w:val="18"/>
                <w:lang w:val="en-GB"/>
              </w:rPr>
            </w:pPr>
            <w:ins w:id="1122" w:author="Cesar Coelho" w:date="2017-01-30T09:46:00Z">
              <w:del w:id="1123" w:author="Dominik Marszk" w:date="2017-02-15T10:52:00Z">
                <w:r w:rsidRPr="009E61FC" w:rsidDel="00D95FD4">
                  <w:rPr>
                    <w:sz w:val="18"/>
                    <w:lang w:val="en-GB"/>
                  </w:rPr>
                  <w:delText>MAL::String</w:delText>
                </w:r>
                <w:bookmarkStart w:id="1124" w:name="_Toc474933317"/>
                <w:bookmarkEnd w:id="1124"/>
              </w:del>
            </w:ins>
          </w:p>
        </w:tc>
        <w:tc>
          <w:tcPr>
            <w:tcW w:w="1361" w:type="pct"/>
            <w:tcPrChange w:id="1125" w:author="Dominik Marszk" w:date="2017-02-14T17:56:00Z">
              <w:tcPr>
                <w:tcW w:w="1330" w:type="pct"/>
              </w:tcPr>
            </w:tcPrChange>
          </w:tcPr>
          <w:p w:rsidR="00F00AFB" w:rsidRPr="009E61FC" w:rsidDel="00D95FD4" w:rsidRDefault="00F00AFB" w:rsidP="00500D48">
            <w:pPr>
              <w:pStyle w:val="CCSDSTableText"/>
              <w:spacing w:line="240" w:lineRule="auto"/>
              <w:rPr>
                <w:ins w:id="1126" w:author="Cesar Coelho" w:date="2017-01-30T09:46:00Z"/>
                <w:del w:id="1127" w:author="Dominik Marszk" w:date="2017-02-15T10:52:00Z"/>
                <w:sz w:val="18"/>
                <w:lang w:val="en-GB"/>
              </w:rPr>
            </w:pPr>
            <w:ins w:id="1128" w:author="Cesar Coelho" w:date="2017-01-30T09:46:00Z">
              <w:del w:id="1129" w:author="Dominik Marszk" w:date="2017-02-15T10:52:00Z">
                <w:r w:rsidDel="00D95FD4">
                  <w:rPr>
                    <w:sz w:val="18"/>
                    <w:lang w:val="en-GB"/>
                  </w:rPr>
                  <w:delText>Name of the time scale for the MAL::Time epoch, either “TAI” or “UTC”.</w:delText>
                </w:r>
                <w:bookmarkStart w:id="1130" w:name="_Toc474933318"/>
                <w:bookmarkEnd w:id="1130"/>
              </w:del>
            </w:ins>
          </w:p>
        </w:tc>
        <w:tc>
          <w:tcPr>
            <w:tcW w:w="1361" w:type="pct"/>
            <w:tcPrChange w:id="1131" w:author="Dominik Marszk" w:date="2017-02-14T17:56:00Z">
              <w:tcPr>
                <w:tcW w:w="1463" w:type="pct"/>
              </w:tcPr>
            </w:tcPrChange>
          </w:tcPr>
          <w:p w:rsidR="00F00AFB" w:rsidDel="00D95FD4" w:rsidRDefault="00A650D9" w:rsidP="00500D48">
            <w:pPr>
              <w:pStyle w:val="CCSDSTableText"/>
              <w:spacing w:line="240" w:lineRule="auto"/>
              <w:rPr>
                <w:ins w:id="1132" w:author="Cesar Coelho" w:date="2017-01-30T09:47:00Z"/>
                <w:del w:id="1133" w:author="Dominik Marszk" w:date="2017-02-15T10:52:00Z"/>
                <w:sz w:val="18"/>
                <w:lang w:val="en-GB"/>
              </w:rPr>
            </w:pPr>
            <w:ins w:id="1134" w:author="Cesar Coelho" w:date="2017-01-30T09:52:00Z">
              <w:del w:id="1135" w:author="Dominik Marszk" w:date="2017-02-15T10:52:00Z">
                <w:r w:rsidDel="00D95FD4">
                  <w:rPr>
                    <w:sz w:val="18"/>
                    <w:lang w:val="en-GB"/>
                  </w:rPr>
                  <w:delText>TAI</w:delText>
                </w:r>
              </w:del>
            </w:ins>
            <w:bookmarkStart w:id="1136" w:name="_Toc474933319"/>
            <w:bookmarkEnd w:id="1136"/>
          </w:p>
        </w:tc>
        <w:bookmarkStart w:id="1137" w:name="_Toc474933320"/>
        <w:bookmarkEnd w:id="1137"/>
      </w:tr>
      <w:tr w:rsidR="00500D48" w:rsidRPr="009E61FC" w:rsidDel="00D95FD4" w:rsidTr="008F256F">
        <w:trPr>
          <w:cantSplit/>
          <w:trHeight w:val="20"/>
          <w:jc w:val="center"/>
          <w:ins w:id="1138" w:author="Cesar Coelho" w:date="2017-01-30T09:46:00Z"/>
          <w:del w:id="1139" w:author="Dominik Marszk" w:date="2017-02-15T10:52:00Z"/>
          <w:trPrChange w:id="1140" w:author="Dominik Marszk" w:date="2017-02-14T17:56:00Z">
            <w:trPr>
              <w:cantSplit/>
              <w:trHeight w:val="20"/>
              <w:jc w:val="center"/>
            </w:trPr>
          </w:trPrChange>
        </w:trPr>
        <w:tc>
          <w:tcPr>
            <w:tcW w:w="1276" w:type="pct"/>
            <w:tcPrChange w:id="1141" w:author="Dominik Marszk" w:date="2017-02-14T17:56:00Z">
              <w:tcPr>
                <w:tcW w:w="1253" w:type="pct"/>
              </w:tcPr>
            </w:tcPrChange>
          </w:tcPr>
          <w:p w:rsidR="00F00AFB" w:rsidRPr="003B328D" w:rsidDel="00D95FD4" w:rsidRDefault="00F00AFB" w:rsidP="00500D48">
            <w:pPr>
              <w:pStyle w:val="CCSDSTableText"/>
              <w:spacing w:line="240" w:lineRule="auto"/>
              <w:rPr>
                <w:ins w:id="1142" w:author="Cesar Coelho" w:date="2017-01-30T09:46:00Z"/>
                <w:del w:id="1143" w:author="Dominik Marszk" w:date="2017-02-15T10:52:00Z"/>
                <w:sz w:val="18"/>
                <w:lang w:val="en-GB"/>
              </w:rPr>
            </w:pPr>
            <w:ins w:id="1144" w:author="Cesar Coelho" w:date="2017-01-30T09:46:00Z">
              <w:del w:id="1145" w:author="Dominik Marszk" w:date="2017-02-15T10:52:00Z">
                <w:r w:rsidDel="00D95FD4">
                  <w:rPr>
                    <w:sz w:val="18"/>
                    <w:lang w:val="en-GB"/>
                  </w:rPr>
                  <w:delText>TIME</w:delText>
                </w:r>
                <w:r w:rsidRPr="009E61FC" w:rsidDel="00D95FD4">
                  <w:rPr>
                    <w:sz w:val="18"/>
                    <w:lang w:val="en-GB"/>
                  </w:rPr>
                  <w:delText>_</w:delText>
                </w:r>
                <w:r w:rsidDel="00D95FD4">
                  <w:rPr>
                    <w:sz w:val="18"/>
                    <w:lang w:val="en-GB"/>
                  </w:rPr>
                  <w:delText>UNIT</w:delText>
                </w:r>
                <w:bookmarkStart w:id="1146" w:name="_Toc474933321"/>
                <w:bookmarkEnd w:id="1146"/>
              </w:del>
            </w:ins>
          </w:p>
        </w:tc>
        <w:tc>
          <w:tcPr>
            <w:tcW w:w="1003" w:type="pct"/>
            <w:tcPrChange w:id="1147" w:author="Dominik Marszk" w:date="2017-02-14T17:56:00Z">
              <w:tcPr>
                <w:tcW w:w="954" w:type="pct"/>
              </w:tcPr>
            </w:tcPrChange>
          </w:tcPr>
          <w:p w:rsidR="00F00AFB" w:rsidRPr="009E61FC" w:rsidDel="00D95FD4" w:rsidRDefault="00F00AFB" w:rsidP="00500D48">
            <w:pPr>
              <w:pStyle w:val="CCSDSTableText"/>
              <w:spacing w:line="240" w:lineRule="auto"/>
              <w:rPr>
                <w:ins w:id="1148" w:author="Cesar Coelho" w:date="2017-01-30T09:46:00Z"/>
                <w:del w:id="1149" w:author="Dominik Marszk" w:date="2017-02-15T10:52:00Z"/>
                <w:sz w:val="18"/>
                <w:lang w:val="en-GB"/>
              </w:rPr>
            </w:pPr>
            <w:ins w:id="1150" w:author="Cesar Coelho" w:date="2017-01-30T09:46:00Z">
              <w:del w:id="1151" w:author="Dominik Marszk" w:date="2017-02-15T10:52:00Z">
                <w:r w:rsidRPr="009E61FC" w:rsidDel="00D95FD4">
                  <w:rPr>
                    <w:sz w:val="18"/>
                    <w:lang w:val="en-GB"/>
                  </w:rPr>
                  <w:delText>MAL::String</w:delText>
                </w:r>
                <w:bookmarkStart w:id="1152" w:name="_Toc474933322"/>
                <w:bookmarkEnd w:id="1152"/>
              </w:del>
            </w:ins>
          </w:p>
        </w:tc>
        <w:tc>
          <w:tcPr>
            <w:tcW w:w="1361" w:type="pct"/>
            <w:tcPrChange w:id="1153" w:author="Dominik Marszk" w:date="2017-02-14T17:56:00Z">
              <w:tcPr>
                <w:tcW w:w="1330" w:type="pct"/>
              </w:tcPr>
            </w:tcPrChange>
          </w:tcPr>
          <w:p w:rsidR="00F00AFB" w:rsidDel="00D95FD4" w:rsidRDefault="00F00AFB" w:rsidP="00500D48">
            <w:pPr>
              <w:pStyle w:val="CCSDSTableText"/>
              <w:spacing w:line="240" w:lineRule="auto"/>
              <w:rPr>
                <w:ins w:id="1154" w:author="Cesar Coelho" w:date="2017-01-30T09:46:00Z"/>
                <w:del w:id="1155" w:author="Dominik Marszk" w:date="2017-02-15T10:52:00Z"/>
                <w:sz w:val="18"/>
                <w:lang w:val="en-GB"/>
              </w:rPr>
            </w:pPr>
            <w:ins w:id="1156" w:author="Cesar Coelho" w:date="2017-01-30T09:46:00Z">
              <w:del w:id="1157" w:author="Dominik Marszk" w:date="2017-02-15T10:52:00Z">
                <w:r w:rsidDel="00D95FD4">
                  <w:rPr>
                    <w:sz w:val="18"/>
                    <w:lang w:val="en-GB"/>
                  </w:rPr>
                  <w:delText xml:space="preserve">Name of the time unit used by the </w:delText>
                </w:r>
                <w:r w:rsidRPr="009E61FC" w:rsidDel="00D95FD4">
                  <w:rPr>
                    <w:sz w:val="18"/>
                    <w:lang w:val="en-GB"/>
                  </w:rPr>
                  <w:delText>Time Code Format</w:delText>
                </w:r>
                <w:r w:rsidDel="00D95FD4">
                  <w:rPr>
                    <w:sz w:val="18"/>
                    <w:lang w:val="en-GB"/>
                  </w:rPr>
                  <w:delText xml:space="preserve"> for MAL::Time, e.g., second, millisecond.</w:delText>
                </w:r>
                <w:bookmarkStart w:id="1158" w:name="_Toc474933323"/>
                <w:bookmarkEnd w:id="1158"/>
              </w:del>
            </w:ins>
          </w:p>
        </w:tc>
        <w:tc>
          <w:tcPr>
            <w:tcW w:w="1361" w:type="pct"/>
            <w:tcPrChange w:id="1159" w:author="Dominik Marszk" w:date="2017-02-14T17:56:00Z">
              <w:tcPr>
                <w:tcW w:w="1463" w:type="pct"/>
              </w:tcPr>
            </w:tcPrChange>
          </w:tcPr>
          <w:p w:rsidR="00F00AFB" w:rsidDel="00D95FD4" w:rsidRDefault="00A650D9" w:rsidP="00500D48">
            <w:pPr>
              <w:pStyle w:val="CCSDSTableText"/>
              <w:spacing w:line="240" w:lineRule="auto"/>
              <w:rPr>
                <w:ins w:id="1160" w:author="Cesar Coelho" w:date="2017-01-30T09:47:00Z"/>
                <w:del w:id="1161" w:author="Dominik Marszk" w:date="2017-02-15T10:52:00Z"/>
                <w:sz w:val="18"/>
                <w:lang w:val="en-GB"/>
              </w:rPr>
            </w:pPr>
            <w:ins w:id="1162" w:author="Cesar Coelho" w:date="2017-01-30T09:52:00Z">
              <w:del w:id="1163" w:author="Dominik Marszk" w:date="2017-02-15T10:52:00Z">
                <w:r w:rsidDel="00D95FD4">
                  <w:rPr>
                    <w:sz w:val="18"/>
                    <w:lang w:val="en-GB"/>
                  </w:rPr>
                  <w:delText>seconds</w:delText>
                </w:r>
              </w:del>
            </w:ins>
            <w:bookmarkStart w:id="1164" w:name="_Toc474933324"/>
            <w:bookmarkEnd w:id="1164"/>
          </w:p>
        </w:tc>
        <w:bookmarkStart w:id="1165" w:name="_Toc474933325"/>
        <w:bookmarkEnd w:id="1165"/>
      </w:tr>
      <w:tr w:rsidR="00500D48" w:rsidRPr="009E61FC" w:rsidDel="00D95FD4" w:rsidTr="008F256F">
        <w:trPr>
          <w:cantSplit/>
          <w:trHeight w:val="20"/>
          <w:jc w:val="center"/>
          <w:ins w:id="1166" w:author="Cesar Coelho" w:date="2017-01-30T09:46:00Z"/>
          <w:del w:id="1167" w:author="Dominik Marszk" w:date="2017-02-15T10:52:00Z"/>
          <w:trPrChange w:id="1168" w:author="Dominik Marszk" w:date="2017-02-14T17:56:00Z">
            <w:trPr>
              <w:cantSplit/>
              <w:trHeight w:val="20"/>
              <w:jc w:val="center"/>
            </w:trPr>
          </w:trPrChange>
        </w:trPr>
        <w:tc>
          <w:tcPr>
            <w:tcW w:w="1276" w:type="pct"/>
            <w:tcPrChange w:id="1169" w:author="Dominik Marszk" w:date="2017-02-14T17:56:00Z">
              <w:tcPr>
                <w:tcW w:w="1253" w:type="pct"/>
              </w:tcPr>
            </w:tcPrChange>
          </w:tcPr>
          <w:p w:rsidR="00F00AFB" w:rsidRPr="009E61FC" w:rsidDel="00D95FD4" w:rsidRDefault="00F00AFB" w:rsidP="00500D48">
            <w:pPr>
              <w:pStyle w:val="CCSDSTableText"/>
              <w:spacing w:line="240" w:lineRule="auto"/>
              <w:rPr>
                <w:ins w:id="1170" w:author="Cesar Coelho" w:date="2017-01-30T09:46:00Z"/>
                <w:del w:id="1171" w:author="Dominik Marszk" w:date="2017-02-15T10:52:00Z"/>
                <w:sz w:val="18"/>
                <w:lang w:val="en-GB"/>
              </w:rPr>
            </w:pPr>
            <w:ins w:id="1172" w:author="Cesar Coelho" w:date="2017-01-30T09:46:00Z">
              <w:del w:id="1173" w:author="Dominik Marszk" w:date="2017-02-15T10:52:00Z">
                <w:r w:rsidDel="00D95FD4">
                  <w:rPr>
                    <w:sz w:val="18"/>
                    <w:lang w:val="en-GB"/>
                  </w:rPr>
                  <w:delText>SESSION_NAME</w:delText>
                </w:r>
                <w:bookmarkStart w:id="1174" w:name="_Toc474933326"/>
                <w:bookmarkEnd w:id="1174"/>
              </w:del>
            </w:ins>
          </w:p>
        </w:tc>
        <w:tc>
          <w:tcPr>
            <w:tcW w:w="1003" w:type="pct"/>
            <w:tcPrChange w:id="1175" w:author="Dominik Marszk" w:date="2017-02-14T17:56:00Z">
              <w:tcPr>
                <w:tcW w:w="954" w:type="pct"/>
              </w:tcPr>
            </w:tcPrChange>
          </w:tcPr>
          <w:p w:rsidR="00F00AFB" w:rsidRPr="009E61FC" w:rsidDel="00D95FD4" w:rsidRDefault="00F00AFB" w:rsidP="00500D48">
            <w:pPr>
              <w:pStyle w:val="CCSDSTableText"/>
              <w:spacing w:line="240" w:lineRule="auto"/>
              <w:rPr>
                <w:ins w:id="1176" w:author="Cesar Coelho" w:date="2017-01-30T09:46:00Z"/>
                <w:del w:id="1177" w:author="Dominik Marszk" w:date="2017-02-15T10:52:00Z"/>
                <w:sz w:val="18"/>
                <w:lang w:val="en-GB"/>
              </w:rPr>
            </w:pPr>
            <w:ins w:id="1178" w:author="Cesar Coelho" w:date="2017-01-30T09:46:00Z">
              <w:del w:id="1179" w:author="Dominik Marszk" w:date="2017-02-15T10:52:00Z">
                <w:r w:rsidDel="00D95FD4">
                  <w:rPr>
                    <w:sz w:val="18"/>
                    <w:lang w:val="en-GB"/>
                  </w:rPr>
                  <w:delText>MAL::Identifier</w:delText>
                </w:r>
                <w:bookmarkStart w:id="1180" w:name="_Toc474933327"/>
                <w:bookmarkEnd w:id="1180"/>
              </w:del>
            </w:ins>
          </w:p>
        </w:tc>
        <w:tc>
          <w:tcPr>
            <w:tcW w:w="1361" w:type="pct"/>
            <w:tcPrChange w:id="1181" w:author="Dominik Marszk" w:date="2017-02-14T17:56:00Z">
              <w:tcPr>
                <w:tcW w:w="1330" w:type="pct"/>
              </w:tcPr>
            </w:tcPrChange>
          </w:tcPr>
          <w:p w:rsidR="00F00AFB" w:rsidRPr="009E61FC" w:rsidDel="00D95FD4" w:rsidRDefault="00F00AFB" w:rsidP="00500D48">
            <w:pPr>
              <w:pStyle w:val="CCSDSTableText"/>
              <w:spacing w:line="240" w:lineRule="auto"/>
              <w:rPr>
                <w:ins w:id="1182" w:author="Cesar Coelho" w:date="2017-01-30T09:46:00Z"/>
                <w:del w:id="1183" w:author="Dominik Marszk" w:date="2017-02-15T10:52:00Z"/>
                <w:sz w:val="18"/>
                <w:lang w:val="en-GB"/>
              </w:rPr>
            </w:pPr>
            <w:ins w:id="1184" w:author="Cesar Coelho" w:date="2017-01-30T09:46:00Z">
              <w:del w:id="1185" w:author="Dominik Marszk" w:date="2017-02-15T10:52:00Z">
                <w:r w:rsidDel="00D95FD4">
                  <w:rPr>
                    <w:sz w:val="18"/>
                    <w:lang w:val="en-GB"/>
                  </w:rPr>
                  <w:delText xml:space="preserve">Value to be assigned to the MAL header field ‘Session Name’ if </w:delText>
                </w:r>
                <w:r w:rsidRPr="00A30696" w:rsidDel="00D95FD4">
                  <w:rPr>
                    <w:sz w:val="18"/>
                    <w:lang w:val="en-GB"/>
                  </w:rPr>
                  <w:delText>SESSION_NAME</w:delText>
                </w:r>
                <w:r w:rsidDel="00D95FD4">
                  <w:rPr>
                    <w:sz w:val="18"/>
                    <w:lang w:val="en-GB"/>
                  </w:rPr>
                  <w:delText>_</w:delText>
                </w:r>
                <w:r w:rsidRPr="00A30696" w:rsidDel="00D95FD4">
                  <w:rPr>
                    <w:sz w:val="18"/>
                    <w:lang w:val="en-GB"/>
                  </w:rPr>
                  <w:delText>FLAG</w:delText>
                </w:r>
                <w:r w:rsidDel="00D95FD4">
                  <w:rPr>
                    <w:sz w:val="18"/>
                    <w:lang w:val="en-GB"/>
                  </w:rPr>
                  <w:delText xml:space="preserve"> is FALSE</w:delText>
                </w:r>
                <w:bookmarkStart w:id="1186" w:name="_Toc474933328"/>
                <w:bookmarkEnd w:id="1186"/>
              </w:del>
            </w:ins>
          </w:p>
        </w:tc>
        <w:tc>
          <w:tcPr>
            <w:tcW w:w="1361" w:type="pct"/>
            <w:tcPrChange w:id="1187" w:author="Dominik Marszk" w:date="2017-02-14T17:56:00Z">
              <w:tcPr>
                <w:tcW w:w="1463" w:type="pct"/>
              </w:tcPr>
            </w:tcPrChange>
          </w:tcPr>
          <w:p w:rsidR="00F00AFB" w:rsidDel="00D95FD4" w:rsidRDefault="00F00AFB" w:rsidP="00500D48">
            <w:pPr>
              <w:pStyle w:val="CCSDSTableText"/>
              <w:spacing w:line="240" w:lineRule="auto"/>
              <w:rPr>
                <w:ins w:id="1188" w:author="Cesar Coelho" w:date="2017-01-30T09:47:00Z"/>
                <w:del w:id="1189" w:author="Dominik Marszk" w:date="2017-02-15T10:52:00Z"/>
                <w:sz w:val="18"/>
                <w:lang w:val="en-GB"/>
              </w:rPr>
            </w:pPr>
            <w:bookmarkStart w:id="1190" w:name="_Toc474933329"/>
            <w:bookmarkEnd w:id="1190"/>
          </w:p>
        </w:tc>
        <w:bookmarkStart w:id="1191" w:name="_Toc474933330"/>
        <w:bookmarkEnd w:id="1191"/>
      </w:tr>
      <w:tr w:rsidR="00500D48" w:rsidRPr="009E61FC" w:rsidDel="00D95FD4" w:rsidTr="008F256F">
        <w:trPr>
          <w:cantSplit/>
          <w:trHeight w:val="20"/>
          <w:jc w:val="center"/>
          <w:ins w:id="1192" w:author="Cesar Coelho" w:date="2017-01-30T09:46:00Z"/>
          <w:del w:id="1193" w:author="Dominik Marszk" w:date="2017-02-15T10:52:00Z"/>
          <w:trPrChange w:id="1194" w:author="Dominik Marszk" w:date="2017-02-14T17:56:00Z">
            <w:trPr>
              <w:cantSplit/>
              <w:trHeight w:val="20"/>
              <w:jc w:val="center"/>
            </w:trPr>
          </w:trPrChange>
        </w:trPr>
        <w:tc>
          <w:tcPr>
            <w:tcW w:w="1276" w:type="pct"/>
            <w:tcPrChange w:id="1195" w:author="Dominik Marszk" w:date="2017-02-14T17:56:00Z">
              <w:tcPr>
                <w:tcW w:w="1253" w:type="pct"/>
              </w:tcPr>
            </w:tcPrChange>
          </w:tcPr>
          <w:p w:rsidR="00F00AFB" w:rsidRPr="009E61FC" w:rsidDel="00D95FD4" w:rsidRDefault="00F00AFB" w:rsidP="00500D48">
            <w:pPr>
              <w:pStyle w:val="CCSDSTableText"/>
              <w:spacing w:line="240" w:lineRule="auto"/>
              <w:rPr>
                <w:ins w:id="1196" w:author="Cesar Coelho" w:date="2017-01-30T09:46:00Z"/>
                <w:del w:id="1197" w:author="Dominik Marszk" w:date="2017-02-15T10:52:00Z"/>
                <w:sz w:val="18"/>
                <w:lang w:val="en-GB"/>
              </w:rPr>
            </w:pPr>
            <w:ins w:id="1198" w:author="Cesar Coelho" w:date="2017-01-30T09:46:00Z">
              <w:del w:id="1199" w:author="Dominik Marszk" w:date="2017-02-15T10:52:00Z">
                <w:r w:rsidDel="00D95FD4">
                  <w:rPr>
                    <w:sz w:val="18"/>
                    <w:lang w:val="en-GB"/>
                  </w:rPr>
                  <w:delText>VARINT_SUPPORTED</w:delText>
                </w:r>
                <w:bookmarkStart w:id="1200" w:name="_Toc474933331"/>
                <w:bookmarkEnd w:id="1200"/>
              </w:del>
            </w:ins>
          </w:p>
        </w:tc>
        <w:tc>
          <w:tcPr>
            <w:tcW w:w="1003" w:type="pct"/>
            <w:tcPrChange w:id="1201" w:author="Dominik Marszk" w:date="2017-02-14T17:56:00Z">
              <w:tcPr>
                <w:tcW w:w="954" w:type="pct"/>
              </w:tcPr>
            </w:tcPrChange>
          </w:tcPr>
          <w:p w:rsidR="00F00AFB" w:rsidRPr="009E61FC" w:rsidDel="00D95FD4" w:rsidRDefault="00F00AFB" w:rsidP="00500D48">
            <w:pPr>
              <w:pStyle w:val="CCSDSTableText"/>
              <w:spacing w:line="240" w:lineRule="auto"/>
              <w:rPr>
                <w:ins w:id="1202" w:author="Cesar Coelho" w:date="2017-01-30T09:46:00Z"/>
                <w:del w:id="1203" w:author="Dominik Marszk" w:date="2017-02-15T10:52:00Z"/>
                <w:sz w:val="18"/>
                <w:lang w:val="en-GB"/>
              </w:rPr>
            </w:pPr>
            <w:ins w:id="1204" w:author="Cesar Coelho" w:date="2017-01-30T09:46:00Z">
              <w:del w:id="1205" w:author="Dominik Marszk" w:date="2017-02-15T10:52:00Z">
                <w:r w:rsidDel="00D95FD4">
                  <w:rPr>
                    <w:sz w:val="18"/>
                    <w:lang w:val="en-GB"/>
                  </w:rPr>
                  <w:delText>MAL::Boolean</w:delText>
                </w:r>
                <w:bookmarkStart w:id="1206" w:name="_Toc474933332"/>
                <w:bookmarkEnd w:id="1206"/>
              </w:del>
            </w:ins>
          </w:p>
        </w:tc>
        <w:tc>
          <w:tcPr>
            <w:tcW w:w="1361" w:type="pct"/>
            <w:tcPrChange w:id="1207" w:author="Dominik Marszk" w:date="2017-02-14T17:56:00Z">
              <w:tcPr>
                <w:tcW w:w="1330" w:type="pct"/>
              </w:tcPr>
            </w:tcPrChange>
          </w:tcPr>
          <w:p w:rsidR="00F00AFB" w:rsidRPr="009E61FC" w:rsidDel="00D95FD4" w:rsidRDefault="00F00AFB" w:rsidP="00500D48">
            <w:pPr>
              <w:pStyle w:val="CCSDSTableText"/>
              <w:spacing w:line="240" w:lineRule="auto"/>
              <w:rPr>
                <w:ins w:id="1208" w:author="Cesar Coelho" w:date="2017-01-30T09:46:00Z"/>
                <w:del w:id="1209" w:author="Dominik Marszk" w:date="2017-02-15T10:52:00Z"/>
                <w:sz w:val="18"/>
                <w:lang w:val="en-GB"/>
              </w:rPr>
            </w:pPr>
            <w:ins w:id="1210" w:author="Cesar Coelho" w:date="2017-01-30T09:46:00Z">
              <w:del w:id="1211" w:author="Dominik Marszk" w:date="2017-02-15T10:52:00Z">
                <w:r w:rsidDel="00D95FD4">
                  <w:rPr>
                    <w:sz w:val="18"/>
                    <w:lang w:val="en-GB"/>
                  </w:rPr>
                  <w:delText>Boolean indicating whether the ‘Varint’ encoding format is supported or not</w:delText>
                </w:r>
                <w:bookmarkStart w:id="1212" w:name="_Toc474933333"/>
                <w:bookmarkEnd w:id="1212"/>
              </w:del>
            </w:ins>
          </w:p>
        </w:tc>
        <w:tc>
          <w:tcPr>
            <w:tcW w:w="1361" w:type="pct"/>
            <w:tcPrChange w:id="1213" w:author="Dominik Marszk" w:date="2017-02-14T17:56:00Z">
              <w:tcPr>
                <w:tcW w:w="1463" w:type="pct"/>
              </w:tcPr>
            </w:tcPrChange>
          </w:tcPr>
          <w:p w:rsidR="00F00AFB" w:rsidDel="00D95FD4" w:rsidRDefault="00773CEC" w:rsidP="00500D48">
            <w:pPr>
              <w:pStyle w:val="CCSDSTableText"/>
              <w:spacing w:line="240" w:lineRule="auto"/>
              <w:rPr>
                <w:ins w:id="1214" w:author="Cesar Coelho" w:date="2017-01-30T09:47:00Z"/>
                <w:del w:id="1215" w:author="Dominik Marszk" w:date="2017-02-15T10:52:00Z"/>
                <w:sz w:val="18"/>
                <w:lang w:val="en-GB"/>
              </w:rPr>
            </w:pPr>
            <w:ins w:id="1216" w:author="Cesar Coelho" w:date="2017-01-30T09:51:00Z">
              <w:del w:id="1217" w:author="Dominik Marszk" w:date="2017-02-15T10:52:00Z">
                <w:r w:rsidDel="00D95FD4">
                  <w:rPr>
                    <w:sz w:val="18"/>
                    <w:lang w:val="en-GB"/>
                  </w:rPr>
                  <w:delText>false</w:delText>
                </w:r>
              </w:del>
            </w:ins>
            <w:bookmarkStart w:id="1218" w:name="_Toc474933334"/>
            <w:bookmarkEnd w:id="1218"/>
          </w:p>
        </w:tc>
        <w:bookmarkStart w:id="1219" w:name="_Toc474933335"/>
        <w:bookmarkEnd w:id="1219"/>
      </w:tr>
      <w:tr w:rsidR="00500D48" w:rsidRPr="009E61FC" w:rsidDel="00D95FD4" w:rsidTr="008F256F">
        <w:trPr>
          <w:cantSplit/>
          <w:trHeight w:val="20"/>
          <w:jc w:val="center"/>
          <w:ins w:id="1220" w:author="Cesar Coelho" w:date="2017-01-30T09:46:00Z"/>
          <w:del w:id="1221" w:author="Dominik Marszk" w:date="2017-02-15T10:52:00Z"/>
          <w:trPrChange w:id="1222" w:author="Dominik Marszk" w:date="2017-02-14T17:56:00Z">
            <w:trPr>
              <w:cantSplit/>
              <w:trHeight w:val="20"/>
              <w:jc w:val="center"/>
            </w:trPr>
          </w:trPrChange>
        </w:trPr>
        <w:tc>
          <w:tcPr>
            <w:tcW w:w="1276" w:type="pct"/>
            <w:tcPrChange w:id="1223" w:author="Dominik Marszk" w:date="2017-02-14T17:56:00Z">
              <w:tcPr>
                <w:tcW w:w="1253" w:type="pct"/>
              </w:tcPr>
            </w:tcPrChange>
          </w:tcPr>
          <w:p w:rsidR="00F00AFB" w:rsidRPr="009E61FC" w:rsidDel="00D95FD4" w:rsidRDefault="00F00AFB" w:rsidP="00500D48">
            <w:pPr>
              <w:pStyle w:val="CCSDSTableText"/>
              <w:spacing w:line="240" w:lineRule="auto"/>
              <w:rPr>
                <w:ins w:id="1224" w:author="Cesar Coelho" w:date="2017-01-30T09:46:00Z"/>
                <w:del w:id="1225" w:author="Dominik Marszk" w:date="2017-02-15T10:52:00Z"/>
                <w:sz w:val="18"/>
                <w:lang w:val="en-GB"/>
              </w:rPr>
            </w:pPr>
            <w:ins w:id="1226" w:author="Cesar Coelho" w:date="2017-01-30T09:46:00Z">
              <w:del w:id="1227" w:author="Dominik Marszk" w:date="2017-02-15T10:52:00Z">
                <w:r w:rsidDel="00D95FD4">
                  <w:rPr>
                    <w:sz w:val="18"/>
                    <w:lang w:val="en-GB"/>
                  </w:rPr>
                  <w:delText>SOURCE_ID</w:delText>
                </w:r>
                <w:bookmarkStart w:id="1228" w:name="_Toc474933336"/>
                <w:bookmarkEnd w:id="1228"/>
              </w:del>
            </w:ins>
          </w:p>
        </w:tc>
        <w:tc>
          <w:tcPr>
            <w:tcW w:w="1003" w:type="pct"/>
            <w:tcPrChange w:id="1229" w:author="Dominik Marszk" w:date="2017-02-14T17:56:00Z">
              <w:tcPr>
                <w:tcW w:w="954" w:type="pct"/>
              </w:tcPr>
            </w:tcPrChange>
          </w:tcPr>
          <w:p w:rsidR="00F00AFB" w:rsidRPr="009E61FC" w:rsidDel="00D95FD4" w:rsidRDefault="00F00AFB" w:rsidP="00500D48">
            <w:pPr>
              <w:pStyle w:val="CCSDSTableText"/>
              <w:spacing w:line="240" w:lineRule="auto"/>
              <w:rPr>
                <w:ins w:id="1230" w:author="Cesar Coelho" w:date="2017-01-30T09:46:00Z"/>
                <w:del w:id="1231" w:author="Dominik Marszk" w:date="2017-02-15T10:52:00Z"/>
                <w:sz w:val="18"/>
                <w:lang w:val="en-GB"/>
              </w:rPr>
            </w:pPr>
            <w:ins w:id="1232" w:author="Cesar Coelho" w:date="2017-01-30T09:46:00Z">
              <w:del w:id="1233" w:author="Dominik Marszk" w:date="2017-02-15T10:52:00Z">
                <w:r w:rsidDel="00D95FD4">
                  <w:rPr>
                    <w:sz w:val="18"/>
                    <w:lang w:val="en-GB"/>
                  </w:rPr>
                  <w:delText>MAL::String</w:delText>
                </w:r>
                <w:bookmarkStart w:id="1234" w:name="_Toc474933337"/>
                <w:bookmarkEnd w:id="1234"/>
              </w:del>
            </w:ins>
          </w:p>
        </w:tc>
        <w:tc>
          <w:tcPr>
            <w:tcW w:w="1361" w:type="pct"/>
            <w:tcPrChange w:id="1235" w:author="Dominik Marszk" w:date="2017-02-14T17:56:00Z">
              <w:tcPr>
                <w:tcW w:w="1330" w:type="pct"/>
              </w:tcPr>
            </w:tcPrChange>
          </w:tcPr>
          <w:p w:rsidR="00F00AFB" w:rsidRPr="009E61FC" w:rsidDel="00D95FD4" w:rsidRDefault="00F00AFB" w:rsidP="00500D48">
            <w:pPr>
              <w:pStyle w:val="CCSDSTableText"/>
              <w:spacing w:line="240" w:lineRule="auto"/>
              <w:rPr>
                <w:ins w:id="1236" w:author="Cesar Coelho" w:date="2017-01-30T09:46:00Z"/>
                <w:del w:id="1237" w:author="Dominik Marszk" w:date="2017-02-15T10:52:00Z"/>
                <w:sz w:val="18"/>
                <w:lang w:val="en-GB"/>
              </w:rPr>
            </w:pPr>
            <w:ins w:id="1238" w:author="Cesar Coelho" w:date="2017-01-30T09:46:00Z">
              <w:del w:id="1239" w:author="Dominik Marszk" w:date="2017-02-15T10:52:00Z">
                <w:r w:rsidDel="00D95FD4">
                  <w:rPr>
                    <w:sz w:val="18"/>
                    <w:lang w:val="en-GB"/>
                  </w:rPr>
                  <w:delText>Value to be assigned to the MAL header field ‘Source Id’ if SOURCE_ID_FLAG is FALSE</w:delText>
                </w:r>
                <w:bookmarkStart w:id="1240" w:name="_Toc474933338"/>
                <w:bookmarkEnd w:id="1240"/>
              </w:del>
            </w:ins>
          </w:p>
        </w:tc>
        <w:tc>
          <w:tcPr>
            <w:tcW w:w="1361" w:type="pct"/>
            <w:tcPrChange w:id="1241" w:author="Dominik Marszk" w:date="2017-02-14T17:56:00Z">
              <w:tcPr>
                <w:tcW w:w="1463" w:type="pct"/>
              </w:tcPr>
            </w:tcPrChange>
          </w:tcPr>
          <w:p w:rsidR="00F00AFB" w:rsidDel="00D95FD4" w:rsidRDefault="00F00AFB" w:rsidP="00500D48">
            <w:pPr>
              <w:pStyle w:val="CCSDSTableText"/>
              <w:spacing w:line="240" w:lineRule="auto"/>
              <w:rPr>
                <w:ins w:id="1242" w:author="Cesar Coelho" w:date="2017-01-30T09:47:00Z"/>
                <w:del w:id="1243" w:author="Dominik Marszk" w:date="2017-02-15T10:52:00Z"/>
                <w:sz w:val="18"/>
                <w:lang w:val="en-GB"/>
              </w:rPr>
            </w:pPr>
            <w:bookmarkStart w:id="1244" w:name="_Toc474933339"/>
            <w:bookmarkEnd w:id="1244"/>
          </w:p>
        </w:tc>
        <w:bookmarkStart w:id="1245" w:name="_Toc474933340"/>
        <w:bookmarkEnd w:id="1245"/>
      </w:tr>
      <w:tr w:rsidR="00500D48" w:rsidRPr="009E61FC" w:rsidDel="00D95FD4" w:rsidTr="008F256F">
        <w:trPr>
          <w:cantSplit/>
          <w:trHeight w:val="20"/>
          <w:jc w:val="center"/>
          <w:ins w:id="1246" w:author="Cesar Coelho" w:date="2017-01-30T09:46:00Z"/>
          <w:del w:id="1247" w:author="Dominik Marszk" w:date="2017-02-15T10:52:00Z"/>
          <w:trPrChange w:id="1248" w:author="Dominik Marszk" w:date="2017-02-14T17:56:00Z">
            <w:trPr>
              <w:cantSplit/>
              <w:trHeight w:val="20"/>
              <w:jc w:val="center"/>
            </w:trPr>
          </w:trPrChange>
        </w:trPr>
        <w:tc>
          <w:tcPr>
            <w:tcW w:w="1276" w:type="pct"/>
            <w:tcPrChange w:id="1249" w:author="Dominik Marszk" w:date="2017-02-14T17:56:00Z">
              <w:tcPr>
                <w:tcW w:w="1253" w:type="pct"/>
              </w:tcPr>
            </w:tcPrChange>
          </w:tcPr>
          <w:p w:rsidR="00F00AFB" w:rsidRPr="009E61FC" w:rsidDel="00D95FD4" w:rsidRDefault="00F00AFB" w:rsidP="00500D48">
            <w:pPr>
              <w:pStyle w:val="CCSDSTableText"/>
              <w:spacing w:line="240" w:lineRule="auto"/>
              <w:rPr>
                <w:ins w:id="1250" w:author="Cesar Coelho" w:date="2017-01-30T09:46:00Z"/>
                <w:del w:id="1251" w:author="Dominik Marszk" w:date="2017-02-15T10:52:00Z"/>
                <w:sz w:val="18"/>
                <w:lang w:val="en-GB"/>
              </w:rPr>
            </w:pPr>
            <w:ins w:id="1252" w:author="Cesar Coelho" w:date="2017-01-30T09:46:00Z">
              <w:del w:id="1253" w:author="Dominik Marszk" w:date="2017-02-15T10:52:00Z">
                <w:r w:rsidDel="00D95FD4">
                  <w:rPr>
                    <w:sz w:val="18"/>
                    <w:lang w:val="en-GB"/>
                  </w:rPr>
                  <w:delText>DESTINATION_ID</w:delText>
                </w:r>
                <w:bookmarkStart w:id="1254" w:name="_Toc474933341"/>
                <w:bookmarkEnd w:id="1254"/>
              </w:del>
            </w:ins>
          </w:p>
        </w:tc>
        <w:tc>
          <w:tcPr>
            <w:tcW w:w="1003" w:type="pct"/>
            <w:tcPrChange w:id="1255" w:author="Dominik Marszk" w:date="2017-02-14T17:56:00Z">
              <w:tcPr>
                <w:tcW w:w="954" w:type="pct"/>
              </w:tcPr>
            </w:tcPrChange>
          </w:tcPr>
          <w:p w:rsidR="00F00AFB" w:rsidRPr="009E61FC" w:rsidDel="00D95FD4" w:rsidRDefault="00F00AFB" w:rsidP="00500D48">
            <w:pPr>
              <w:pStyle w:val="CCSDSTableText"/>
              <w:spacing w:line="240" w:lineRule="auto"/>
              <w:rPr>
                <w:ins w:id="1256" w:author="Cesar Coelho" w:date="2017-01-30T09:46:00Z"/>
                <w:del w:id="1257" w:author="Dominik Marszk" w:date="2017-02-15T10:52:00Z"/>
                <w:sz w:val="18"/>
                <w:lang w:val="en-GB"/>
              </w:rPr>
            </w:pPr>
            <w:ins w:id="1258" w:author="Cesar Coelho" w:date="2017-01-30T09:46:00Z">
              <w:del w:id="1259" w:author="Dominik Marszk" w:date="2017-02-15T10:52:00Z">
                <w:r w:rsidDel="00D95FD4">
                  <w:rPr>
                    <w:sz w:val="18"/>
                    <w:lang w:val="en-GB"/>
                  </w:rPr>
                  <w:delText>MAL::String</w:delText>
                </w:r>
                <w:bookmarkStart w:id="1260" w:name="_Toc474933342"/>
                <w:bookmarkEnd w:id="1260"/>
              </w:del>
            </w:ins>
          </w:p>
        </w:tc>
        <w:tc>
          <w:tcPr>
            <w:tcW w:w="1361" w:type="pct"/>
            <w:tcPrChange w:id="1261" w:author="Dominik Marszk" w:date="2017-02-14T17:56:00Z">
              <w:tcPr>
                <w:tcW w:w="1330" w:type="pct"/>
              </w:tcPr>
            </w:tcPrChange>
          </w:tcPr>
          <w:p w:rsidR="00F00AFB" w:rsidRPr="009E61FC" w:rsidDel="00D95FD4" w:rsidRDefault="00F00AFB" w:rsidP="00500D48">
            <w:pPr>
              <w:pStyle w:val="CCSDSTableText"/>
              <w:spacing w:line="240" w:lineRule="auto"/>
              <w:rPr>
                <w:ins w:id="1262" w:author="Cesar Coelho" w:date="2017-01-30T09:46:00Z"/>
                <w:del w:id="1263" w:author="Dominik Marszk" w:date="2017-02-15T10:52:00Z"/>
                <w:sz w:val="18"/>
                <w:lang w:val="en-GB"/>
              </w:rPr>
            </w:pPr>
            <w:ins w:id="1264" w:author="Cesar Coelho" w:date="2017-01-30T09:46:00Z">
              <w:del w:id="1265" w:author="Dominik Marszk" w:date="2017-02-15T10:52:00Z">
                <w:r w:rsidDel="00D95FD4">
                  <w:rPr>
                    <w:sz w:val="18"/>
                    <w:lang w:val="en-GB"/>
                  </w:rPr>
                  <w:delText>Value to be assigned to the MAL header field ‘Destination Id’ if DESTINATION_ID_FLAG is FALSE</w:delText>
                </w:r>
                <w:bookmarkStart w:id="1266" w:name="_Toc474933343"/>
                <w:bookmarkEnd w:id="1266"/>
              </w:del>
            </w:ins>
          </w:p>
        </w:tc>
        <w:tc>
          <w:tcPr>
            <w:tcW w:w="1361" w:type="pct"/>
            <w:tcPrChange w:id="1267" w:author="Dominik Marszk" w:date="2017-02-14T17:56:00Z">
              <w:tcPr>
                <w:tcW w:w="1463" w:type="pct"/>
              </w:tcPr>
            </w:tcPrChange>
          </w:tcPr>
          <w:p w:rsidR="00F00AFB" w:rsidDel="00D95FD4" w:rsidRDefault="00F00AFB" w:rsidP="00500D48">
            <w:pPr>
              <w:pStyle w:val="CCSDSTableText"/>
              <w:spacing w:line="240" w:lineRule="auto"/>
              <w:rPr>
                <w:ins w:id="1268" w:author="Cesar Coelho" w:date="2017-01-30T09:47:00Z"/>
                <w:del w:id="1269" w:author="Dominik Marszk" w:date="2017-02-15T10:52:00Z"/>
                <w:sz w:val="18"/>
                <w:lang w:val="en-GB"/>
              </w:rPr>
            </w:pPr>
            <w:bookmarkStart w:id="1270" w:name="_Toc474933344"/>
            <w:bookmarkEnd w:id="1270"/>
          </w:p>
        </w:tc>
        <w:bookmarkStart w:id="1271" w:name="_Toc474933345"/>
        <w:bookmarkEnd w:id="1271"/>
      </w:tr>
    </w:tbl>
    <w:p w:rsidR="00532E5A" w:rsidDel="00D95FD4" w:rsidRDefault="00532E5A" w:rsidP="001F4832">
      <w:pPr>
        <w:rPr>
          <w:ins w:id="1272" w:author="Cesar Coelho" w:date="2017-01-27T19:09:00Z"/>
          <w:del w:id="1273" w:author="Dominik Marszk" w:date="2017-02-15T10:52:00Z"/>
        </w:rPr>
      </w:pPr>
      <w:bookmarkStart w:id="1274" w:name="_Toc474933346"/>
      <w:bookmarkEnd w:id="1274"/>
    </w:p>
    <w:p w:rsidR="00C51D79" w:rsidRPr="00C51D79" w:rsidDel="00C51D79" w:rsidRDefault="00C51D79">
      <w:pPr>
        <w:rPr>
          <w:ins w:id="1275" w:author="Cesar Coelho" w:date="2017-01-30T09:20:00Z"/>
          <w:del w:id="1276" w:author="Dominik Marszk" w:date="2017-02-14T17:59:00Z"/>
        </w:rPr>
      </w:pPr>
      <w:bookmarkStart w:id="1277" w:name="_Toc474917382"/>
      <w:bookmarkStart w:id="1278" w:name="_Toc474917431"/>
      <w:bookmarkStart w:id="1279" w:name="_Toc474933347"/>
      <w:bookmarkEnd w:id="1277"/>
      <w:bookmarkEnd w:id="1278"/>
      <w:bookmarkEnd w:id="1279"/>
    </w:p>
    <w:p w:rsidR="009557B3" w:rsidDel="00500D48" w:rsidRDefault="009557B3" w:rsidP="00C44F9B">
      <w:pPr>
        <w:rPr>
          <w:ins w:id="1280" w:author="Cesar Coelho" w:date="2017-01-30T09:56:00Z"/>
          <w:del w:id="1281" w:author="Dominik Marszk" w:date="2017-02-14T16:53:00Z"/>
        </w:rPr>
      </w:pPr>
      <w:bookmarkStart w:id="1282" w:name="_Toc474917383"/>
      <w:bookmarkStart w:id="1283" w:name="_Toc474917432"/>
      <w:bookmarkStart w:id="1284" w:name="_Toc474933348"/>
      <w:bookmarkEnd w:id="1282"/>
      <w:bookmarkEnd w:id="1283"/>
      <w:bookmarkEnd w:id="1284"/>
    </w:p>
    <w:p w:rsidR="005E0961" w:rsidDel="00500D48" w:rsidRDefault="005E0961" w:rsidP="00C44F9B">
      <w:pPr>
        <w:rPr>
          <w:ins w:id="1285" w:author="Cesar Coelho" w:date="2017-01-30T09:56:00Z"/>
          <w:del w:id="1286" w:author="Dominik Marszk" w:date="2017-02-14T16:53:00Z"/>
        </w:rPr>
      </w:pPr>
      <w:bookmarkStart w:id="1287" w:name="_Toc474917384"/>
      <w:bookmarkStart w:id="1288" w:name="_Toc474917433"/>
      <w:bookmarkStart w:id="1289" w:name="_Toc474933349"/>
      <w:bookmarkEnd w:id="1287"/>
      <w:bookmarkEnd w:id="1288"/>
      <w:bookmarkEnd w:id="1289"/>
    </w:p>
    <w:p w:rsidR="005E0961" w:rsidDel="00500D48" w:rsidRDefault="005E0961" w:rsidP="00C44F9B">
      <w:pPr>
        <w:rPr>
          <w:ins w:id="1290" w:author="Cesar Coelho" w:date="2017-01-30T09:56:00Z"/>
          <w:del w:id="1291" w:author="Dominik Marszk" w:date="2017-02-14T16:53:00Z"/>
        </w:rPr>
      </w:pPr>
      <w:bookmarkStart w:id="1292" w:name="_Toc474917385"/>
      <w:bookmarkStart w:id="1293" w:name="_Toc474917434"/>
      <w:bookmarkStart w:id="1294" w:name="_Toc474933350"/>
      <w:bookmarkEnd w:id="1292"/>
      <w:bookmarkEnd w:id="1293"/>
      <w:bookmarkEnd w:id="1294"/>
    </w:p>
    <w:p w:rsidR="005E0961" w:rsidDel="00C51D79" w:rsidRDefault="005E0961" w:rsidP="00C44F9B">
      <w:pPr>
        <w:rPr>
          <w:del w:id="1295" w:author="Dominik Marszk" w:date="2017-02-14T17:59:00Z"/>
        </w:rPr>
      </w:pPr>
      <w:bookmarkStart w:id="1296" w:name="_Toc474917386"/>
      <w:bookmarkStart w:id="1297" w:name="_Toc474917435"/>
      <w:bookmarkStart w:id="1298" w:name="_Toc474933351"/>
      <w:bookmarkEnd w:id="1296"/>
      <w:bookmarkEnd w:id="1297"/>
      <w:bookmarkEnd w:id="1298"/>
    </w:p>
    <w:p w:rsidR="00D95FD4" w:rsidRDefault="00D95FD4" w:rsidP="00D95FD4">
      <w:pPr>
        <w:pStyle w:val="Heading1"/>
        <w:rPr>
          <w:ins w:id="1299" w:author="Dominik Marszk" w:date="2017-02-15T10:52:00Z"/>
        </w:rPr>
      </w:pPr>
      <w:bookmarkStart w:id="1300" w:name="_Toc474933352"/>
      <w:ins w:id="1301" w:author="Dominik Marszk" w:date="2017-02-15T10:52:00Z">
        <w:r>
          <w:lastRenderedPageBreak/>
          <w:t>Mapping Configuration Parameters (MCP)</w:t>
        </w:r>
        <w:bookmarkEnd w:id="1300"/>
      </w:ins>
    </w:p>
    <w:p w:rsidR="00D95FD4" w:rsidRDefault="00D95FD4" w:rsidP="00D95FD4">
      <w:pPr>
        <w:rPr>
          <w:ins w:id="1302" w:author="Dominik Marszk" w:date="2017-02-15T10:52:00Z"/>
        </w:rPr>
      </w:pPr>
      <w:ins w:id="1303" w:author="Dominik Marszk" w:date="2017-02-15T10:52:00Z">
        <w:r>
          <w:t>MCP’s values should be agreed upon and put into OBSW ICD.</w:t>
        </w:r>
      </w:ins>
    </w:p>
    <w:p w:rsidR="00D95FD4" w:rsidRDefault="00D95FD4" w:rsidP="00D95FD4">
      <w:pPr>
        <w:rPr>
          <w:ins w:id="1304" w:author="Dominik Marszk" w:date="2017-02-15T10:52:00Z"/>
        </w:rPr>
      </w:pPr>
      <w:ins w:id="1305" w:author="Dominik Marszk" w:date="2017-02-15T10:52:00Z">
        <w:r>
          <w:t xml:space="preserve">The MCP’s used in OPS-SAT are following: </w:t>
        </w:r>
      </w:ins>
    </w:p>
    <w:p w:rsidR="00D95FD4" w:rsidRDefault="00D95FD4" w:rsidP="00D95FD4">
      <w:pPr>
        <w:rPr>
          <w:ins w:id="1306" w:author="Dominik Marszk" w:date="2017-02-15T10:52:00Z"/>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4A0" w:firstRow="1" w:lastRow="0" w:firstColumn="1" w:lastColumn="0" w:noHBand="0" w:noVBand="1"/>
      </w:tblPr>
      <w:tblGrid>
        <w:gridCol w:w="2526"/>
        <w:gridCol w:w="1985"/>
        <w:gridCol w:w="2694"/>
        <w:gridCol w:w="2692"/>
      </w:tblGrid>
      <w:tr w:rsidR="00D95FD4" w:rsidRPr="009E61FC" w:rsidTr="00F803DB">
        <w:trPr>
          <w:cantSplit/>
          <w:trHeight w:val="20"/>
          <w:tblHeader/>
          <w:jc w:val="center"/>
          <w:ins w:id="1307" w:author="Dominik Marszk" w:date="2017-02-15T10:52:00Z"/>
        </w:trPr>
        <w:tc>
          <w:tcPr>
            <w:tcW w:w="1276" w:type="pct"/>
            <w:vAlign w:val="bottom"/>
          </w:tcPr>
          <w:p w:rsidR="00D95FD4" w:rsidRPr="009E61FC" w:rsidRDefault="00D95FD4" w:rsidP="00F803DB">
            <w:pPr>
              <w:pStyle w:val="CCSDSTableHeader"/>
              <w:keepNext/>
              <w:spacing w:before="0" w:line="240" w:lineRule="auto"/>
              <w:jc w:val="left"/>
              <w:rPr>
                <w:ins w:id="1308" w:author="Dominik Marszk" w:date="2017-02-15T10:52:00Z"/>
                <w:sz w:val="18"/>
                <w:lang w:val="en-GB"/>
              </w:rPr>
            </w:pPr>
            <w:ins w:id="1309" w:author="Dominik Marszk" w:date="2017-02-15T10:52:00Z">
              <w:r w:rsidRPr="009E61FC">
                <w:rPr>
                  <w:sz w:val="18"/>
                  <w:lang w:val="en-GB"/>
                </w:rPr>
                <w:t>Parameter Name</w:t>
              </w:r>
            </w:ins>
          </w:p>
        </w:tc>
        <w:tc>
          <w:tcPr>
            <w:tcW w:w="1003" w:type="pct"/>
            <w:vAlign w:val="bottom"/>
          </w:tcPr>
          <w:p w:rsidR="00D95FD4" w:rsidRPr="009E61FC" w:rsidRDefault="00D95FD4" w:rsidP="00F803DB">
            <w:pPr>
              <w:pStyle w:val="CCSDSTableHeader"/>
              <w:keepNext/>
              <w:spacing w:before="0" w:line="240" w:lineRule="auto"/>
              <w:jc w:val="left"/>
              <w:rPr>
                <w:ins w:id="1310" w:author="Dominik Marszk" w:date="2017-02-15T10:52:00Z"/>
                <w:sz w:val="18"/>
                <w:lang w:val="en-GB"/>
              </w:rPr>
            </w:pPr>
            <w:ins w:id="1311" w:author="Dominik Marszk" w:date="2017-02-15T10:52:00Z">
              <w:r w:rsidRPr="009E61FC">
                <w:rPr>
                  <w:sz w:val="18"/>
                  <w:lang w:val="en-GB"/>
                </w:rPr>
                <w:t>Type</w:t>
              </w:r>
            </w:ins>
          </w:p>
        </w:tc>
        <w:tc>
          <w:tcPr>
            <w:tcW w:w="1361" w:type="pct"/>
            <w:vAlign w:val="bottom"/>
          </w:tcPr>
          <w:p w:rsidR="00D95FD4" w:rsidRPr="009E61FC" w:rsidRDefault="00D95FD4" w:rsidP="00F803DB">
            <w:pPr>
              <w:pStyle w:val="CCSDSTableHeader"/>
              <w:keepNext/>
              <w:spacing w:before="0" w:line="240" w:lineRule="auto"/>
              <w:jc w:val="left"/>
              <w:rPr>
                <w:ins w:id="1312" w:author="Dominik Marszk" w:date="2017-02-15T10:52:00Z"/>
                <w:sz w:val="18"/>
                <w:lang w:val="en-GB"/>
              </w:rPr>
            </w:pPr>
            <w:ins w:id="1313" w:author="Dominik Marszk" w:date="2017-02-15T10:52:00Z">
              <w:r w:rsidRPr="009E61FC">
                <w:rPr>
                  <w:sz w:val="18"/>
                  <w:lang w:val="en-GB"/>
                </w:rPr>
                <w:t>Description</w:t>
              </w:r>
            </w:ins>
          </w:p>
        </w:tc>
        <w:tc>
          <w:tcPr>
            <w:tcW w:w="1361" w:type="pct"/>
          </w:tcPr>
          <w:p w:rsidR="00D95FD4" w:rsidRPr="009E61FC" w:rsidRDefault="00D95FD4" w:rsidP="00F803DB">
            <w:pPr>
              <w:pStyle w:val="CCSDSTableHeader"/>
              <w:keepNext/>
              <w:spacing w:before="0" w:line="240" w:lineRule="auto"/>
              <w:jc w:val="left"/>
              <w:rPr>
                <w:ins w:id="1314" w:author="Dominik Marszk" w:date="2017-02-15T10:52:00Z"/>
                <w:sz w:val="18"/>
                <w:lang w:val="en-GB"/>
              </w:rPr>
            </w:pPr>
            <w:ins w:id="1315" w:author="Dominik Marszk" w:date="2017-02-15T10:52:00Z">
              <w:r>
                <w:rPr>
                  <w:sz w:val="18"/>
                  <w:lang w:val="en-GB"/>
                </w:rPr>
                <w:t>Value</w:t>
              </w:r>
            </w:ins>
          </w:p>
        </w:tc>
      </w:tr>
      <w:tr w:rsidR="00D95FD4" w:rsidRPr="009E61FC" w:rsidTr="00F803DB">
        <w:trPr>
          <w:cantSplit/>
          <w:trHeight w:val="20"/>
          <w:jc w:val="center"/>
          <w:ins w:id="1316" w:author="Dominik Marszk" w:date="2017-02-15T10:52:00Z"/>
        </w:trPr>
        <w:tc>
          <w:tcPr>
            <w:tcW w:w="1276" w:type="pct"/>
          </w:tcPr>
          <w:p w:rsidR="00D95FD4" w:rsidRPr="009E61FC" w:rsidRDefault="00D95FD4" w:rsidP="00F803DB">
            <w:pPr>
              <w:pStyle w:val="CCSDSTableText"/>
              <w:keepNext/>
              <w:spacing w:line="240" w:lineRule="auto"/>
              <w:rPr>
                <w:ins w:id="1317" w:author="Dominik Marszk" w:date="2017-02-15T10:52:00Z"/>
                <w:sz w:val="18"/>
                <w:lang w:val="en-GB"/>
              </w:rPr>
            </w:pPr>
            <w:ins w:id="1318" w:author="Dominik Marszk" w:date="2017-02-15T10:52:00Z">
              <w:r w:rsidRPr="00A30696">
                <w:rPr>
                  <w:sz w:val="18"/>
                  <w:lang w:val="en-GB"/>
                </w:rPr>
                <w:t>AUTHENTICATION_</w:t>
              </w:r>
              <w:r>
                <w:rPr>
                  <w:sz w:val="18"/>
                  <w:lang w:val="en-GB"/>
                </w:rPr>
                <w:t>ID</w:t>
              </w:r>
            </w:ins>
          </w:p>
        </w:tc>
        <w:tc>
          <w:tcPr>
            <w:tcW w:w="1003" w:type="pct"/>
          </w:tcPr>
          <w:p w:rsidR="00D95FD4" w:rsidRPr="009E61FC" w:rsidRDefault="00D95FD4" w:rsidP="00F803DB">
            <w:pPr>
              <w:pStyle w:val="CCSDSTableText"/>
              <w:keepNext/>
              <w:spacing w:line="240" w:lineRule="auto"/>
              <w:rPr>
                <w:ins w:id="1319" w:author="Dominik Marszk" w:date="2017-02-15T10:52:00Z"/>
                <w:sz w:val="18"/>
                <w:lang w:val="en-GB"/>
              </w:rPr>
            </w:pPr>
            <w:proofErr w:type="spellStart"/>
            <w:ins w:id="1320" w:author="Dominik Marszk" w:date="2017-02-15T10:52:00Z">
              <w:r>
                <w:rPr>
                  <w:sz w:val="18"/>
                  <w:lang w:val="en-GB"/>
                </w:rPr>
                <w:t>MAL:Blob</w:t>
              </w:r>
              <w:proofErr w:type="spellEnd"/>
            </w:ins>
          </w:p>
        </w:tc>
        <w:tc>
          <w:tcPr>
            <w:tcW w:w="1361" w:type="pct"/>
          </w:tcPr>
          <w:p w:rsidR="00D95FD4" w:rsidRPr="009E61FC" w:rsidRDefault="00D95FD4" w:rsidP="00F803DB">
            <w:pPr>
              <w:pStyle w:val="CCSDSTableText"/>
              <w:keepNext/>
              <w:spacing w:line="240" w:lineRule="auto"/>
              <w:rPr>
                <w:ins w:id="1321" w:author="Dominik Marszk" w:date="2017-02-15T10:52:00Z"/>
                <w:sz w:val="18"/>
                <w:lang w:val="en-GB"/>
              </w:rPr>
            </w:pPr>
            <w:ins w:id="1322" w:author="Dominik Marszk" w:date="2017-02-15T10:52:00Z">
              <w:r>
                <w:rPr>
                  <w:sz w:val="18"/>
                  <w:lang w:val="en-GB"/>
                </w:rPr>
                <w:t xml:space="preserve">Value to be assigned to the MAL header field ‘Authentication Id’ if the </w:t>
              </w:r>
              <w:proofErr w:type="spellStart"/>
              <w:r>
                <w:rPr>
                  <w:sz w:val="18"/>
                  <w:lang w:val="en-GB"/>
                </w:rPr>
                <w:t>QoS</w:t>
              </w:r>
              <w:proofErr w:type="spellEnd"/>
              <w:r>
                <w:rPr>
                  <w:sz w:val="18"/>
                  <w:lang w:val="en-GB"/>
                </w:rPr>
                <w:t xml:space="preserve"> property AUTHENTICATION_ID_FLAG is FALSE</w:t>
              </w:r>
            </w:ins>
          </w:p>
        </w:tc>
        <w:tc>
          <w:tcPr>
            <w:tcW w:w="1361" w:type="pct"/>
          </w:tcPr>
          <w:p w:rsidR="00D95FD4" w:rsidRDefault="00D95FD4" w:rsidP="00F803DB">
            <w:pPr>
              <w:pStyle w:val="CCSDSTableText"/>
              <w:keepNext/>
              <w:spacing w:line="240" w:lineRule="auto"/>
              <w:rPr>
                <w:ins w:id="1323" w:author="Dominik Marszk" w:date="2017-02-15T10:52:00Z"/>
                <w:sz w:val="18"/>
                <w:lang w:val="en-GB"/>
              </w:rPr>
            </w:pPr>
          </w:p>
        </w:tc>
      </w:tr>
      <w:tr w:rsidR="00D95FD4" w:rsidRPr="009E61FC" w:rsidTr="00F803DB">
        <w:trPr>
          <w:cantSplit/>
          <w:trHeight w:val="20"/>
          <w:jc w:val="center"/>
          <w:ins w:id="1324" w:author="Dominik Marszk" w:date="2017-02-15T10:52:00Z"/>
        </w:trPr>
        <w:tc>
          <w:tcPr>
            <w:tcW w:w="1276" w:type="pct"/>
          </w:tcPr>
          <w:p w:rsidR="00D95FD4" w:rsidRPr="009E61FC" w:rsidRDefault="00D95FD4" w:rsidP="00F803DB">
            <w:pPr>
              <w:pStyle w:val="CCSDSTableText"/>
              <w:keepNext/>
              <w:spacing w:line="240" w:lineRule="auto"/>
              <w:rPr>
                <w:ins w:id="1325" w:author="Dominik Marszk" w:date="2017-02-15T10:52:00Z"/>
                <w:sz w:val="18"/>
                <w:lang w:val="en-GB"/>
              </w:rPr>
            </w:pPr>
            <w:ins w:id="1326" w:author="Dominik Marszk" w:date="2017-02-15T10:52:00Z">
              <w:r>
                <w:rPr>
                  <w:sz w:val="18"/>
                  <w:lang w:val="en-GB"/>
                </w:rPr>
                <w:t>DOMAIN</w:t>
              </w:r>
            </w:ins>
          </w:p>
        </w:tc>
        <w:tc>
          <w:tcPr>
            <w:tcW w:w="1003" w:type="pct"/>
          </w:tcPr>
          <w:p w:rsidR="00D95FD4" w:rsidRPr="009E61FC" w:rsidRDefault="00D95FD4" w:rsidP="00F803DB">
            <w:pPr>
              <w:pStyle w:val="CCSDSTableText"/>
              <w:keepNext/>
              <w:spacing w:line="240" w:lineRule="auto"/>
              <w:rPr>
                <w:ins w:id="1327" w:author="Dominik Marszk" w:date="2017-02-15T10:52:00Z"/>
                <w:sz w:val="18"/>
                <w:lang w:val="en-GB"/>
              </w:rPr>
            </w:pPr>
            <w:ins w:id="1328" w:author="Dominik Marszk" w:date="2017-02-15T10:52:00Z">
              <w:r>
                <w:rPr>
                  <w:sz w:val="18"/>
                  <w:lang w:val="en-GB"/>
                </w:rPr>
                <w:t>List&lt;MAL::Identifier&gt;</w:t>
              </w:r>
            </w:ins>
          </w:p>
        </w:tc>
        <w:tc>
          <w:tcPr>
            <w:tcW w:w="1361" w:type="pct"/>
          </w:tcPr>
          <w:p w:rsidR="00D95FD4" w:rsidRPr="009E61FC" w:rsidRDefault="00D95FD4" w:rsidP="00F803DB">
            <w:pPr>
              <w:pStyle w:val="CCSDSTableText"/>
              <w:keepNext/>
              <w:spacing w:line="240" w:lineRule="auto"/>
              <w:rPr>
                <w:ins w:id="1329" w:author="Dominik Marszk" w:date="2017-02-15T10:52:00Z"/>
                <w:sz w:val="18"/>
                <w:lang w:val="en-GB"/>
              </w:rPr>
            </w:pPr>
            <w:ins w:id="1330" w:author="Dominik Marszk" w:date="2017-02-15T10:52:00Z">
              <w:r>
                <w:rPr>
                  <w:sz w:val="18"/>
                  <w:lang w:val="en-GB"/>
                </w:rPr>
                <w:t xml:space="preserve">Value to be assigned to the MAL header field ‘Domain’ if the </w:t>
              </w:r>
              <w:proofErr w:type="spellStart"/>
              <w:r>
                <w:rPr>
                  <w:sz w:val="18"/>
                  <w:lang w:val="en-GB"/>
                </w:rPr>
                <w:t>QoS</w:t>
              </w:r>
              <w:proofErr w:type="spellEnd"/>
              <w:r>
                <w:rPr>
                  <w:sz w:val="18"/>
                  <w:lang w:val="en-GB"/>
                </w:rPr>
                <w:t xml:space="preserve"> property </w:t>
              </w:r>
              <w:r w:rsidRPr="00A30696">
                <w:rPr>
                  <w:sz w:val="18"/>
                  <w:lang w:val="en-GB"/>
                </w:rPr>
                <w:t>DOMAIN</w:t>
              </w:r>
              <w:r>
                <w:rPr>
                  <w:sz w:val="18"/>
                  <w:lang w:val="en-GB"/>
                </w:rPr>
                <w:t>_</w:t>
              </w:r>
              <w:r w:rsidRPr="00A30696">
                <w:rPr>
                  <w:sz w:val="18"/>
                  <w:lang w:val="en-GB"/>
                </w:rPr>
                <w:t>FLAG</w:t>
              </w:r>
              <w:r>
                <w:rPr>
                  <w:sz w:val="18"/>
                  <w:lang w:val="en-GB"/>
                </w:rPr>
                <w:t xml:space="preserve"> is FALSE</w:t>
              </w:r>
            </w:ins>
          </w:p>
        </w:tc>
        <w:tc>
          <w:tcPr>
            <w:tcW w:w="1361" w:type="pct"/>
          </w:tcPr>
          <w:p w:rsidR="00D95FD4" w:rsidRDefault="00D95FD4" w:rsidP="00F803DB">
            <w:pPr>
              <w:pStyle w:val="CCSDSTableText"/>
              <w:keepNext/>
              <w:spacing w:line="240" w:lineRule="auto"/>
              <w:rPr>
                <w:ins w:id="1331" w:author="Dominik Marszk" w:date="2017-02-15T10:52:00Z"/>
                <w:sz w:val="18"/>
                <w:lang w:val="en-GB"/>
              </w:rPr>
            </w:pPr>
          </w:p>
        </w:tc>
      </w:tr>
      <w:tr w:rsidR="00D95FD4" w:rsidRPr="009E61FC" w:rsidTr="00F803DB">
        <w:trPr>
          <w:cantSplit/>
          <w:trHeight w:val="20"/>
          <w:jc w:val="center"/>
          <w:ins w:id="1332" w:author="Dominik Marszk" w:date="2017-02-15T10:52:00Z"/>
        </w:trPr>
        <w:tc>
          <w:tcPr>
            <w:tcW w:w="1276" w:type="pct"/>
          </w:tcPr>
          <w:p w:rsidR="00D95FD4" w:rsidRPr="009E61FC" w:rsidRDefault="00D95FD4" w:rsidP="00F803DB">
            <w:pPr>
              <w:pStyle w:val="CCSDSTableText"/>
              <w:keepNext/>
              <w:spacing w:line="240" w:lineRule="auto"/>
              <w:rPr>
                <w:ins w:id="1333" w:author="Dominik Marszk" w:date="2017-02-15T10:52:00Z"/>
                <w:sz w:val="18"/>
                <w:lang w:val="en-GB"/>
              </w:rPr>
            </w:pPr>
            <w:ins w:id="1334" w:author="Dominik Marszk" w:date="2017-02-15T10:52:00Z">
              <w:r w:rsidRPr="009E61FC">
                <w:rPr>
                  <w:sz w:val="18"/>
                  <w:lang w:val="en-GB"/>
                </w:rPr>
                <w:t>DURATION_CODE_FORMAT</w:t>
              </w:r>
            </w:ins>
          </w:p>
        </w:tc>
        <w:tc>
          <w:tcPr>
            <w:tcW w:w="1003" w:type="pct"/>
          </w:tcPr>
          <w:p w:rsidR="00D95FD4" w:rsidRPr="009E61FC" w:rsidRDefault="00D95FD4" w:rsidP="00F803DB">
            <w:pPr>
              <w:pStyle w:val="CCSDSTableText"/>
              <w:keepNext/>
              <w:spacing w:line="240" w:lineRule="auto"/>
              <w:rPr>
                <w:ins w:id="1335" w:author="Dominik Marszk" w:date="2017-02-15T10:52:00Z"/>
                <w:sz w:val="18"/>
                <w:lang w:val="en-GB"/>
              </w:rPr>
            </w:pPr>
            <w:ins w:id="1336" w:author="Dominik Marszk" w:date="2017-02-15T10:52:00Z">
              <w:r w:rsidRPr="009E61FC">
                <w:rPr>
                  <w:sz w:val="18"/>
                  <w:lang w:val="en-GB"/>
                </w:rPr>
                <w:t>MAL::Blob</w:t>
              </w:r>
            </w:ins>
          </w:p>
        </w:tc>
        <w:tc>
          <w:tcPr>
            <w:tcW w:w="1361" w:type="pct"/>
          </w:tcPr>
          <w:p w:rsidR="00D95FD4" w:rsidRPr="009E61FC" w:rsidRDefault="00D95FD4" w:rsidP="00F803DB">
            <w:pPr>
              <w:pStyle w:val="CCSDSTableText"/>
              <w:keepNext/>
              <w:spacing w:line="240" w:lineRule="auto"/>
              <w:rPr>
                <w:ins w:id="1337" w:author="Dominik Marszk" w:date="2017-02-15T10:52:00Z"/>
                <w:sz w:val="18"/>
                <w:lang w:val="en-GB"/>
              </w:rPr>
            </w:pPr>
            <w:ins w:id="1338" w:author="Dominik Marszk" w:date="2017-02-15T10:52:00Z">
              <w:r w:rsidRPr="009E61FC">
                <w:rPr>
                  <w:sz w:val="18"/>
                  <w:lang w:val="en-GB"/>
                </w:rPr>
                <w:t xml:space="preserve">P-Field of the </w:t>
              </w:r>
              <w:r>
                <w:rPr>
                  <w:sz w:val="18"/>
                  <w:lang w:val="en-GB"/>
                </w:rPr>
                <w:t xml:space="preserve">CUC </w:t>
              </w:r>
              <w:r w:rsidRPr="009E61FC">
                <w:rPr>
                  <w:sz w:val="18"/>
                  <w:lang w:val="en-GB"/>
                </w:rPr>
                <w:t>Time Code Format to be applied to the MAL::Duration elements</w:t>
              </w:r>
            </w:ins>
          </w:p>
        </w:tc>
        <w:tc>
          <w:tcPr>
            <w:tcW w:w="1361" w:type="pct"/>
          </w:tcPr>
          <w:p w:rsidR="00D95FD4" w:rsidRPr="009E61FC" w:rsidRDefault="00D95FD4" w:rsidP="00F803DB">
            <w:pPr>
              <w:pStyle w:val="CCSDSTableText"/>
              <w:keepNext/>
              <w:spacing w:line="240" w:lineRule="auto"/>
              <w:rPr>
                <w:ins w:id="1339" w:author="Dominik Marszk" w:date="2017-02-15T10:52:00Z"/>
                <w:sz w:val="18"/>
                <w:lang w:val="en-GB"/>
              </w:rPr>
            </w:pPr>
            <w:ins w:id="1340" w:author="Dominik Marszk" w:date="2017-02-15T10:52:00Z">
              <w:r>
                <w:rPr>
                  <w:rFonts w:ascii="Lucida Console" w:hAnsi="Lucida Console" w:cs="Lucida Console"/>
                  <w:lang w:val="en-US"/>
                </w:rPr>
                <w:t>00101111</w:t>
              </w:r>
            </w:ins>
          </w:p>
        </w:tc>
      </w:tr>
      <w:tr w:rsidR="00D95FD4" w:rsidRPr="009E61FC" w:rsidTr="00F803DB">
        <w:trPr>
          <w:cantSplit/>
          <w:trHeight w:val="20"/>
          <w:jc w:val="center"/>
          <w:ins w:id="1341" w:author="Dominik Marszk" w:date="2017-02-15T10:52:00Z"/>
        </w:trPr>
        <w:tc>
          <w:tcPr>
            <w:tcW w:w="1276" w:type="pct"/>
          </w:tcPr>
          <w:p w:rsidR="00D95FD4" w:rsidRPr="009E61FC" w:rsidRDefault="00D95FD4" w:rsidP="00F803DB">
            <w:pPr>
              <w:pStyle w:val="CCSDSTableText"/>
              <w:keepNext/>
              <w:spacing w:line="240" w:lineRule="auto"/>
              <w:rPr>
                <w:ins w:id="1342" w:author="Dominik Marszk" w:date="2017-02-15T10:52:00Z"/>
                <w:sz w:val="18"/>
                <w:lang w:val="en-GB"/>
              </w:rPr>
            </w:pPr>
            <w:ins w:id="1343" w:author="Dominik Marszk" w:date="2017-02-15T10:52:00Z">
              <w:r w:rsidRPr="009E61FC">
                <w:rPr>
                  <w:sz w:val="18"/>
                  <w:lang w:val="en-GB"/>
                </w:rPr>
                <w:t>DURATION_</w:t>
              </w:r>
              <w:r>
                <w:rPr>
                  <w:sz w:val="18"/>
                  <w:lang w:val="en-GB"/>
                </w:rPr>
                <w:t>UNIT</w:t>
              </w:r>
            </w:ins>
          </w:p>
        </w:tc>
        <w:tc>
          <w:tcPr>
            <w:tcW w:w="1003" w:type="pct"/>
          </w:tcPr>
          <w:p w:rsidR="00D95FD4" w:rsidRPr="009E61FC" w:rsidRDefault="00D95FD4" w:rsidP="00F803DB">
            <w:pPr>
              <w:pStyle w:val="CCSDSTableText"/>
              <w:keepNext/>
              <w:spacing w:line="240" w:lineRule="auto"/>
              <w:rPr>
                <w:ins w:id="1344" w:author="Dominik Marszk" w:date="2017-02-15T10:52:00Z"/>
                <w:sz w:val="18"/>
                <w:lang w:val="en-GB"/>
              </w:rPr>
            </w:pPr>
            <w:ins w:id="1345" w:author="Dominik Marszk" w:date="2017-02-15T10:52:00Z">
              <w:r w:rsidRPr="009E61FC">
                <w:rPr>
                  <w:sz w:val="18"/>
                  <w:lang w:val="en-GB"/>
                </w:rPr>
                <w:t>MAL::String</w:t>
              </w:r>
            </w:ins>
          </w:p>
        </w:tc>
        <w:tc>
          <w:tcPr>
            <w:tcW w:w="1361" w:type="pct"/>
          </w:tcPr>
          <w:p w:rsidR="00D95FD4" w:rsidRPr="009E61FC" w:rsidRDefault="00D95FD4" w:rsidP="00F803DB">
            <w:pPr>
              <w:pStyle w:val="CCSDSTableText"/>
              <w:keepNext/>
              <w:spacing w:line="240" w:lineRule="auto"/>
              <w:rPr>
                <w:ins w:id="1346" w:author="Dominik Marszk" w:date="2017-02-15T10:52:00Z"/>
                <w:sz w:val="18"/>
                <w:lang w:val="en-GB"/>
              </w:rPr>
            </w:pPr>
            <w:ins w:id="1347" w:author="Dominik Marszk" w:date="2017-02-15T10:52:00Z">
              <w:r>
                <w:rPr>
                  <w:sz w:val="18"/>
                  <w:lang w:val="en-GB"/>
                </w:rPr>
                <w:t xml:space="preserve">Name of the time unit used by the </w:t>
              </w:r>
              <w:r w:rsidRPr="009E61FC">
                <w:rPr>
                  <w:sz w:val="18"/>
                  <w:lang w:val="en-GB"/>
                </w:rPr>
                <w:t>Time Code Format</w:t>
              </w:r>
              <w:r>
                <w:rPr>
                  <w:sz w:val="18"/>
                  <w:lang w:val="en-GB"/>
                </w:rPr>
                <w:t xml:space="preserve"> for MAL::Duration, e.g., second, millisecond.</w:t>
              </w:r>
            </w:ins>
          </w:p>
        </w:tc>
        <w:tc>
          <w:tcPr>
            <w:tcW w:w="1361" w:type="pct"/>
          </w:tcPr>
          <w:p w:rsidR="00D95FD4" w:rsidRDefault="00D95FD4" w:rsidP="00F803DB">
            <w:pPr>
              <w:pStyle w:val="CCSDSTableText"/>
              <w:keepNext/>
              <w:spacing w:line="240" w:lineRule="auto"/>
              <w:rPr>
                <w:ins w:id="1348" w:author="Dominik Marszk" w:date="2017-02-15T10:52:00Z"/>
                <w:sz w:val="18"/>
                <w:lang w:val="en-GB"/>
              </w:rPr>
            </w:pPr>
            <w:ins w:id="1349" w:author="Dominik Marszk" w:date="2017-02-15T10:52:00Z">
              <w:r>
                <w:rPr>
                  <w:sz w:val="18"/>
                  <w:lang w:val="en-GB"/>
                </w:rPr>
                <w:t>seconds</w:t>
              </w:r>
            </w:ins>
          </w:p>
        </w:tc>
      </w:tr>
      <w:tr w:rsidR="00D95FD4" w:rsidRPr="009E61FC" w:rsidTr="00F803DB">
        <w:trPr>
          <w:cantSplit/>
          <w:trHeight w:val="20"/>
          <w:jc w:val="center"/>
          <w:ins w:id="1350" w:author="Dominik Marszk" w:date="2017-02-15T10:52:00Z"/>
        </w:trPr>
        <w:tc>
          <w:tcPr>
            <w:tcW w:w="1276" w:type="pct"/>
          </w:tcPr>
          <w:p w:rsidR="00D95FD4" w:rsidRPr="009E61FC" w:rsidRDefault="00D95FD4" w:rsidP="00F803DB">
            <w:pPr>
              <w:pStyle w:val="CCSDSTableText"/>
              <w:keepNext/>
              <w:spacing w:line="240" w:lineRule="auto"/>
              <w:rPr>
                <w:ins w:id="1351" w:author="Dominik Marszk" w:date="2017-02-15T10:52:00Z"/>
                <w:sz w:val="18"/>
                <w:lang w:val="en-GB"/>
              </w:rPr>
            </w:pPr>
            <w:ins w:id="1352" w:author="Dominik Marszk" w:date="2017-02-15T10:52:00Z">
              <w:r w:rsidRPr="009E61FC">
                <w:rPr>
                  <w:sz w:val="18"/>
                  <w:lang w:val="en-GB"/>
                </w:rPr>
                <w:t>FINE_TIME_CODE_FORMAT</w:t>
              </w:r>
            </w:ins>
          </w:p>
        </w:tc>
        <w:tc>
          <w:tcPr>
            <w:tcW w:w="1003" w:type="pct"/>
          </w:tcPr>
          <w:p w:rsidR="00D95FD4" w:rsidRPr="009E61FC" w:rsidRDefault="00D95FD4" w:rsidP="00F803DB">
            <w:pPr>
              <w:pStyle w:val="CCSDSTableText"/>
              <w:keepNext/>
              <w:spacing w:line="240" w:lineRule="auto"/>
              <w:rPr>
                <w:ins w:id="1353" w:author="Dominik Marszk" w:date="2017-02-15T10:52:00Z"/>
                <w:sz w:val="18"/>
                <w:lang w:val="en-GB"/>
              </w:rPr>
            </w:pPr>
            <w:ins w:id="1354" w:author="Dominik Marszk" w:date="2017-02-15T10:52:00Z">
              <w:r w:rsidRPr="009E61FC">
                <w:rPr>
                  <w:sz w:val="18"/>
                  <w:lang w:val="en-GB"/>
                </w:rPr>
                <w:t>MAL::Blob</w:t>
              </w:r>
            </w:ins>
          </w:p>
        </w:tc>
        <w:tc>
          <w:tcPr>
            <w:tcW w:w="1361" w:type="pct"/>
          </w:tcPr>
          <w:p w:rsidR="00D95FD4" w:rsidRPr="009E61FC" w:rsidRDefault="00D95FD4" w:rsidP="00F803DB">
            <w:pPr>
              <w:pStyle w:val="CCSDSTableText"/>
              <w:keepNext/>
              <w:spacing w:line="240" w:lineRule="auto"/>
              <w:rPr>
                <w:ins w:id="1355" w:author="Dominik Marszk" w:date="2017-02-15T10:52:00Z"/>
                <w:sz w:val="18"/>
                <w:lang w:val="en-GB"/>
              </w:rPr>
            </w:pPr>
            <w:ins w:id="1356" w:author="Dominik Marszk" w:date="2017-02-15T10:52:00Z">
              <w:r w:rsidRPr="009E61FC">
                <w:rPr>
                  <w:sz w:val="18"/>
                  <w:lang w:val="en-GB"/>
                </w:rPr>
                <w:t>P-Field of the Time Code Format</w:t>
              </w:r>
              <w:r>
                <w:rPr>
                  <w:sz w:val="18"/>
                  <w:lang w:val="en-GB"/>
                </w:rPr>
                <w:t xml:space="preserve"> </w:t>
              </w:r>
              <w:r w:rsidRPr="009E61FC">
                <w:rPr>
                  <w:sz w:val="18"/>
                  <w:lang w:val="en-GB"/>
                </w:rPr>
                <w:t>to be applied to the MAL::</w:t>
              </w:r>
              <w:proofErr w:type="spellStart"/>
              <w:r w:rsidRPr="009E61FC">
                <w:rPr>
                  <w:sz w:val="18"/>
                  <w:lang w:val="en-GB"/>
                </w:rPr>
                <w:t>FineTime</w:t>
              </w:r>
              <w:proofErr w:type="spellEnd"/>
              <w:r w:rsidRPr="009E61FC">
                <w:rPr>
                  <w:sz w:val="18"/>
                  <w:lang w:val="en-GB"/>
                </w:rPr>
                <w:t xml:space="preserve"> elements</w:t>
              </w:r>
            </w:ins>
          </w:p>
        </w:tc>
        <w:tc>
          <w:tcPr>
            <w:tcW w:w="1361" w:type="pct"/>
          </w:tcPr>
          <w:p w:rsidR="00D95FD4" w:rsidRPr="009E61FC" w:rsidRDefault="00D95FD4" w:rsidP="00F803DB">
            <w:pPr>
              <w:pStyle w:val="CCSDSTableText"/>
              <w:keepNext/>
              <w:spacing w:line="240" w:lineRule="auto"/>
              <w:rPr>
                <w:ins w:id="1357" w:author="Dominik Marszk" w:date="2017-02-15T10:52:00Z"/>
                <w:sz w:val="18"/>
                <w:lang w:val="en-GB"/>
              </w:rPr>
            </w:pPr>
            <w:ins w:id="1358" w:author="Dominik Marszk" w:date="2017-02-15T10:52:00Z">
              <w:r>
                <w:rPr>
                  <w:rFonts w:ascii="Lucida Console" w:hAnsi="Lucida Console" w:cs="Lucida Console"/>
                  <w:lang w:val="en-US"/>
                </w:rPr>
                <w:t>00101111</w:t>
              </w:r>
            </w:ins>
          </w:p>
        </w:tc>
      </w:tr>
      <w:tr w:rsidR="00D95FD4" w:rsidRPr="009E61FC" w:rsidTr="00F803DB">
        <w:trPr>
          <w:cantSplit/>
          <w:trHeight w:val="20"/>
          <w:jc w:val="center"/>
          <w:ins w:id="1359" w:author="Dominik Marszk" w:date="2017-02-15T10:52:00Z"/>
        </w:trPr>
        <w:tc>
          <w:tcPr>
            <w:tcW w:w="1276" w:type="pct"/>
          </w:tcPr>
          <w:p w:rsidR="00D95FD4" w:rsidRPr="009E61FC" w:rsidRDefault="00D95FD4" w:rsidP="00F803DB">
            <w:pPr>
              <w:pStyle w:val="CCSDSTableText"/>
              <w:keepNext/>
              <w:spacing w:line="240" w:lineRule="auto"/>
              <w:rPr>
                <w:ins w:id="1360" w:author="Dominik Marszk" w:date="2017-02-15T10:52:00Z"/>
                <w:sz w:val="18"/>
                <w:lang w:val="en-GB"/>
              </w:rPr>
            </w:pPr>
            <w:ins w:id="1361" w:author="Dominik Marszk" w:date="2017-02-15T10:52:00Z">
              <w:r w:rsidRPr="009E61FC">
                <w:rPr>
                  <w:sz w:val="18"/>
                  <w:lang w:val="en-GB"/>
                </w:rPr>
                <w:t>FINE_TIME_EPOCH</w:t>
              </w:r>
            </w:ins>
          </w:p>
        </w:tc>
        <w:tc>
          <w:tcPr>
            <w:tcW w:w="1003" w:type="pct"/>
          </w:tcPr>
          <w:p w:rsidR="00D95FD4" w:rsidRPr="009E61FC" w:rsidRDefault="00D95FD4" w:rsidP="00F803DB">
            <w:pPr>
              <w:pStyle w:val="CCSDSTableText"/>
              <w:keepNext/>
              <w:spacing w:line="240" w:lineRule="auto"/>
              <w:rPr>
                <w:ins w:id="1362" w:author="Dominik Marszk" w:date="2017-02-15T10:52:00Z"/>
                <w:sz w:val="18"/>
                <w:lang w:val="en-GB"/>
              </w:rPr>
            </w:pPr>
            <w:ins w:id="1363" w:author="Dominik Marszk" w:date="2017-02-15T10:52:00Z">
              <w:r w:rsidRPr="009E61FC">
                <w:rPr>
                  <w:sz w:val="18"/>
                  <w:lang w:val="en-GB"/>
                </w:rPr>
                <w:t>MAL::String</w:t>
              </w:r>
            </w:ins>
          </w:p>
        </w:tc>
        <w:tc>
          <w:tcPr>
            <w:tcW w:w="1361" w:type="pct"/>
          </w:tcPr>
          <w:p w:rsidR="00D95FD4" w:rsidRPr="009E61FC" w:rsidRDefault="00D95FD4" w:rsidP="00F803DB">
            <w:pPr>
              <w:pStyle w:val="CCSDSTableText"/>
              <w:keepNext/>
              <w:spacing w:line="240" w:lineRule="auto"/>
              <w:rPr>
                <w:ins w:id="1364" w:author="Dominik Marszk" w:date="2017-02-15T10:52:00Z"/>
                <w:sz w:val="18"/>
                <w:lang w:val="en-GB"/>
              </w:rPr>
            </w:pPr>
            <w:ins w:id="1365" w:author="Dominik Marszk" w:date="2017-02-15T10:52:00Z">
              <w:r w:rsidRPr="009E61FC">
                <w:rPr>
                  <w:sz w:val="18"/>
                  <w:lang w:val="en-GB"/>
                </w:rPr>
                <w:t>Epoch in ISO-8601 format to be applied to the MAL::</w:t>
              </w:r>
              <w:proofErr w:type="spellStart"/>
              <w:r w:rsidRPr="009E61FC">
                <w:rPr>
                  <w:sz w:val="18"/>
                  <w:lang w:val="en-GB"/>
                </w:rPr>
                <w:t>FineTime</w:t>
              </w:r>
              <w:proofErr w:type="spellEnd"/>
              <w:r w:rsidRPr="009E61FC">
                <w:rPr>
                  <w:sz w:val="18"/>
                  <w:lang w:val="en-GB"/>
                </w:rPr>
                <w:t xml:space="preserve"> elements</w:t>
              </w:r>
            </w:ins>
          </w:p>
        </w:tc>
        <w:tc>
          <w:tcPr>
            <w:tcW w:w="1361" w:type="pct"/>
          </w:tcPr>
          <w:p w:rsidR="00D95FD4" w:rsidRPr="009E61FC" w:rsidRDefault="00D95FD4" w:rsidP="00F803DB">
            <w:pPr>
              <w:pStyle w:val="CCSDSTableText"/>
              <w:keepNext/>
              <w:spacing w:line="240" w:lineRule="auto"/>
              <w:rPr>
                <w:ins w:id="1366" w:author="Dominik Marszk" w:date="2017-02-15T10:52:00Z"/>
                <w:sz w:val="18"/>
                <w:lang w:val="en-GB"/>
              </w:rPr>
            </w:pPr>
            <w:ins w:id="1367" w:author="Dominik Marszk" w:date="2017-02-15T10:52:00Z">
              <w:r>
                <w:rPr>
                  <w:rFonts w:ascii="Lucida Console" w:hAnsi="Lucida Console" w:cs="Lucida Console"/>
                  <w:lang w:val="en-US"/>
                </w:rPr>
                <w:t>2000-01-01T00:00:00.000</w:t>
              </w:r>
            </w:ins>
          </w:p>
        </w:tc>
      </w:tr>
      <w:tr w:rsidR="00D95FD4" w:rsidRPr="009E61FC" w:rsidTr="00F803DB">
        <w:trPr>
          <w:cantSplit/>
          <w:trHeight w:val="20"/>
          <w:jc w:val="center"/>
          <w:ins w:id="1368" w:author="Dominik Marszk" w:date="2017-02-15T10:52:00Z"/>
        </w:trPr>
        <w:tc>
          <w:tcPr>
            <w:tcW w:w="1276" w:type="pct"/>
          </w:tcPr>
          <w:p w:rsidR="00D95FD4" w:rsidRPr="009E61FC" w:rsidRDefault="00D95FD4" w:rsidP="00F803DB">
            <w:pPr>
              <w:pStyle w:val="CCSDSTableText"/>
              <w:keepNext/>
              <w:spacing w:line="240" w:lineRule="auto"/>
              <w:rPr>
                <w:ins w:id="1369" w:author="Dominik Marszk" w:date="2017-02-15T10:52:00Z"/>
                <w:sz w:val="18"/>
                <w:lang w:val="en-GB"/>
              </w:rPr>
            </w:pPr>
            <w:ins w:id="1370" w:author="Dominik Marszk" w:date="2017-02-15T10:52:00Z">
              <w:r w:rsidRPr="003B328D">
                <w:rPr>
                  <w:sz w:val="18"/>
                  <w:lang w:val="en-GB"/>
                </w:rPr>
                <w:t>FINE_TIME_EPOCH_TIMESCALE</w:t>
              </w:r>
            </w:ins>
          </w:p>
        </w:tc>
        <w:tc>
          <w:tcPr>
            <w:tcW w:w="1003" w:type="pct"/>
          </w:tcPr>
          <w:p w:rsidR="00D95FD4" w:rsidRPr="009E61FC" w:rsidRDefault="00D95FD4" w:rsidP="00F803DB">
            <w:pPr>
              <w:pStyle w:val="CCSDSTableText"/>
              <w:keepNext/>
              <w:spacing w:line="240" w:lineRule="auto"/>
              <w:rPr>
                <w:ins w:id="1371" w:author="Dominik Marszk" w:date="2017-02-15T10:52:00Z"/>
                <w:sz w:val="18"/>
                <w:lang w:val="en-GB"/>
              </w:rPr>
            </w:pPr>
            <w:ins w:id="1372" w:author="Dominik Marszk" w:date="2017-02-15T10:52:00Z">
              <w:r w:rsidRPr="009E61FC">
                <w:rPr>
                  <w:sz w:val="18"/>
                  <w:lang w:val="en-GB"/>
                </w:rPr>
                <w:t>MAL::String</w:t>
              </w:r>
            </w:ins>
          </w:p>
        </w:tc>
        <w:tc>
          <w:tcPr>
            <w:tcW w:w="1361" w:type="pct"/>
          </w:tcPr>
          <w:p w:rsidR="00D95FD4" w:rsidRPr="009E61FC" w:rsidRDefault="00D95FD4" w:rsidP="00F803DB">
            <w:pPr>
              <w:pStyle w:val="CCSDSTableText"/>
              <w:keepNext/>
              <w:spacing w:line="240" w:lineRule="auto"/>
              <w:rPr>
                <w:ins w:id="1373" w:author="Dominik Marszk" w:date="2017-02-15T10:52:00Z"/>
                <w:sz w:val="18"/>
                <w:lang w:val="en-GB"/>
              </w:rPr>
            </w:pPr>
            <w:ins w:id="1374" w:author="Dominik Marszk" w:date="2017-02-15T10:52:00Z">
              <w:r>
                <w:rPr>
                  <w:sz w:val="18"/>
                  <w:lang w:val="en-GB"/>
                </w:rPr>
                <w:t>Name of the time scale for the MAL::</w:t>
              </w:r>
              <w:proofErr w:type="spellStart"/>
              <w:r>
                <w:rPr>
                  <w:sz w:val="18"/>
                  <w:lang w:val="en-GB"/>
                </w:rPr>
                <w:t>FineTime</w:t>
              </w:r>
              <w:proofErr w:type="spellEnd"/>
              <w:r>
                <w:rPr>
                  <w:sz w:val="18"/>
                  <w:lang w:val="en-GB"/>
                </w:rPr>
                <w:t xml:space="preserve"> epoch, either “TAI” or “UTC”.</w:t>
              </w:r>
            </w:ins>
          </w:p>
        </w:tc>
        <w:tc>
          <w:tcPr>
            <w:tcW w:w="1361" w:type="pct"/>
          </w:tcPr>
          <w:p w:rsidR="00D95FD4" w:rsidRDefault="00D95FD4" w:rsidP="00F803DB">
            <w:pPr>
              <w:pStyle w:val="CCSDSTableText"/>
              <w:keepNext/>
              <w:spacing w:line="240" w:lineRule="auto"/>
              <w:rPr>
                <w:ins w:id="1375" w:author="Dominik Marszk" w:date="2017-02-15T10:52:00Z"/>
                <w:sz w:val="18"/>
                <w:lang w:val="en-GB"/>
              </w:rPr>
            </w:pPr>
            <w:ins w:id="1376" w:author="Dominik Marszk" w:date="2017-02-15T10:52:00Z">
              <w:r>
                <w:rPr>
                  <w:sz w:val="18"/>
                  <w:lang w:val="en-GB"/>
                </w:rPr>
                <w:t>TAI</w:t>
              </w:r>
            </w:ins>
          </w:p>
        </w:tc>
      </w:tr>
      <w:tr w:rsidR="00D95FD4" w:rsidRPr="009E61FC" w:rsidTr="00F803DB">
        <w:trPr>
          <w:cantSplit/>
          <w:trHeight w:val="20"/>
          <w:jc w:val="center"/>
          <w:ins w:id="1377" w:author="Dominik Marszk" w:date="2017-02-15T10:52:00Z"/>
        </w:trPr>
        <w:tc>
          <w:tcPr>
            <w:tcW w:w="1276" w:type="pct"/>
          </w:tcPr>
          <w:p w:rsidR="00D95FD4" w:rsidRPr="003B328D" w:rsidRDefault="00D95FD4" w:rsidP="00F803DB">
            <w:pPr>
              <w:pStyle w:val="CCSDSTableText"/>
              <w:keepNext/>
              <w:spacing w:line="240" w:lineRule="auto"/>
              <w:rPr>
                <w:ins w:id="1378" w:author="Dominik Marszk" w:date="2017-02-15T10:52:00Z"/>
                <w:sz w:val="18"/>
                <w:lang w:val="en-GB"/>
              </w:rPr>
            </w:pPr>
            <w:ins w:id="1379" w:author="Dominik Marszk" w:date="2017-02-15T10:52:00Z">
              <w:r>
                <w:rPr>
                  <w:sz w:val="18"/>
                  <w:lang w:val="en-GB"/>
                </w:rPr>
                <w:t>FINE_TIME</w:t>
              </w:r>
              <w:r w:rsidRPr="009E61FC">
                <w:rPr>
                  <w:sz w:val="18"/>
                  <w:lang w:val="en-GB"/>
                </w:rPr>
                <w:t>_</w:t>
              </w:r>
              <w:r>
                <w:rPr>
                  <w:sz w:val="18"/>
                  <w:lang w:val="en-GB"/>
                </w:rPr>
                <w:t>UNIT</w:t>
              </w:r>
            </w:ins>
          </w:p>
        </w:tc>
        <w:tc>
          <w:tcPr>
            <w:tcW w:w="1003" w:type="pct"/>
          </w:tcPr>
          <w:p w:rsidR="00D95FD4" w:rsidRPr="009E61FC" w:rsidRDefault="00D95FD4" w:rsidP="00F803DB">
            <w:pPr>
              <w:pStyle w:val="CCSDSTableText"/>
              <w:keepNext/>
              <w:spacing w:line="240" w:lineRule="auto"/>
              <w:rPr>
                <w:ins w:id="1380" w:author="Dominik Marszk" w:date="2017-02-15T10:52:00Z"/>
                <w:sz w:val="18"/>
                <w:lang w:val="en-GB"/>
              </w:rPr>
            </w:pPr>
            <w:ins w:id="1381" w:author="Dominik Marszk" w:date="2017-02-15T10:52:00Z">
              <w:r w:rsidRPr="009E61FC">
                <w:rPr>
                  <w:sz w:val="18"/>
                  <w:lang w:val="en-GB"/>
                </w:rPr>
                <w:t>MAL::String</w:t>
              </w:r>
            </w:ins>
          </w:p>
        </w:tc>
        <w:tc>
          <w:tcPr>
            <w:tcW w:w="1361" w:type="pct"/>
          </w:tcPr>
          <w:p w:rsidR="00D95FD4" w:rsidRDefault="00D95FD4" w:rsidP="00F803DB">
            <w:pPr>
              <w:pStyle w:val="CCSDSTableText"/>
              <w:keepNext/>
              <w:spacing w:line="240" w:lineRule="auto"/>
              <w:rPr>
                <w:ins w:id="1382" w:author="Dominik Marszk" w:date="2017-02-15T10:52:00Z"/>
                <w:sz w:val="18"/>
                <w:lang w:val="en-GB"/>
              </w:rPr>
            </w:pPr>
            <w:ins w:id="1383" w:author="Dominik Marszk" w:date="2017-02-15T10:52:00Z">
              <w:r>
                <w:rPr>
                  <w:sz w:val="18"/>
                  <w:lang w:val="en-GB"/>
                </w:rPr>
                <w:t xml:space="preserve">Name of the time unit used by the </w:t>
              </w:r>
              <w:r w:rsidRPr="009E61FC">
                <w:rPr>
                  <w:sz w:val="18"/>
                  <w:lang w:val="en-GB"/>
                </w:rPr>
                <w:t>Time Code Format</w:t>
              </w:r>
              <w:r>
                <w:rPr>
                  <w:sz w:val="18"/>
                  <w:lang w:val="en-GB"/>
                </w:rPr>
                <w:t xml:space="preserve"> for MAL::</w:t>
              </w:r>
              <w:proofErr w:type="spellStart"/>
              <w:r>
                <w:rPr>
                  <w:sz w:val="18"/>
                  <w:lang w:val="en-GB"/>
                </w:rPr>
                <w:t>FineTime</w:t>
              </w:r>
              <w:proofErr w:type="spellEnd"/>
              <w:r>
                <w:rPr>
                  <w:sz w:val="18"/>
                  <w:lang w:val="en-GB"/>
                </w:rPr>
                <w:t>, e.g., second, millisecond.</w:t>
              </w:r>
            </w:ins>
          </w:p>
        </w:tc>
        <w:tc>
          <w:tcPr>
            <w:tcW w:w="1361" w:type="pct"/>
          </w:tcPr>
          <w:p w:rsidR="00D95FD4" w:rsidRDefault="00D95FD4" w:rsidP="00F803DB">
            <w:pPr>
              <w:pStyle w:val="CCSDSTableText"/>
              <w:keepNext/>
              <w:spacing w:line="240" w:lineRule="auto"/>
              <w:rPr>
                <w:ins w:id="1384" w:author="Dominik Marszk" w:date="2017-02-15T10:52:00Z"/>
                <w:sz w:val="18"/>
                <w:lang w:val="en-GB"/>
              </w:rPr>
            </w:pPr>
            <w:ins w:id="1385" w:author="Dominik Marszk" w:date="2017-02-15T10:52:00Z">
              <w:r>
                <w:rPr>
                  <w:sz w:val="18"/>
                  <w:lang w:val="en-GB"/>
                </w:rPr>
                <w:t>Seconds</w:t>
              </w:r>
            </w:ins>
          </w:p>
        </w:tc>
      </w:tr>
      <w:tr w:rsidR="00D95FD4" w:rsidRPr="009E61FC" w:rsidTr="00F803DB">
        <w:trPr>
          <w:cantSplit/>
          <w:trHeight w:val="20"/>
          <w:jc w:val="center"/>
          <w:ins w:id="1386" w:author="Dominik Marszk" w:date="2017-02-15T10:52:00Z"/>
        </w:trPr>
        <w:tc>
          <w:tcPr>
            <w:tcW w:w="1276" w:type="pct"/>
          </w:tcPr>
          <w:p w:rsidR="00D95FD4" w:rsidRPr="009E61FC" w:rsidRDefault="00D95FD4" w:rsidP="00F803DB">
            <w:pPr>
              <w:pStyle w:val="CCSDSTableText"/>
              <w:keepNext/>
              <w:spacing w:line="240" w:lineRule="auto"/>
              <w:rPr>
                <w:ins w:id="1387" w:author="Dominik Marszk" w:date="2017-02-15T10:52:00Z"/>
                <w:sz w:val="18"/>
                <w:lang w:val="en-GB"/>
              </w:rPr>
            </w:pPr>
            <w:ins w:id="1388" w:author="Dominik Marszk" w:date="2017-02-15T10:52:00Z">
              <w:r>
                <w:rPr>
                  <w:sz w:val="18"/>
                  <w:lang w:val="en-GB"/>
                </w:rPr>
                <w:t>NETWORK_ZONE</w:t>
              </w:r>
            </w:ins>
          </w:p>
        </w:tc>
        <w:tc>
          <w:tcPr>
            <w:tcW w:w="1003" w:type="pct"/>
          </w:tcPr>
          <w:p w:rsidR="00D95FD4" w:rsidRPr="009E61FC" w:rsidRDefault="00D95FD4" w:rsidP="00F803DB">
            <w:pPr>
              <w:pStyle w:val="CCSDSTableText"/>
              <w:keepNext/>
              <w:spacing w:line="240" w:lineRule="auto"/>
              <w:rPr>
                <w:ins w:id="1389" w:author="Dominik Marszk" w:date="2017-02-15T10:52:00Z"/>
                <w:sz w:val="18"/>
                <w:lang w:val="en-GB"/>
              </w:rPr>
            </w:pPr>
            <w:ins w:id="1390" w:author="Dominik Marszk" w:date="2017-02-15T10:52:00Z">
              <w:r>
                <w:rPr>
                  <w:sz w:val="18"/>
                  <w:lang w:val="en-GB"/>
                </w:rPr>
                <w:t>MAL::Identifier</w:t>
              </w:r>
            </w:ins>
          </w:p>
        </w:tc>
        <w:tc>
          <w:tcPr>
            <w:tcW w:w="1361" w:type="pct"/>
          </w:tcPr>
          <w:p w:rsidR="00D95FD4" w:rsidRPr="009E61FC" w:rsidRDefault="00D95FD4" w:rsidP="00F803DB">
            <w:pPr>
              <w:pStyle w:val="CCSDSTableText"/>
              <w:keepNext/>
              <w:spacing w:line="240" w:lineRule="auto"/>
              <w:rPr>
                <w:ins w:id="1391" w:author="Dominik Marszk" w:date="2017-02-15T10:52:00Z"/>
                <w:sz w:val="18"/>
                <w:lang w:val="en-GB"/>
              </w:rPr>
            </w:pPr>
            <w:ins w:id="1392" w:author="Dominik Marszk" w:date="2017-02-15T10:52:00Z">
              <w:r>
                <w:rPr>
                  <w:sz w:val="18"/>
                  <w:lang w:val="en-GB"/>
                </w:rPr>
                <w:t>Value to be assigned to the MAL header field ‘Network Zone’ if NETWORK_ZONE_</w:t>
              </w:r>
              <w:r w:rsidRPr="00A30696">
                <w:rPr>
                  <w:sz w:val="18"/>
                  <w:lang w:val="en-GB"/>
                </w:rPr>
                <w:t>FLAG</w:t>
              </w:r>
              <w:r>
                <w:rPr>
                  <w:sz w:val="18"/>
                  <w:lang w:val="en-GB"/>
                </w:rPr>
                <w:t xml:space="preserve"> is FALSE</w:t>
              </w:r>
            </w:ins>
          </w:p>
        </w:tc>
        <w:tc>
          <w:tcPr>
            <w:tcW w:w="1361" w:type="pct"/>
          </w:tcPr>
          <w:p w:rsidR="00D95FD4" w:rsidRDefault="00D95FD4" w:rsidP="00F803DB">
            <w:pPr>
              <w:pStyle w:val="CCSDSTableText"/>
              <w:keepNext/>
              <w:spacing w:line="240" w:lineRule="auto"/>
              <w:rPr>
                <w:ins w:id="1393" w:author="Dominik Marszk" w:date="2017-02-15T10:52:00Z"/>
                <w:sz w:val="18"/>
                <w:lang w:val="en-GB"/>
              </w:rPr>
            </w:pPr>
          </w:p>
        </w:tc>
      </w:tr>
      <w:tr w:rsidR="00D95FD4" w:rsidRPr="009E61FC" w:rsidTr="00F803DB">
        <w:trPr>
          <w:cantSplit/>
          <w:trHeight w:val="20"/>
          <w:jc w:val="center"/>
          <w:ins w:id="1394" w:author="Dominik Marszk" w:date="2017-02-15T10:52:00Z"/>
        </w:trPr>
        <w:tc>
          <w:tcPr>
            <w:tcW w:w="1276" w:type="pct"/>
          </w:tcPr>
          <w:p w:rsidR="00D95FD4" w:rsidRDefault="00D95FD4" w:rsidP="00F803DB">
            <w:pPr>
              <w:pStyle w:val="CCSDSTableText"/>
              <w:spacing w:line="240" w:lineRule="auto"/>
              <w:rPr>
                <w:ins w:id="1395" w:author="Dominik Marszk" w:date="2017-02-15T10:52:00Z"/>
                <w:sz w:val="18"/>
                <w:lang w:val="en-GB"/>
              </w:rPr>
            </w:pPr>
            <w:ins w:id="1396" w:author="Dominik Marszk" w:date="2017-02-15T10:52:00Z">
              <w:r>
                <w:rPr>
                  <w:sz w:val="18"/>
                  <w:lang w:val="en-GB"/>
                </w:rPr>
                <w:t>PRIORITY</w:t>
              </w:r>
            </w:ins>
          </w:p>
        </w:tc>
        <w:tc>
          <w:tcPr>
            <w:tcW w:w="1003" w:type="pct"/>
          </w:tcPr>
          <w:p w:rsidR="00D95FD4" w:rsidRDefault="00D95FD4" w:rsidP="00F803DB">
            <w:pPr>
              <w:pStyle w:val="CCSDSTableText"/>
              <w:spacing w:line="240" w:lineRule="auto"/>
              <w:rPr>
                <w:ins w:id="1397" w:author="Dominik Marszk" w:date="2017-02-15T10:52:00Z"/>
                <w:sz w:val="18"/>
                <w:lang w:val="en-GB"/>
              </w:rPr>
            </w:pPr>
            <w:ins w:id="1398" w:author="Dominik Marszk" w:date="2017-02-15T10:52:00Z">
              <w:r>
                <w:rPr>
                  <w:sz w:val="18"/>
                  <w:lang w:val="en-GB"/>
                </w:rPr>
                <w:t>MAL::</w:t>
              </w:r>
              <w:proofErr w:type="spellStart"/>
              <w:r>
                <w:rPr>
                  <w:sz w:val="18"/>
                  <w:lang w:val="en-GB"/>
                </w:rPr>
                <w:t>UInteger</w:t>
              </w:r>
              <w:proofErr w:type="spellEnd"/>
            </w:ins>
          </w:p>
        </w:tc>
        <w:tc>
          <w:tcPr>
            <w:tcW w:w="1361" w:type="pct"/>
          </w:tcPr>
          <w:p w:rsidR="00D95FD4" w:rsidRPr="008D5F73" w:rsidRDefault="00D95FD4" w:rsidP="00F803DB">
            <w:pPr>
              <w:pStyle w:val="CCSDSTableText"/>
              <w:spacing w:line="240" w:lineRule="auto"/>
              <w:rPr>
                <w:ins w:id="1399" w:author="Dominik Marszk" w:date="2017-02-15T10:52:00Z"/>
                <w:sz w:val="18"/>
                <w:lang w:val="en-GB"/>
              </w:rPr>
            </w:pPr>
            <w:ins w:id="1400" w:author="Dominik Marszk" w:date="2017-02-15T10:52:00Z">
              <w:r>
                <w:rPr>
                  <w:sz w:val="18"/>
                  <w:lang w:val="en-GB"/>
                </w:rPr>
                <w:t>Value to be assigned to the MAL header field ‘Priority’ if PRIORITY_</w:t>
              </w:r>
              <w:r w:rsidRPr="00A30696">
                <w:rPr>
                  <w:sz w:val="18"/>
                  <w:lang w:val="en-GB"/>
                </w:rPr>
                <w:t>FLAG</w:t>
              </w:r>
              <w:r>
                <w:rPr>
                  <w:sz w:val="18"/>
                  <w:lang w:val="en-GB"/>
                </w:rPr>
                <w:t xml:space="preserve"> is FALSE</w:t>
              </w:r>
            </w:ins>
          </w:p>
        </w:tc>
        <w:tc>
          <w:tcPr>
            <w:tcW w:w="1361" w:type="pct"/>
          </w:tcPr>
          <w:p w:rsidR="00D95FD4" w:rsidRDefault="00D95FD4" w:rsidP="00F803DB">
            <w:pPr>
              <w:pStyle w:val="CCSDSTableText"/>
              <w:spacing w:line="240" w:lineRule="auto"/>
              <w:rPr>
                <w:ins w:id="1401" w:author="Dominik Marszk" w:date="2017-02-15T10:52:00Z"/>
                <w:sz w:val="18"/>
                <w:lang w:val="en-GB"/>
              </w:rPr>
            </w:pPr>
          </w:p>
        </w:tc>
      </w:tr>
      <w:tr w:rsidR="00D95FD4" w:rsidRPr="009E61FC" w:rsidTr="00F803DB">
        <w:trPr>
          <w:cantSplit/>
          <w:trHeight w:val="20"/>
          <w:jc w:val="center"/>
          <w:ins w:id="1402" w:author="Dominik Marszk" w:date="2017-02-15T10:52:00Z"/>
        </w:trPr>
        <w:tc>
          <w:tcPr>
            <w:tcW w:w="1276" w:type="pct"/>
          </w:tcPr>
          <w:p w:rsidR="00D95FD4" w:rsidRPr="009E61FC" w:rsidRDefault="00D95FD4" w:rsidP="00F803DB">
            <w:pPr>
              <w:pStyle w:val="CCSDSTableText"/>
              <w:spacing w:line="240" w:lineRule="auto"/>
              <w:rPr>
                <w:ins w:id="1403" w:author="Dominik Marszk" w:date="2017-02-15T10:52:00Z"/>
                <w:sz w:val="18"/>
                <w:lang w:val="en-GB"/>
              </w:rPr>
            </w:pPr>
            <w:ins w:id="1404" w:author="Dominik Marszk" w:date="2017-02-15T10:52:00Z">
              <w:r w:rsidRPr="009E61FC">
                <w:rPr>
                  <w:sz w:val="18"/>
                  <w:lang w:val="en-GB"/>
                </w:rPr>
                <w:t>TIME_CODE_FORMAT</w:t>
              </w:r>
            </w:ins>
          </w:p>
        </w:tc>
        <w:tc>
          <w:tcPr>
            <w:tcW w:w="1003" w:type="pct"/>
          </w:tcPr>
          <w:p w:rsidR="00D95FD4" w:rsidRPr="009E61FC" w:rsidRDefault="00D95FD4" w:rsidP="00F803DB">
            <w:pPr>
              <w:pStyle w:val="CCSDSTableText"/>
              <w:spacing w:line="240" w:lineRule="auto"/>
              <w:rPr>
                <w:ins w:id="1405" w:author="Dominik Marszk" w:date="2017-02-15T10:52:00Z"/>
                <w:sz w:val="18"/>
                <w:lang w:val="en-GB"/>
              </w:rPr>
            </w:pPr>
            <w:ins w:id="1406" w:author="Dominik Marszk" w:date="2017-02-15T10:52:00Z">
              <w:r w:rsidRPr="009E61FC">
                <w:rPr>
                  <w:sz w:val="18"/>
                  <w:lang w:val="en-GB"/>
                </w:rPr>
                <w:t>MAL::Blob</w:t>
              </w:r>
            </w:ins>
          </w:p>
        </w:tc>
        <w:tc>
          <w:tcPr>
            <w:tcW w:w="1361" w:type="pct"/>
          </w:tcPr>
          <w:p w:rsidR="00D95FD4" w:rsidRPr="009E61FC" w:rsidRDefault="00D95FD4" w:rsidP="00F803DB">
            <w:pPr>
              <w:pStyle w:val="CCSDSTableText"/>
              <w:spacing w:line="240" w:lineRule="auto"/>
              <w:rPr>
                <w:ins w:id="1407" w:author="Dominik Marszk" w:date="2017-02-15T10:52:00Z"/>
                <w:sz w:val="18"/>
                <w:lang w:val="en-GB"/>
              </w:rPr>
            </w:pPr>
            <w:ins w:id="1408" w:author="Dominik Marszk" w:date="2017-02-15T10:52:00Z">
              <w:r w:rsidRPr="009E61FC">
                <w:rPr>
                  <w:sz w:val="18"/>
                  <w:lang w:val="en-GB"/>
                </w:rPr>
                <w:t>P-Field of the Time Code Format to be applied to the MAL::Time elements</w:t>
              </w:r>
            </w:ins>
          </w:p>
        </w:tc>
        <w:tc>
          <w:tcPr>
            <w:tcW w:w="1361" w:type="pct"/>
          </w:tcPr>
          <w:p w:rsidR="00D95FD4" w:rsidRPr="009E61FC" w:rsidRDefault="00D95FD4" w:rsidP="00F803DB">
            <w:pPr>
              <w:pStyle w:val="CCSDSTableText"/>
              <w:spacing w:line="240" w:lineRule="auto"/>
              <w:rPr>
                <w:ins w:id="1409" w:author="Dominik Marszk" w:date="2017-02-15T10:52:00Z"/>
                <w:sz w:val="18"/>
                <w:lang w:val="en-GB"/>
              </w:rPr>
            </w:pPr>
            <w:ins w:id="1410" w:author="Dominik Marszk" w:date="2017-02-15T10:52:00Z">
              <w:r>
                <w:rPr>
                  <w:rFonts w:ascii="Lucida Console" w:hAnsi="Lucida Console" w:cs="Lucida Console"/>
                  <w:lang w:val="en-US"/>
                </w:rPr>
                <w:t>00101111</w:t>
              </w:r>
            </w:ins>
          </w:p>
        </w:tc>
      </w:tr>
      <w:tr w:rsidR="00D95FD4" w:rsidRPr="009E61FC" w:rsidTr="00F803DB">
        <w:trPr>
          <w:cantSplit/>
          <w:trHeight w:val="20"/>
          <w:jc w:val="center"/>
          <w:ins w:id="1411" w:author="Dominik Marszk" w:date="2017-02-15T10:52:00Z"/>
        </w:trPr>
        <w:tc>
          <w:tcPr>
            <w:tcW w:w="1276" w:type="pct"/>
          </w:tcPr>
          <w:p w:rsidR="00D95FD4" w:rsidRPr="009E61FC" w:rsidRDefault="00D95FD4" w:rsidP="00F803DB">
            <w:pPr>
              <w:pStyle w:val="CCSDSTableText"/>
              <w:spacing w:line="240" w:lineRule="auto"/>
              <w:rPr>
                <w:ins w:id="1412" w:author="Dominik Marszk" w:date="2017-02-15T10:52:00Z"/>
                <w:sz w:val="18"/>
                <w:lang w:val="en-GB"/>
              </w:rPr>
            </w:pPr>
            <w:ins w:id="1413" w:author="Dominik Marszk" w:date="2017-02-15T10:52:00Z">
              <w:r w:rsidRPr="009E61FC">
                <w:rPr>
                  <w:sz w:val="18"/>
                  <w:lang w:val="en-GB"/>
                </w:rPr>
                <w:t>TIME_EPOCH</w:t>
              </w:r>
            </w:ins>
          </w:p>
        </w:tc>
        <w:tc>
          <w:tcPr>
            <w:tcW w:w="1003" w:type="pct"/>
          </w:tcPr>
          <w:p w:rsidR="00D95FD4" w:rsidRPr="009E61FC" w:rsidRDefault="00D95FD4" w:rsidP="00F803DB">
            <w:pPr>
              <w:pStyle w:val="CCSDSTableText"/>
              <w:spacing w:line="240" w:lineRule="auto"/>
              <w:rPr>
                <w:ins w:id="1414" w:author="Dominik Marszk" w:date="2017-02-15T10:52:00Z"/>
                <w:sz w:val="18"/>
                <w:lang w:val="en-GB"/>
              </w:rPr>
            </w:pPr>
            <w:ins w:id="1415" w:author="Dominik Marszk" w:date="2017-02-15T10:52:00Z">
              <w:r w:rsidRPr="009E61FC">
                <w:rPr>
                  <w:sz w:val="18"/>
                  <w:lang w:val="en-GB"/>
                </w:rPr>
                <w:t>MAL::String</w:t>
              </w:r>
            </w:ins>
          </w:p>
        </w:tc>
        <w:tc>
          <w:tcPr>
            <w:tcW w:w="1361" w:type="pct"/>
          </w:tcPr>
          <w:p w:rsidR="00D95FD4" w:rsidRPr="009E61FC" w:rsidRDefault="00D95FD4" w:rsidP="00F803DB">
            <w:pPr>
              <w:pStyle w:val="CCSDSTableText"/>
              <w:spacing w:line="240" w:lineRule="auto"/>
              <w:rPr>
                <w:ins w:id="1416" w:author="Dominik Marszk" w:date="2017-02-15T10:52:00Z"/>
                <w:sz w:val="18"/>
                <w:lang w:val="en-GB"/>
              </w:rPr>
            </w:pPr>
            <w:ins w:id="1417" w:author="Dominik Marszk" w:date="2017-02-15T10:52:00Z">
              <w:r w:rsidRPr="009E61FC">
                <w:rPr>
                  <w:sz w:val="18"/>
                  <w:lang w:val="en-GB"/>
                </w:rPr>
                <w:t>Epoch in ISO-8601 format to be applied to the MAL::Time elements</w:t>
              </w:r>
            </w:ins>
          </w:p>
        </w:tc>
        <w:tc>
          <w:tcPr>
            <w:tcW w:w="1361" w:type="pct"/>
          </w:tcPr>
          <w:p w:rsidR="00D95FD4" w:rsidRPr="009E61FC" w:rsidRDefault="00D95FD4" w:rsidP="00F803DB">
            <w:pPr>
              <w:pStyle w:val="CCSDSTableText"/>
              <w:spacing w:line="240" w:lineRule="auto"/>
              <w:rPr>
                <w:ins w:id="1418" w:author="Dominik Marszk" w:date="2017-02-15T10:52:00Z"/>
                <w:sz w:val="18"/>
                <w:lang w:val="en-GB"/>
              </w:rPr>
            </w:pPr>
            <w:ins w:id="1419" w:author="Dominik Marszk" w:date="2017-02-15T10:52:00Z">
              <w:r>
                <w:rPr>
                  <w:rFonts w:ascii="Lucida Console" w:hAnsi="Lucida Console" w:cs="Lucida Console"/>
                  <w:lang w:val="en-US"/>
                </w:rPr>
                <w:t>2000-01-01T00:00:00.000</w:t>
              </w:r>
            </w:ins>
          </w:p>
        </w:tc>
      </w:tr>
      <w:tr w:rsidR="00D95FD4" w:rsidRPr="009E61FC" w:rsidTr="00F803DB">
        <w:trPr>
          <w:cantSplit/>
          <w:trHeight w:val="20"/>
          <w:jc w:val="center"/>
          <w:ins w:id="1420" w:author="Dominik Marszk" w:date="2017-02-15T10:52:00Z"/>
        </w:trPr>
        <w:tc>
          <w:tcPr>
            <w:tcW w:w="1276" w:type="pct"/>
          </w:tcPr>
          <w:p w:rsidR="00D95FD4" w:rsidRPr="009E61FC" w:rsidRDefault="00D95FD4" w:rsidP="00F803DB">
            <w:pPr>
              <w:pStyle w:val="CCSDSTableText"/>
              <w:spacing w:line="240" w:lineRule="auto"/>
              <w:rPr>
                <w:ins w:id="1421" w:author="Dominik Marszk" w:date="2017-02-15T10:52:00Z"/>
                <w:sz w:val="18"/>
                <w:lang w:val="en-GB"/>
              </w:rPr>
            </w:pPr>
            <w:ins w:id="1422" w:author="Dominik Marszk" w:date="2017-02-15T10:52:00Z">
              <w:r w:rsidRPr="003B328D">
                <w:rPr>
                  <w:sz w:val="18"/>
                  <w:lang w:val="en-GB"/>
                </w:rPr>
                <w:t>TIME_EPOCH_TIMESCALE</w:t>
              </w:r>
            </w:ins>
          </w:p>
        </w:tc>
        <w:tc>
          <w:tcPr>
            <w:tcW w:w="1003" w:type="pct"/>
          </w:tcPr>
          <w:p w:rsidR="00D95FD4" w:rsidRPr="009E61FC" w:rsidRDefault="00D95FD4" w:rsidP="00F803DB">
            <w:pPr>
              <w:pStyle w:val="CCSDSTableText"/>
              <w:spacing w:line="240" w:lineRule="auto"/>
              <w:rPr>
                <w:ins w:id="1423" w:author="Dominik Marszk" w:date="2017-02-15T10:52:00Z"/>
                <w:sz w:val="18"/>
                <w:lang w:val="en-GB"/>
              </w:rPr>
            </w:pPr>
            <w:ins w:id="1424" w:author="Dominik Marszk" w:date="2017-02-15T10:52:00Z">
              <w:r w:rsidRPr="009E61FC">
                <w:rPr>
                  <w:sz w:val="18"/>
                  <w:lang w:val="en-GB"/>
                </w:rPr>
                <w:t>MAL::String</w:t>
              </w:r>
            </w:ins>
          </w:p>
        </w:tc>
        <w:tc>
          <w:tcPr>
            <w:tcW w:w="1361" w:type="pct"/>
          </w:tcPr>
          <w:p w:rsidR="00D95FD4" w:rsidRPr="009E61FC" w:rsidRDefault="00D95FD4" w:rsidP="00F803DB">
            <w:pPr>
              <w:pStyle w:val="CCSDSTableText"/>
              <w:spacing w:line="240" w:lineRule="auto"/>
              <w:rPr>
                <w:ins w:id="1425" w:author="Dominik Marszk" w:date="2017-02-15T10:52:00Z"/>
                <w:sz w:val="18"/>
                <w:lang w:val="en-GB"/>
              </w:rPr>
            </w:pPr>
            <w:ins w:id="1426" w:author="Dominik Marszk" w:date="2017-02-15T10:52:00Z">
              <w:r>
                <w:rPr>
                  <w:sz w:val="18"/>
                  <w:lang w:val="en-GB"/>
                </w:rPr>
                <w:t>Name of the time scale for the MAL::Time epoch, either “TAI” or “UTC”.</w:t>
              </w:r>
            </w:ins>
          </w:p>
        </w:tc>
        <w:tc>
          <w:tcPr>
            <w:tcW w:w="1361" w:type="pct"/>
          </w:tcPr>
          <w:p w:rsidR="00D95FD4" w:rsidRDefault="00D95FD4" w:rsidP="00F803DB">
            <w:pPr>
              <w:pStyle w:val="CCSDSTableText"/>
              <w:spacing w:line="240" w:lineRule="auto"/>
              <w:rPr>
                <w:ins w:id="1427" w:author="Dominik Marszk" w:date="2017-02-15T10:52:00Z"/>
                <w:sz w:val="18"/>
                <w:lang w:val="en-GB"/>
              </w:rPr>
            </w:pPr>
            <w:ins w:id="1428" w:author="Dominik Marszk" w:date="2017-02-15T10:52:00Z">
              <w:r>
                <w:rPr>
                  <w:sz w:val="18"/>
                  <w:lang w:val="en-GB"/>
                </w:rPr>
                <w:t>TAI</w:t>
              </w:r>
            </w:ins>
          </w:p>
        </w:tc>
      </w:tr>
      <w:tr w:rsidR="00D95FD4" w:rsidRPr="009E61FC" w:rsidTr="00F803DB">
        <w:trPr>
          <w:cantSplit/>
          <w:trHeight w:val="20"/>
          <w:jc w:val="center"/>
          <w:ins w:id="1429" w:author="Dominik Marszk" w:date="2017-02-15T10:52:00Z"/>
        </w:trPr>
        <w:tc>
          <w:tcPr>
            <w:tcW w:w="1276" w:type="pct"/>
          </w:tcPr>
          <w:p w:rsidR="00D95FD4" w:rsidRPr="003B328D" w:rsidRDefault="00D95FD4" w:rsidP="00F803DB">
            <w:pPr>
              <w:pStyle w:val="CCSDSTableText"/>
              <w:spacing w:line="240" w:lineRule="auto"/>
              <w:rPr>
                <w:ins w:id="1430" w:author="Dominik Marszk" w:date="2017-02-15T10:52:00Z"/>
                <w:sz w:val="18"/>
                <w:lang w:val="en-GB"/>
              </w:rPr>
            </w:pPr>
            <w:ins w:id="1431" w:author="Dominik Marszk" w:date="2017-02-15T10:52:00Z">
              <w:r>
                <w:rPr>
                  <w:sz w:val="18"/>
                  <w:lang w:val="en-GB"/>
                </w:rPr>
                <w:lastRenderedPageBreak/>
                <w:t>TIME</w:t>
              </w:r>
              <w:r w:rsidRPr="009E61FC">
                <w:rPr>
                  <w:sz w:val="18"/>
                  <w:lang w:val="en-GB"/>
                </w:rPr>
                <w:t>_</w:t>
              </w:r>
              <w:r>
                <w:rPr>
                  <w:sz w:val="18"/>
                  <w:lang w:val="en-GB"/>
                </w:rPr>
                <w:t>UNIT</w:t>
              </w:r>
            </w:ins>
          </w:p>
        </w:tc>
        <w:tc>
          <w:tcPr>
            <w:tcW w:w="1003" w:type="pct"/>
          </w:tcPr>
          <w:p w:rsidR="00D95FD4" w:rsidRPr="009E61FC" w:rsidRDefault="00D95FD4" w:rsidP="00F803DB">
            <w:pPr>
              <w:pStyle w:val="CCSDSTableText"/>
              <w:spacing w:line="240" w:lineRule="auto"/>
              <w:rPr>
                <w:ins w:id="1432" w:author="Dominik Marszk" w:date="2017-02-15T10:52:00Z"/>
                <w:sz w:val="18"/>
                <w:lang w:val="en-GB"/>
              </w:rPr>
            </w:pPr>
            <w:ins w:id="1433" w:author="Dominik Marszk" w:date="2017-02-15T10:52:00Z">
              <w:r w:rsidRPr="009E61FC">
                <w:rPr>
                  <w:sz w:val="18"/>
                  <w:lang w:val="en-GB"/>
                </w:rPr>
                <w:t>MAL::String</w:t>
              </w:r>
            </w:ins>
          </w:p>
        </w:tc>
        <w:tc>
          <w:tcPr>
            <w:tcW w:w="1361" w:type="pct"/>
          </w:tcPr>
          <w:p w:rsidR="00D95FD4" w:rsidRDefault="00D95FD4" w:rsidP="00F803DB">
            <w:pPr>
              <w:pStyle w:val="CCSDSTableText"/>
              <w:spacing w:line="240" w:lineRule="auto"/>
              <w:rPr>
                <w:ins w:id="1434" w:author="Dominik Marszk" w:date="2017-02-15T10:52:00Z"/>
                <w:sz w:val="18"/>
                <w:lang w:val="en-GB"/>
              </w:rPr>
            </w:pPr>
            <w:ins w:id="1435" w:author="Dominik Marszk" w:date="2017-02-15T10:52:00Z">
              <w:r>
                <w:rPr>
                  <w:sz w:val="18"/>
                  <w:lang w:val="en-GB"/>
                </w:rPr>
                <w:t xml:space="preserve">Name of the time unit used by the </w:t>
              </w:r>
              <w:r w:rsidRPr="009E61FC">
                <w:rPr>
                  <w:sz w:val="18"/>
                  <w:lang w:val="en-GB"/>
                </w:rPr>
                <w:t>Time Code Format</w:t>
              </w:r>
              <w:r>
                <w:rPr>
                  <w:sz w:val="18"/>
                  <w:lang w:val="en-GB"/>
                </w:rPr>
                <w:t xml:space="preserve"> for MAL::Time, e.g., second, millisecond.</w:t>
              </w:r>
            </w:ins>
          </w:p>
        </w:tc>
        <w:tc>
          <w:tcPr>
            <w:tcW w:w="1361" w:type="pct"/>
          </w:tcPr>
          <w:p w:rsidR="00D95FD4" w:rsidRDefault="00D95FD4" w:rsidP="00F803DB">
            <w:pPr>
              <w:pStyle w:val="CCSDSTableText"/>
              <w:spacing w:line="240" w:lineRule="auto"/>
              <w:rPr>
                <w:ins w:id="1436" w:author="Dominik Marszk" w:date="2017-02-15T10:52:00Z"/>
                <w:sz w:val="18"/>
                <w:lang w:val="en-GB"/>
              </w:rPr>
            </w:pPr>
            <w:ins w:id="1437" w:author="Dominik Marszk" w:date="2017-02-15T10:52:00Z">
              <w:r>
                <w:rPr>
                  <w:sz w:val="18"/>
                  <w:lang w:val="en-GB"/>
                </w:rPr>
                <w:t>seconds</w:t>
              </w:r>
            </w:ins>
          </w:p>
        </w:tc>
      </w:tr>
      <w:tr w:rsidR="00D95FD4" w:rsidRPr="009E61FC" w:rsidTr="00F803DB">
        <w:trPr>
          <w:cantSplit/>
          <w:trHeight w:val="20"/>
          <w:jc w:val="center"/>
          <w:ins w:id="1438" w:author="Dominik Marszk" w:date="2017-02-15T10:52:00Z"/>
        </w:trPr>
        <w:tc>
          <w:tcPr>
            <w:tcW w:w="1276" w:type="pct"/>
          </w:tcPr>
          <w:p w:rsidR="00D95FD4" w:rsidRPr="009E61FC" w:rsidRDefault="00D95FD4" w:rsidP="00F803DB">
            <w:pPr>
              <w:pStyle w:val="CCSDSTableText"/>
              <w:spacing w:line="240" w:lineRule="auto"/>
              <w:rPr>
                <w:ins w:id="1439" w:author="Dominik Marszk" w:date="2017-02-15T10:52:00Z"/>
                <w:sz w:val="18"/>
                <w:lang w:val="en-GB"/>
              </w:rPr>
            </w:pPr>
            <w:ins w:id="1440" w:author="Dominik Marszk" w:date="2017-02-15T10:52:00Z">
              <w:r>
                <w:rPr>
                  <w:sz w:val="18"/>
                  <w:lang w:val="en-GB"/>
                </w:rPr>
                <w:t>SESSION_NAME</w:t>
              </w:r>
            </w:ins>
          </w:p>
        </w:tc>
        <w:tc>
          <w:tcPr>
            <w:tcW w:w="1003" w:type="pct"/>
          </w:tcPr>
          <w:p w:rsidR="00D95FD4" w:rsidRPr="009E61FC" w:rsidRDefault="00D95FD4" w:rsidP="00F803DB">
            <w:pPr>
              <w:pStyle w:val="CCSDSTableText"/>
              <w:spacing w:line="240" w:lineRule="auto"/>
              <w:rPr>
                <w:ins w:id="1441" w:author="Dominik Marszk" w:date="2017-02-15T10:52:00Z"/>
                <w:sz w:val="18"/>
                <w:lang w:val="en-GB"/>
              </w:rPr>
            </w:pPr>
            <w:ins w:id="1442" w:author="Dominik Marszk" w:date="2017-02-15T10:52:00Z">
              <w:r>
                <w:rPr>
                  <w:sz w:val="18"/>
                  <w:lang w:val="en-GB"/>
                </w:rPr>
                <w:t>MAL::Identifier</w:t>
              </w:r>
            </w:ins>
          </w:p>
        </w:tc>
        <w:tc>
          <w:tcPr>
            <w:tcW w:w="1361" w:type="pct"/>
          </w:tcPr>
          <w:p w:rsidR="00D95FD4" w:rsidRPr="009E61FC" w:rsidRDefault="00D95FD4" w:rsidP="00F803DB">
            <w:pPr>
              <w:pStyle w:val="CCSDSTableText"/>
              <w:spacing w:line="240" w:lineRule="auto"/>
              <w:rPr>
                <w:ins w:id="1443" w:author="Dominik Marszk" w:date="2017-02-15T10:52:00Z"/>
                <w:sz w:val="18"/>
                <w:lang w:val="en-GB"/>
              </w:rPr>
            </w:pPr>
            <w:ins w:id="1444" w:author="Dominik Marszk" w:date="2017-02-15T10:52:00Z">
              <w:r>
                <w:rPr>
                  <w:sz w:val="18"/>
                  <w:lang w:val="en-GB"/>
                </w:rPr>
                <w:t xml:space="preserve">Value to be assigned to the MAL header field ‘Session Name’ if </w:t>
              </w:r>
              <w:r w:rsidRPr="00A30696">
                <w:rPr>
                  <w:sz w:val="18"/>
                  <w:lang w:val="en-GB"/>
                </w:rPr>
                <w:t>SESSION_NAME</w:t>
              </w:r>
              <w:r>
                <w:rPr>
                  <w:sz w:val="18"/>
                  <w:lang w:val="en-GB"/>
                </w:rPr>
                <w:t>_</w:t>
              </w:r>
              <w:r w:rsidRPr="00A30696">
                <w:rPr>
                  <w:sz w:val="18"/>
                  <w:lang w:val="en-GB"/>
                </w:rPr>
                <w:t>FLAG</w:t>
              </w:r>
              <w:r>
                <w:rPr>
                  <w:sz w:val="18"/>
                  <w:lang w:val="en-GB"/>
                </w:rPr>
                <w:t xml:space="preserve"> is FALSE</w:t>
              </w:r>
            </w:ins>
          </w:p>
        </w:tc>
        <w:tc>
          <w:tcPr>
            <w:tcW w:w="1361" w:type="pct"/>
          </w:tcPr>
          <w:p w:rsidR="00D95FD4" w:rsidRDefault="00D95FD4" w:rsidP="00F803DB">
            <w:pPr>
              <w:pStyle w:val="CCSDSTableText"/>
              <w:spacing w:line="240" w:lineRule="auto"/>
              <w:rPr>
                <w:ins w:id="1445" w:author="Dominik Marszk" w:date="2017-02-15T10:52:00Z"/>
                <w:sz w:val="18"/>
                <w:lang w:val="en-GB"/>
              </w:rPr>
            </w:pPr>
          </w:p>
        </w:tc>
      </w:tr>
      <w:tr w:rsidR="00D95FD4" w:rsidRPr="009E61FC" w:rsidTr="00F803DB">
        <w:trPr>
          <w:cantSplit/>
          <w:trHeight w:val="20"/>
          <w:jc w:val="center"/>
          <w:ins w:id="1446" w:author="Dominik Marszk" w:date="2017-02-15T10:52:00Z"/>
        </w:trPr>
        <w:tc>
          <w:tcPr>
            <w:tcW w:w="1276" w:type="pct"/>
          </w:tcPr>
          <w:p w:rsidR="00D95FD4" w:rsidRPr="009E61FC" w:rsidRDefault="00D95FD4" w:rsidP="00F803DB">
            <w:pPr>
              <w:pStyle w:val="CCSDSTableText"/>
              <w:spacing w:line="240" w:lineRule="auto"/>
              <w:rPr>
                <w:ins w:id="1447" w:author="Dominik Marszk" w:date="2017-02-15T10:52:00Z"/>
                <w:sz w:val="18"/>
                <w:lang w:val="en-GB"/>
              </w:rPr>
            </w:pPr>
            <w:ins w:id="1448" w:author="Dominik Marszk" w:date="2017-02-15T10:52:00Z">
              <w:r>
                <w:rPr>
                  <w:sz w:val="18"/>
                  <w:lang w:val="en-GB"/>
                </w:rPr>
                <w:t>VARINT_SUPPORTED</w:t>
              </w:r>
            </w:ins>
          </w:p>
        </w:tc>
        <w:tc>
          <w:tcPr>
            <w:tcW w:w="1003" w:type="pct"/>
          </w:tcPr>
          <w:p w:rsidR="00D95FD4" w:rsidRPr="009E61FC" w:rsidRDefault="00D95FD4" w:rsidP="00F803DB">
            <w:pPr>
              <w:pStyle w:val="CCSDSTableText"/>
              <w:spacing w:line="240" w:lineRule="auto"/>
              <w:rPr>
                <w:ins w:id="1449" w:author="Dominik Marszk" w:date="2017-02-15T10:52:00Z"/>
                <w:sz w:val="18"/>
                <w:lang w:val="en-GB"/>
              </w:rPr>
            </w:pPr>
            <w:ins w:id="1450" w:author="Dominik Marszk" w:date="2017-02-15T10:52:00Z">
              <w:r>
                <w:rPr>
                  <w:sz w:val="18"/>
                  <w:lang w:val="en-GB"/>
                </w:rPr>
                <w:t>MAL::Boolean</w:t>
              </w:r>
            </w:ins>
          </w:p>
        </w:tc>
        <w:tc>
          <w:tcPr>
            <w:tcW w:w="1361" w:type="pct"/>
          </w:tcPr>
          <w:p w:rsidR="00D95FD4" w:rsidRPr="009E61FC" w:rsidRDefault="00D95FD4" w:rsidP="00F803DB">
            <w:pPr>
              <w:pStyle w:val="CCSDSTableText"/>
              <w:spacing w:line="240" w:lineRule="auto"/>
              <w:rPr>
                <w:ins w:id="1451" w:author="Dominik Marszk" w:date="2017-02-15T10:52:00Z"/>
                <w:sz w:val="18"/>
                <w:lang w:val="en-GB"/>
              </w:rPr>
            </w:pPr>
            <w:ins w:id="1452" w:author="Dominik Marszk" w:date="2017-02-15T10:52:00Z">
              <w:r>
                <w:rPr>
                  <w:sz w:val="18"/>
                  <w:lang w:val="en-GB"/>
                </w:rPr>
                <w:t>Boolean indicating whether the ‘</w:t>
              </w:r>
              <w:proofErr w:type="spellStart"/>
              <w:r>
                <w:rPr>
                  <w:sz w:val="18"/>
                  <w:lang w:val="en-GB"/>
                </w:rPr>
                <w:t>Varint</w:t>
              </w:r>
              <w:proofErr w:type="spellEnd"/>
              <w:r>
                <w:rPr>
                  <w:sz w:val="18"/>
                  <w:lang w:val="en-GB"/>
                </w:rPr>
                <w:t>’ encoding format is supported or not</w:t>
              </w:r>
            </w:ins>
          </w:p>
        </w:tc>
        <w:tc>
          <w:tcPr>
            <w:tcW w:w="1361" w:type="pct"/>
          </w:tcPr>
          <w:p w:rsidR="00D95FD4" w:rsidRDefault="00D95FD4" w:rsidP="00F803DB">
            <w:pPr>
              <w:pStyle w:val="CCSDSTableText"/>
              <w:spacing w:line="240" w:lineRule="auto"/>
              <w:rPr>
                <w:ins w:id="1453" w:author="Dominik Marszk" w:date="2017-02-15T10:52:00Z"/>
                <w:sz w:val="18"/>
                <w:lang w:val="en-GB"/>
              </w:rPr>
            </w:pPr>
            <w:ins w:id="1454" w:author="Dominik Marszk" w:date="2017-02-15T10:52:00Z">
              <w:r>
                <w:rPr>
                  <w:sz w:val="18"/>
                  <w:lang w:val="en-GB"/>
                </w:rPr>
                <w:t>false</w:t>
              </w:r>
            </w:ins>
          </w:p>
        </w:tc>
      </w:tr>
      <w:tr w:rsidR="00D95FD4" w:rsidRPr="009E61FC" w:rsidTr="00F803DB">
        <w:trPr>
          <w:cantSplit/>
          <w:trHeight w:val="20"/>
          <w:jc w:val="center"/>
          <w:ins w:id="1455" w:author="Dominik Marszk" w:date="2017-02-15T10:52:00Z"/>
        </w:trPr>
        <w:tc>
          <w:tcPr>
            <w:tcW w:w="1276" w:type="pct"/>
          </w:tcPr>
          <w:p w:rsidR="00D95FD4" w:rsidRPr="009E61FC" w:rsidRDefault="00D95FD4" w:rsidP="00F803DB">
            <w:pPr>
              <w:pStyle w:val="CCSDSTableText"/>
              <w:spacing w:line="240" w:lineRule="auto"/>
              <w:rPr>
                <w:ins w:id="1456" w:author="Dominik Marszk" w:date="2017-02-15T10:52:00Z"/>
                <w:sz w:val="18"/>
                <w:lang w:val="en-GB"/>
              </w:rPr>
            </w:pPr>
            <w:ins w:id="1457" w:author="Dominik Marszk" w:date="2017-02-15T10:52:00Z">
              <w:r>
                <w:rPr>
                  <w:sz w:val="18"/>
                  <w:lang w:val="en-GB"/>
                </w:rPr>
                <w:t>SOURCE_ID</w:t>
              </w:r>
            </w:ins>
          </w:p>
        </w:tc>
        <w:tc>
          <w:tcPr>
            <w:tcW w:w="1003" w:type="pct"/>
          </w:tcPr>
          <w:p w:rsidR="00D95FD4" w:rsidRPr="009E61FC" w:rsidRDefault="00D95FD4" w:rsidP="00F803DB">
            <w:pPr>
              <w:pStyle w:val="CCSDSTableText"/>
              <w:spacing w:line="240" w:lineRule="auto"/>
              <w:rPr>
                <w:ins w:id="1458" w:author="Dominik Marszk" w:date="2017-02-15T10:52:00Z"/>
                <w:sz w:val="18"/>
                <w:lang w:val="en-GB"/>
              </w:rPr>
            </w:pPr>
            <w:ins w:id="1459" w:author="Dominik Marszk" w:date="2017-02-15T10:52:00Z">
              <w:r>
                <w:rPr>
                  <w:sz w:val="18"/>
                  <w:lang w:val="en-GB"/>
                </w:rPr>
                <w:t>MAL::String</w:t>
              </w:r>
            </w:ins>
          </w:p>
        </w:tc>
        <w:tc>
          <w:tcPr>
            <w:tcW w:w="1361" w:type="pct"/>
          </w:tcPr>
          <w:p w:rsidR="00D95FD4" w:rsidRPr="009E61FC" w:rsidRDefault="00D95FD4" w:rsidP="00F803DB">
            <w:pPr>
              <w:pStyle w:val="CCSDSTableText"/>
              <w:spacing w:line="240" w:lineRule="auto"/>
              <w:rPr>
                <w:ins w:id="1460" w:author="Dominik Marszk" w:date="2017-02-15T10:52:00Z"/>
                <w:sz w:val="18"/>
                <w:lang w:val="en-GB"/>
              </w:rPr>
            </w:pPr>
            <w:ins w:id="1461" w:author="Dominik Marszk" w:date="2017-02-15T10:52:00Z">
              <w:r>
                <w:rPr>
                  <w:sz w:val="18"/>
                  <w:lang w:val="en-GB"/>
                </w:rPr>
                <w:t>Value to be assigned to the MAL header field ‘Source Id’ if SOURCE_ID_FLAG is FALSE</w:t>
              </w:r>
            </w:ins>
          </w:p>
        </w:tc>
        <w:tc>
          <w:tcPr>
            <w:tcW w:w="1361" w:type="pct"/>
          </w:tcPr>
          <w:p w:rsidR="00D95FD4" w:rsidRDefault="00D95FD4" w:rsidP="00F803DB">
            <w:pPr>
              <w:pStyle w:val="CCSDSTableText"/>
              <w:spacing w:line="240" w:lineRule="auto"/>
              <w:rPr>
                <w:ins w:id="1462" w:author="Dominik Marszk" w:date="2017-02-15T10:52:00Z"/>
                <w:sz w:val="18"/>
                <w:lang w:val="en-GB"/>
              </w:rPr>
            </w:pPr>
          </w:p>
        </w:tc>
      </w:tr>
      <w:tr w:rsidR="00D95FD4" w:rsidRPr="009E61FC" w:rsidTr="00F803DB">
        <w:trPr>
          <w:cantSplit/>
          <w:trHeight w:val="20"/>
          <w:jc w:val="center"/>
          <w:ins w:id="1463" w:author="Dominik Marszk" w:date="2017-02-15T10:52:00Z"/>
        </w:trPr>
        <w:tc>
          <w:tcPr>
            <w:tcW w:w="1276" w:type="pct"/>
          </w:tcPr>
          <w:p w:rsidR="00D95FD4" w:rsidRPr="009E61FC" w:rsidRDefault="00D95FD4" w:rsidP="00F803DB">
            <w:pPr>
              <w:pStyle w:val="CCSDSTableText"/>
              <w:spacing w:line="240" w:lineRule="auto"/>
              <w:rPr>
                <w:ins w:id="1464" w:author="Dominik Marszk" w:date="2017-02-15T10:52:00Z"/>
                <w:sz w:val="18"/>
                <w:lang w:val="en-GB"/>
              </w:rPr>
            </w:pPr>
            <w:ins w:id="1465" w:author="Dominik Marszk" w:date="2017-02-15T10:52:00Z">
              <w:r>
                <w:rPr>
                  <w:sz w:val="18"/>
                  <w:lang w:val="en-GB"/>
                </w:rPr>
                <w:t>DESTINATION_ID</w:t>
              </w:r>
            </w:ins>
          </w:p>
        </w:tc>
        <w:tc>
          <w:tcPr>
            <w:tcW w:w="1003" w:type="pct"/>
          </w:tcPr>
          <w:p w:rsidR="00D95FD4" w:rsidRPr="009E61FC" w:rsidRDefault="00D95FD4" w:rsidP="00F803DB">
            <w:pPr>
              <w:pStyle w:val="CCSDSTableText"/>
              <w:spacing w:line="240" w:lineRule="auto"/>
              <w:rPr>
                <w:ins w:id="1466" w:author="Dominik Marszk" w:date="2017-02-15T10:52:00Z"/>
                <w:sz w:val="18"/>
                <w:lang w:val="en-GB"/>
              </w:rPr>
            </w:pPr>
            <w:ins w:id="1467" w:author="Dominik Marszk" w:date="2017-02-15T10:52:00Z">
              <w:r>
                <w:rPr>
                  <w:sz w:val="18"/>
                  <w:lang w:val="en-GB"/>
                </w:rPr>
                <w:t>MAL::String</w:t>
              </w:r>
            </w:ins>
          </w:p>
        </w:tc>
        <w:tc>
          <w:tcPr>
            <w:tcW w:w="1361" w:type="pct"/>
          </w:tcPr>
          <w:p w:rsidR="00D95FD4" w:rsidRPr="009E61FC" w:rsidRDefault="00D95FD4" w:rsidP="00F803DB">
            <w:pPr>
              <w:pStyle w:val="CCSDSTableText"/>
              <w:spacing w:line="240" w:lineRule="auto"/>
              <w:rPr>
                <w:ins w:id="1468" w:author="Dominik Marszk" w:date="2017-02-15T10:52:00Z"/>
                <w:sz w:val="18"/>
                <w:lang w:val="en-GB"/>
              </w:rPr>
            </w:pPr>
            <w:ins w:id="1469" w:author="Dominik Marszk" w:date="2017-02-15T10:52:00Z">
              <w:r>
                <w:rPr>
                  <w:sz w:val="18"/>
                  <w:lang w:val="en-GB"/>
                </w:rPr>
                <w:t>Value to be assigned to the MAL header field ‘Destination Id’ if DESTINATION_ID_FLAG is FALSE</w:t>
              </w:r>
            </w:ins>
          </w:p>
        </w:tc>
        <w:tc>
          <w:tcPr>
            <w:tcW w:w="1361" w:type="pct"/>
          </w:tcPr>
          <w:p w:rsidR="00D95FD4" w:rsidRDefault="00D95FD4" w:rsidP="00F803DB">
            <w:pPr>
              <w:pStyle w:val="CCSDSTableText"/>
              <w:spacing w:line="240" w:lineRule="auto"/>
              <w:rPr>
                <w:ins w:id="1470" w:author="Dominik Marszk" w:date="2017-02-15T10:52:00Z"/>
                <w:sz w:val="18"/>
                <w:lang w:val="en-GB"/>
              </w:rPr>
            </w:pPr>
          </w:p>
        </w:tc>
      </w:tr>
    </w:tbl>
    <w:p w:rsidR="00D95FD4" w:rsidRDefault="00D95FD4" w:rsidP="00D95FD4">
      <w:pPr>
        <w:rPr>
          <w:ins w:id="1471" w:author="Dominik Marszk" w:date="2017-02-15T10:52:00Z"/>
        </w:rPr>
      </w:pPr>
    </w:p>
    <w:p w:rsidR="003B4707" w:rsidRDefault="00C44F9B" w:rsidP="00C44F9B">
      <w:pPr>
        <w:pStyle w:val="Heading1"/>
      </w:pPr>
      <w:bookmarkStart w:id="1472" w:name="_Toc474933353"/>
      <w:r>
        <w:t>Comparison of PoC SGICD with Nanomind OBSW ICD</w:t>
      </w:r>
      <w:bookmarkEnd w:id="1472"/>
    </w:p>
    <w:p w:rsidR="00C44F9B" w:rsidRDefault="00C44F9B" w:rsidP="00C44F9B">
      <w:r>
        <w:t>This document tries to provide a comparison of the changes performed to the initial SGICD for the OPS-SAT OBSW.</w:t>
      </w:r>
    </w:p>
    <w:p w:rsidR="00C51D79" w:rsidRDefault="004F6449" w:rsidP="00C44F9B">
      <w:pPr>
        <w:rPr>
          <w:ins w:id="1473" w:author="Dominik Marszk" w:date="2017-02-14T18:04:00Z"/>
        </w:rPr>
      </w:pPr>
      <w:r>
        <w:t xml:space="preserve">It </w:t>
      </w:r>
      <w:r w:rsidR="00C44F9B">
        <w:t>is an attempt at a raw comparison, it does</w:t>
      </w:r>
      <w:r>
        <w:t xml:space="preserve"> not</w:t>
      </w:r>
      <w:r w:rsidR="00C44F9B">
        <w:t xml:space="preserve"> perform any type of evaluation over the changes.</w:t>
      </w:r>
    </w:p>
    <w:p w:rsidR="00C44F9B" w:rsidRDefault="00B84F50" w:rsidP="00C44F9B">
      <w:del w:id="1474" w:author="Dominik Marszk" w:date="2017-02-14T18:04:00Z">
        <w:r w:rsidDel="00C51D79">
          <w:delText xml:space="preserve"> </w:delText>
        </w:r>
      </w:del>
      <w:r w:rsidR="002C1FB3">
        <w:t>I</w:t>
      </w:r>
      <w:r>
        <w:t>n some cases error messages were changed (some new, some removed</w:t>
      </w:r>
      <w:ins w:id="1475" w:author="Dominik Marszk" w:date="2017-02-14T18:04:00Z">
        <w:r w:rsidR="00C51D79">
          <w:t>).</w:t>
        </w:r>
      </w:ins>
      <w:del w:id="1476" w:author="Dominik Marszk" w:date="2017-02-14T18:04:00Z">
        <w:r w:rsidDel="00C51D79">
          <w:delText>) t</w:delText>
        </w:r>
      </w:del>
      <w:ins w:id="1477" w:author="Dominik Marszk" w:date="2017-02-14T18:04:00Z">
        <w:r w:rsidR="00C51D79">
          <w:t xml:space="preserve"> T</w:t>
        </w:r>
      </w:ins>
      <w:r>
        <w:t xml:space="preserve">his is expected because the </w:t>
      </w:r>
      <w:r w:rsidR="003D385C">
        <w:t xml:space="preserve">SG </w:t>
      </w:r>
      <w:del w:id="1478" w:author="Dominik Marszk" w:date="2017-02-14T16:53:00Z">
        <w:r w:rsidDel="00500D48">
          <w:delText xml:space="preserve"> </w:delText>
        </w:r>
      </w:del>
      <w:r>
        <w:t xml:space="preserve">ICD had to make several </w:t>
      </w:r>
      <w:r w:rsidR="00E9345B">
        <w:t xml:space="preserve">conjectures </w:t>
      </w:r>
      <w:r>
        <w:t>(e.g. regarding list of payloads) for this reason error messages were not compared.</w:t>
      </w:r>
    </w:p>
    <w:p w:rsidR="000C603A" w:rsidRDefault="000C603A" w:rsidP="00C44F9B"/>
    <w:p w:rsidR="000C603A" w:rsidRPr="000C603A" w:rsidRDefault="000C603A" w:rsidP="00C44F9B">
      <w:pPr>
        <w:rPr>
          <w:b/>
        </w:rPr>
      </w:pPr>
      <w:r w:rsidRPr="000C603A">
        <w:rPr>
          <w:b/>
        </w:rPr>
        <w:t>Nomenclature</w:t>
      </w:r>
    </w:p>
    <w:p w:rsidR="000C603A" w:rsidRDefault="000C603A" w:rsidP="00C44F9B">
      <w:r w:rsidRPr="00E9345B">
        <w:rPr>
          <w:i/>
        </w:rPr>
        <w:t>OBSW ICD</w:t>
      </w:r>
      <w:r>
        <w:t xml:space="preserve"> - </w:t>
      </w:r>
      <w:r w:rsidR="0075217C">
        <w:t xml:space="preserve">In this document </w:t>
      </w:r>
      <w:proofErr w:type="spellStart"/>
      <w:r w:rsidR="0075217C">
        <w:t>Nanomind</w:t>
      </w:r>
      <w:proofErr w:type="spellEnd"/>
      <w:r w:rsidR="0075217C">
        <w:t xml:space="preserve"> OBSW (</w:t>
      </w:r>
      <w:proofErr w:type="spellStart"/>
      <w:r w:rsidR="0075217C">
        <w:t>OnBoard</w:t>
      </w:r>
      <w:proofErr w:type="spellEnd"/>
      <w:r w:rsidR="0075217C">
        <w:t xml:space="preserve"> </w:t>
      </w:r>
      <w:proofErr w:type="spellStart"/>
      <w:r w:rsidR="0075217C">
        <w:t>SoftW</w:t>
      </w:r>
      <w:ins w:id="1479" w:author="Dominik Marszk" w:date="2017-02-14T16:54:00Z">
        <w:r w:rsidR="00500D48">
          <w:t>a</w:t>
        </w:r>
      </w:ins>
      <w:del w:id="1480" w:author="Dominik Marszk" w:date="2017-02-14T16:54:00Z">
        <w:r w:rsidR="0075217C" w:rsidDel="00500D48">
          <w:delText>A</w:delText>
        </w:r>
      </w:del>
      <w:r w:rsidR="0075217C">
        <w:t>re</w:t>
      </w:r>
      <w:proofErr w:type="spellEnd"/>
      <w:r w:rsidR="0075217C">
        <w:t>)</w:t>
      </w:r>
      <w:r>
        <w:t xml:space="preserve"> ICD provided as part of the CDR </w:t>
      </w:r>
      <w:proofErr w:type="spellStart"/>
      <w:r>
        <w:t>datapack</w:t>
      </w:r>
      <w:proofErr w:type="spellEnd"/>
      <w:r>
        <w:t>.</w:t>
      </w:r>
    </w:p>
    <w:p w:rsidR="000C603A" w:rsidRDefault="003D385C" w:rsidP="00C44F9B">
      <w:r>
        <w:rPr>
          <w:i/>
        </w:rPr>
        <w:t>SGICD</w:t>
      </w:r>
      <w:r w:rsidR="000C603A">
        <w:t xml:space="preserve"> – This refers to the </w:t>
      </w:r>
      <w:r>
        <w:t>Space-to-Ground ICD</w:t>
      </w:r>
      <w:r w:rsidR="000C603A">
        <w:t xml:space="preserve"> provided with the OPS-SAT Proof-of-concept.</w:t>
      </w:r>
    </w:p>
    <w:p w:rsidR="0075217C" w:rsidRDefault="0075217C" w:rsidP="00C44F9B"/>
    <w:p w:rsidR="00197947" w:rsidRPr="00197947" w:rsidRDefault="00197947" w:rsidP="00C44F9B">
      <w:pPr>
        <w:rPr>
          <w:b/>
        </w:rPr>
      </w:pPr>
      <w:r w:rsidRPr="00197947">
        <w:rPr>
          <w:b/>
        </w:rPr>
        <w:t>Remarks</w:t>
      </w:r>
    </w:p>
    <w:p w:rsidR="00197947" w:rsidRDefault="00197947" w:rsidP="00C44F9B">
      <w:pPr>
        <w:rPr>
          <w:ins w:id="1481" w:author="Dominik Marszk" w:date="2017-02-15T14:06:00Z"/>
        </w:rPr>
      </w:pPr>
      <w:r w:rsidRPr="00197947">
        <w:t xml:space="preserve">Past &amp; Present references shall be interpreted as </w:t>
      </w:r>
      <w:r w:rsidR="003D385C">
        <w:t>SGICD</w:t>
      </w:r>
      <w:r w:rsidRPr="00197947">
        <w:t xml:space="preserve"> (past) and OBSW ICD (present). </w:t>
      </w:r>
      <w:r w:rsidR="009126E8">
        <w:t>Example:</w:t>
      </w:r>
      <w:r w:rsidRPr="00197947">
        <w:t xml:space="preserve"> if the text states "a new operation has been added", it means that this operation was not in the </w:t>
      </w:r>
      <w:r w:rsidR="003D385C">
        <w:t>SGICD</w:t>
      </w:r>
      <w:r w:rsidRPr="00197947">
        <w:t xml:space="preserve"> but has since been added to the OBSW ICD.</w:t>
      </w:r>
    </w:p>
    <w:p w:rsidR="00043E0A" w:rsidRDefault="00043E0A" w:rsidP="00C44F9B">
      <w:pPr>
        <w:rPr>
          <w:ins w:id="1482" w:author="Dominik Marszk" w:date="2017-02-15T14:06:00Z"/>
        </w:rPr>
      </w:pPr>
      <w:ins w:id="1483" w:author="Dominik Marszk" w:date="2017-02-15T14:06:00Z">
        <w:r>
          <w:t xml:space="preserve">Both SGICD and OBSW ICD specify </w:t>
        </w:r>
      </w:ins>
      <w:ins w:id="1484" w:author="Dominik Marszk" w:date="2017-02-15T14:08:00Z">
        <w:r>
          <w:t>(among others) the following</w:t>
        </w:r>
      </w:ins>
      <w:ins w:id="1485" w:author="Dominik Marszk" w:date="2017-02-15T14:06:00Z">
        <w:r>
          <w:t xml:space="preserve"> reference documents:</w:t>
        </w:r>
      </w:ins>
    </w:p>
    <w:p w:rsidR="00043E0A" w:rsidRDefault="00043E0A" w:rsidP="00043E0A">
      <w:pPr>
        <w:rPr>
          <w:moveTo w:id="1486" w:author="Dominik Marszk" w:date="2017-02-15T14:07:00Z"/>
        </w:rPr>
      </w:pPr>
      <w:moveToRangeStart w:id="1487" w:author="Dominik Marszk" w:date="2017-02-15T14:07:00Z" w:name="move474930948"/>
      <w:moveTo w:id="1488" w:author="Dominik Marszk" w:date="2017-02-15T14:07:00Z">
        <w:r>
          <w:t>-</w:t>
        </w:r>
        <w:r>
          <w:tab/>
          <w:t>Mission Operations - Message Abstraction Layer , CCDSDS 521.0-B, 2, 03/2013</w:t>
        </w:r>
      </w:moveTo>
    </w:p>
    <w:p w:rsidR="00043E0A" w:rsidRDefault="00043E0A" w:rsidP="00043E0A">
      <w:pPr>
        <w:rPr>
          <w:moveTo w:id="1489" w:author="Dominik Marszk" w:date="2017-02-15T14:07:00Z"/>
        </w:rPr>
      </w:pPr>
      <w:moveTo w:id="1490" w:author="Dominik Marszk" w:date="2017-02-15T14:07:00Z">
        <w:r>
          <w:t>-</w:t>
        </w:r>
        <w:r>
          <w:tab/>
          <w:t>Mission Operations - Common Object Model , CCDSDS 521.1-B, 2, 02/2014</w:t>
        </w:r>
      </w:moveTo>
    </w:p>
    <w:p w:rsidR="00043E0A" w:rsidRDefault="00043E0A">
      <w:pPr>
        <w:ind w:left="708" w:hanging="708"/>
        <w:rPr>
          <w:moveTo w:id="1491" w:author="Dominik Marszk" w:date="2017-02-15T14:07:00Z"/>
        </w:rPr>
        <w:pPrChange w:id="1492" w:author="Dominik Marszk" w:date="2017-02-15T14:09:00Z">
          <w:pPr/>
        </w:pPrChange>
      </w:pPr>
      <w:moveTo w:id="1493" w:author="Dominik Marszk" w:date="2017-02-15T14:07:00Z">
        <w:r>
          <w:t>-</w:t>
        </w:r>
        <w:r>
          <w:tab/>
          <w:t>Mission Operations - Monitor &amp; Control Services, CCDSDS 522.1-R</w:t>
        </w:r>
      </w:moveTo>
      <w:ins w:id="1494" w:author="Dominik Marszk" w:date="2017-02-15T14:09:00Z">
        <w:r>
          <w:br/>
          <w:t xml:space="preserve">(01/2014 in SGICD and </w:t>
        </w:r>
      </w:ins>
      <w:moveTo w:id="1495" w:author="Dominik Marszk" w:date="2017-02-15T14:07:00Z">
        <w:del w:id="1496" w:author="Dominik Marszk" w:date="2017-02-15T14:09:00Z">
          <w:r w:rsidDel="00043E0A">
            <w:delText xml:space="preserve">, </w:delText>
          </w:r>
        </w:del>
        <w:r>
          <w:t>03/2014</w:t>
        </w:r>
      </w:moveTo>
      <w:ins w:id="1497" w:author="Dominik Marszk" w:date="2017-02-15T14:09:00Z">
        <w:r>
          <w:t xml:space="preserve"> in OBSW ICD)</w:t>
        </w:r>
      </w:ins>
    </w:p>
    <w:moveToRangeEnd w:id="1487"/>
    <w:p w:rsidR="00043E0A" w:rsidDel="00043E0A" w:rsidRDefault="00043E0A" w:rsidP="00C44F9B">
      <w:pPr>
        <w:rPr>
          <w:del w:id="1498" w:author="Dominik Marszk" w:date="2017-02-15T14:10:00Z"/>
        </w:rPr>
      </w:pPr>
    </w:p>
    <w:p w:rsidR="007446DB" w:rsidRDefault="007446DB" w:rsidP="00C44F9B"/>
    <w:p w:rsidR="007446DB" w:rsidRDefault="007446DB" w:rsidP="00D73C5C">
      <w:del w:id="1499" w:author="Dominik Marszk" w:date="2017-02-15T14:01:00Z">
        <w:r w:rsidDel="00D73C5C">
          <w:delText xml:space="preserve">The OBSW ICD </w:delText>
        </w:r>
        <w:commentRangeStart w:id="1500"/>
        <w:r w:rsidRPr="00D73C5C" w:rsidDel="00D73C5C">
          <w:delText xml:space="preserve">instead </w:delText>
        </w:r>
        <w:commentRangeEnd w:id="1500"/>
        <w:r w:rsidR="00D73C5C" w:rsidRPr="00D73C5C" w:rsidDel="00D73C5C">
          <w:rPr>
            <w:rStyle w:val="CommentReference"/>
          </w:rPr>
          <w:commentReference w:id="1500"/>
        </w:r>
        <w:r w:rsidDel="00D73C5C">
          <w:delText>contains the following reference documents</w:delText>
        </w:r>
      </w:del>
      <w:ins w:id="1501" w:author="Dominik Marszk" w:date="2017-02-15T14:01:00Z">
        <w:r w:rsidR="00043E0A">
          <w:t>T</w:t>
        </w:r>
      </w:ins>
      <w:ins w:id="1502" w:author="Dominik Marszk" w:date="2017-02-15T14:10:00Z">
        <w:r w:rsidR="00043E0A">
          <w:t>he COM and M&amp;C services were not</w:t>
        </w:r>
      </w:ins>
      <w:ins w:id="1503" w:author="Dominik Marszk" w:date="2017-02-15T14:05:00Z">
        <w:r w:rsidR="00043E0A">
          <w:t xml:space="preserve"> defined in SGICD. Therefore, the referenced books </w:t>
        </w:r>
      </w:ins>
      <w:ins w:id="1504" w:author="Dominik Marszk" w:date="2017-02-15T14:11:00Z">
        <w:r w:rsidR="00043E0A">
          <w:t xml:space="preserve">were </w:t>
        </w:r>
      </w:ins>
      <w:ins w:id="1505" w:author="Dominik Marszk" w:date="2017-02-15T14:01:00Z">
        <w:r w:rsidR="00043E0A">
          <w:t xml:space="preserve">used </w:t>
        </w:r>
        <w:r w:rsidR="00D73C5C">
          <w:t>for the comparison</w:t>
        </w:r>
      </w:ins>
      <w:ins w:id="1506" w:author="Dominik Marszk" w:date="2017-02-15T14:02:00Z">
        <w:r w:rsidR="00043E0A">
          <w:t xml:space="preserve"> with the OBSW</w:t>
        </w:r>
      </w:ins>
      <w:ins w:id="1507" w:author="Dominik Marszk" w:date="2017-02-15T14:10:00Z">
        <w:r w:rsidR="00043E0A">
          <w:t>.</w:t>
        </w:r>
      </w:ins>
      <w:del w:id="1508" w:author="Dominik Marszk" w:date="2017-02-15T14:10:00Z">
        <w:r w:rsidDel="00043E0A">
          <w:delText>:</w:delText>
        </w:r>
      </w:del>
    </w:p>
    <w:p w:rsidR="007446DB" w:rsidDel="00043E0A" w:rsidRDefault="007446DB" w:rsidP="007446DB">
      <w:pPr>
        <w:rPr>
          <w:moveFrom w:id="1509" w:author="Dominik Marszk" w:date="2017-02-15T14:07:00Z"/>
        </w:rPr>
      </w:pPr>
      <w:moveFromRangeStart w:id="1510" w:author="Dominik Marszk" w:date="2017-02-15T14:07:00Z" w:name="move474930948"/>
      <w:moveFrom w:id="1511" w:author="Dominik Marszk" w:date="2017-02-15T14:07:00Z">
        <w:r w:rsidDel="00043E0A">
          <w:t>-</w:t>
        </w:r>
        <w:r w:rsidDel="00043E0A">
          <w:tab/>
          <w:t>Mission Operations - Message Abstraction Layer , CCDSDS 521.0-B, 2, 03/2013</w:t>
        </w:r>
        <w:bookmarkStart w:id="1512" w:name="_Toc474933354"/>
        <w:bookmarkEnd w:id="1512"/>
      </w:moveFrom>
    </w:p>
    <w:p w:rsidR="007446DB" w:rsidDel="00043E0A" w:rsidRDefault="007446DB" w:rsidP="007446DB">
      <w:pPr>
        <w:rPr>
          <w:moveFrom w:id="1513" w:author="Dominik Marszk" w:date="2017-02-15T14:07:00Z"/>
        </w:rPr>
      </w:pPr>
      <w:moveFrom w:id="1514" w:author="Dominik Marszk" w:date="2017-02-15T14:07:00Z">
        <w:r w:rsidDel="00043E0A">
          <w:t>-</w:t>
        </w:r>
        <w:r w:rsidDel="00043E0A">
          <w:tab/>
          <w:t>Mission Operations - Common Object Model , CCDSDS 521.1-B, 2, 02/2014</w:t>
        </w:r>
        <w:bookmarkStart w:id="1515" w:name="_Toc474933355"/>
        <w:bookmarkEnd w:id="1515"/>
      </w:moveFrom>
    </w:p>
    <w:p w:rsidR="007446DB" w:rsidDel="00043E0A" w:rsidRDefault="007446DB" w:rsidP="007446DB">
      <w:pPr>
        <w:rPr>
          <w:moveFrom w:id="1516" w:author="Dominik Marszk" w:date="2017-02-15T14:07:00Z"/>
        </w:rPr>
      </w:pPr>
      <w:moveFrom w:id="1517" w:author="Dominik Marszk" w:date="2017-02-15T14:07:00Z">
        <w:r w:rsidDel="00043E0A">
          <w:t>-</w:t>
        </w:r>
        <w:r w:rsidDel="00043E0A">
          <w:tab/>
          <w:t>Mission Operations - Monitor &amp; Control Services, CCDSDS 522.1-R, 03/2014</w:t>
        </w:r>
        <w:bookmarkStart w:id="1518" w:name="_Toc474933356"/>
        <w:bookmarkEnd w:id="1518"/>
      </w:moveFrom>
    </w:p>
    <w:p w:rsidR="00C44F9B" w:rsidRDefault="00766491">
      <w:pPr>
        <w:pStyle w:val="Heading2"/>
        <w:pPrChange w:id="1519" w:author="Dominik Marszk" w:date="2017-02-15T10:53:00Z">
          <w:pPr>
            <w:pStyle w:val="Heading1"/>
          </w:pPr>
        </w:pPrChange>
      </w:pPr>
      <w:bookmarkStart w:id="1520" w:name="_Toc474933357"/>
      <w:moveFromRangeEnd w:id="1510"/>
      <w:r>
        <w:lastRenderedPageBreak/>
        <w:t>Plat</w:t>
      </w:r>
      <w:del w:id="1521" w:author="Dominik Marszk" w:date="2017-02-14T18:00:00Z">
        <w:r w:rsidDel="00C51D79">
          <w:delText>o</w:delText>
        </w:r>
      </w:del>
      <w:r>
        <w:t xml:space="preserve">form and Standard </w:t>
      </w:r>
      <w:r w:rsidR="00C44F9B">
        <w:t>Services</w:t>
      </w:r>
      <w:bookmarkEnd w:id="1520"/>
    </w:p>
    <w:p w:rsidR="00C44F9B" w:rsidRDefault="00C44F9B" w:rsidP="00C44F9B">
      <w:r>
        <w:t xml:space="preserve">This chapter goes through each service of the </w:t>
      </w:r>
      <w:r w:rsidR="003D385C">
        <w:t>SGICD</w:t>
      </w:r>
      <w:r>
        <w:t xml:space="preserve"> and </w:t>
      </w:r>
      <w:del w:id="1522" w:author="Dominik Marszk" w:date="2017-02-15T14:02:00Z">
        <w:r w:rsidDel="00043E0A">
          <w:delText xml:space="preserve"> </w:delText>
        </w:r>
      </w:del>
      <w:r>
        <w:t xml:space="preserve">compares it to the respective OBSW implementation. It tries to identify the divergence points and when possible it will add technical information regarding those changes. </w:t>
      </w:r>
    </w:p>
    <w:p w:rsidR="00C44F9B" w:rsidRDefault="00C44F9B">
      <w:pPr>
        <w:pStyle w:val="Heading3"/>
        <w:pPrChange w:id="1523" w:author="Dominik Marszk" w:date="2017-02-15T10:53:00Z">
          <w:pPr>
            <w:pStyle w:val="Heading2"/>
          </w:pPr>
        </w:pPrChange>
      </w:pPr>
      <w:bookmarkStart w:id="1524" w:name="_Toc474933358"/>
      <w:r>
        <w:t>FBO area</w:t>
      </w:r>
      <w:bookmarkEnd w:id="1524"/>
    </w:p>
    <w:p w:rsidR="00C44F9B" w:rsidRPr="00C44F9B" w:rsidRDefault="00C44F9B" w:rsidP="00C44F9B">
      <w:pPr>
        <w:rPr>
          <w:i/>
        </w:rPr>
      </w:pPr>
      <w:r w:rsidRPr="00C44F9B">
        <w:rPr>
          <w:i/>
        </w:rPr>
        <w:t>Not applicable to OBSW</w:t>
      </w:r>
    </w:p>
    <w:p w:rsidR="00C44F9B" w:rsidRDefault="00C44F9B" w:rsidP="00C44F9B">
      <w:r>
        <w:t>This area has two services in the ICD (</w:t>
      </w:r>
      <w:proofErr w:type="spellStart"/>
      <w:r>
        <w:t>FileManagement</w:t>
      </w:r>
      <w:proofErr w:type="spellEnd"/>
      <w:r>
        <w:t xml:space="preserve"> and </w:t>
      </w:r>
      <w:proofErr w:type="spellStart"/>
      <w:r>
        <w:t>FileTransfer</w:t>
      </w:r>
      <w:proofErr w:type="spellEnd"/>
      <w:r>
        <w:t>). This is not applicable to the OBSW since the FBO OBS</w:t>
      </w:r>
      <w:r w:rsidR="0075217C">
        <w:t xml:space="preserve">W application will not run on the </w:t>
      </w:r>
      <w:proofErr w:type="spellStart"/>
      <w:r w:rsidR="0075217C">
        <w:t>NanoMind</w:t>
      </w:r>
      <w:proofErr w:type="spellEnd"/>
      <w:r w:rsidR="0075217C">
        <w:t>.</w:t>
      </w:r>
    </w:p>
    <w:p w:rsidR="0075217C" w:rsidRDefault="0075217C" w:rsidP="00C44F9B"/>
    <w:p w:rsidR="0075217C" w:rsidRDefault="0075217C">
      <w:pPr>
        <w:pStyle w:val="Heading3"/>
        <w:pPrChange w:id="1525" w:author="Dominik Marszk" w:date="2017-02-15T10:53:00Z">
          <w:pPr>
            <w:pStyle w:val="Heading2"/>
          </w:pPr>
        </w:pPrChange>
      </w:pPr>
      <w:bookmarkStart w:id="1526" w:name="_Toc474933359"/>
      <w:r>
        <w:t>CPDU service (Area OPSSAT_STD)</w:t>
      </w:r>
      <w:bookmarkEnd w:id="1526"/>
    </w:p>
    <w:p w:rsidR="0075217C" w:rsidRPr="00D95FD4" w:rsidRDefault="0075217C" w:rsidP="0075217C">
      <w:pPr>
        <w:rPr>
          <w:szCs w:val="20"/>
          <w:rPrChange w:id="1527" w:author="Dominik Marszk" w:date="2017-02-15T10:54:00Z">
            <w:rPr>
              <w:sz w:val="22"/>
              <w:szCs w:val="22"/>
            </w:rPr>
          </w:rPrChange>
        </w:rPr>
      </w:pPr>
      <w:r w:rsidRPr="00F273E9">
        <w:rPr>
          <w:noProof/>
          <w:szCs w:val="20"/>
          <w:lang w:eastAsia="zh-CN"/>
        </w:rPr>
        <mc:AlternateContent>
          <mc:Choice Requires="wps">
            <w:drawing>
              <wp:anchor distT="0" distB="0" distL="114300" distR="114300" simplePos="0" relativeHeight="251660288" behindDoc="0" locked="0" layoutInCell="1" allowOverlap="1" wp14:anchorId="1E44DEE2" wp14:editId="53273900">
                <wp:simplePos x="0" y="0"/>
                <wp:positionH relativeFrom="column">
                  <wp:posOffset>3162300</wp:posOffset>
                </wp:positionH>
                <wp:positionV relativeFrom="paragraph">
                  <wp:posOffset>1422400</wp:posOffset>
                </wp:positionV>
                <wp:extent cx="272669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726690" cy="635"/>
                        </a:xfrm>
                        <a:prstGeom prst="rect">
                          <a:avLst/>
                        </a:prstGeom>
                        <a:solidFill>
                          <a:prstClr val="white"/>
                        </a:solidFill>
                        <a:ln>
                          <a:noFill/>
                        </a:ln>
                        <a:effectLst/>
                      </wps:spPr>
                      <wps:txbx>
                        <w:txbxContent>
                          <w:p w:rsidR="002870F2" w:rsidRPr="007E094E" w:rsidRDefault="002870F2" w:rsidP="0075217C">
                            <w:pPr>
                              <w:pStyle w:val="Caption"/>
                              <w:rPr>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 Sample operation showing that body type and structures were only placeholders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49pt;margin-top:112pt;width:214.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" stroked="f">
                <v:textbox style="mso-fit-shape-to-text:t" inset="0,0,0,0">
                  <w:txbxContent>
                    <w:p w:rsidR="002870F2" w:rsidRPr="007E094E" w:rsidRDefault="002870F2" w:rsidP="0075217C">
                      <w:pPr>
                        <w:pStyle w:val="Caption"/>
                        <w:rPr>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 Sample operation showing that body type and structures were only placeholders</w:t>
                      </w:r>
                    </w:p>
                  </w:txbxContent>
                </v:textbox>
                <w10:wrap type="square"/>
              </v:shape>
            </w:pict>
          </mc:Fallback>
        </mc:AlternateContent>
      </w:r>
      <w:r w:rsidRPr="00D73C5C">
        <w:rPr>
          <w:noProof/>
          <w:szCs w:val="20"/>
          <w:lang w:eastAsia="zh-CN"/>
        </w:rPr>
        <w:drawing>
          <wp:anchor distT="0" distB="0" distL="114300" distR="114300" simplePos="0" relativeHeight="251658240" behindDoc="0" locked="0" layoutInCell="1" allowOverlap="1" wp14:anchorId="22C297FB" wp14:editId="1E4D5000">
            <wp:simplePos x="0" y="0"/>
            <wp:positionH relativeFrom="column">
              <wp:posOffset>3162300</wp:posOffset>
            </wp:positionH>
            <wp:positionV relativeFrom="paragraph">
              <wp:posOffset>43180</wp:posOffset>
            </wp:positionV>
            <wp:extent cx="2726690" cy="1322070"/>
            <wp:effectExtent l="19050" t="19050" r="16510" b="114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726690" cy="132207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Pr="00D95FD4">
        <w:rPr>
          <w:szCs w:val="20"/>
          <w:rPrChange w:id="1528" w:author="Dominik Marszk" w:date="2017-02-15T10:54:00Z">
            <w:rPr>
              <w:sz w:val="22"/>
              <w:szCs w:val="22"/>
            </w:rPr>
          </w:rPrChange>
        </w:rPr>
        <w:t>The CPDU service provided low level operations:</w:t>
      </w:r>
    </w:p>
    <w:p w:rsidR="0075217C" w:rsidRPr="00D95FD4" w:rsidRDefault="0075217C" w:rsidP="00653832">
      <w:pPr>
        <w:pStyle w:val="ListParagraph"/>
        <w:numPr>
          <w:ilvl w:val="0"/>
          <w:numId w:val="13"/>
        </w:numPr>
        <w:rPr>
          <w:szCs w:val="20"/>
          <w:rPrChange w:id="1529" w:author="Dominik Marszk" w:date="2017-02-15T10:54:00Z">
            <w:rPr>
              <w:sz w:val="22"/>
              <w:szCs w:val="22"/>
            </w:rPr>
          </w:rPrChange>
        </w:rPr>
      </w:pPr>
      <w:proofErr w:type="spellStart"/>
      <w:r w:rsidRPr="00D95FD4">
        <w:rPr>
          <w:szCs w:val="20"/>
          <w:rPrChange w:id="1530" w:author="Dominik Marszk" w:date="2017-02-15T10:54:00Z">
            <w:rPr>
              <w:sz w:val="22"/>
              <w:szCs w:val="22"/>
            </w:rPr>
          </w:rPrChange>
        </w:rPr>
        <w:t>distributeOnOff</w:t>
      </w:r>
      <w:proofErr w:type="spellEnd"/>
    </w:p>
    <w:p w:rsidR="0075217C" w:rsidRPr="00D95FD4" w:rsidRDefault="0075217C" w:rsidP="00653832">
      <w:pPr>
        <w:pStyle w:val="ListParagraph"/>
        <w:numPr>
          <w:ilvl w:val="0"/>
          <w:numId w:val="13"/>
        </w:numPr>
        <w:rPr>
          <w:szCs w:val="20"/>
          <w:rPrChange w:id="1531" w:author="Dominik Marszk" w:date="2017-02-15T10:54:00Z">
            <w:rPr>
              <w:sz w:val="22"/>
              <w:szCs w:val="22"/>
            </w:rPr>
          </w:rPrChange>
        </w:rPr>
      </w:pPr>
      <w:proofErr w:type="spellStart"/>
      <w:r w:rsidRPr="00D95FD4">
        <w:rPr>
          <w:szCs w:val="20"/>
          <w:rPrChange w:id="1532" w:author="Dominik Marszk" w:date="2017-02-15T10:54:00Z">
            <w:rPr>
              <w:sz w:val="22"/>
              <w:szCs w:val="22"/>
            </w:rPr>
          </w:rPrChange>
        </w:rPr>
        <w:t>registerLoad</w:t>
      </w:r>
      <w:proofErr w:type="spellEnd"/>
    </w:p>
    <w:p w:rsidR="0075217C" w:rsidRPr="00D95FD4" w:rsidRDefault="0075217C" w:rsidP="00653832">
      <w:pPr>
        <w:pStyle w:val="ListParagraph"/>
        <w:numPr>
          <w:ilvl w:val="0"/>
          <w:numId w:val="13"/>
        </w:numPr>
        <w:rPr>
          <w:szCs w:val="20"/>
          <w:rPrChange w:id="1533" w:author="Dominik Marszk" w:date="2017-02-15T10:54:00Z">
            <w:rPr>
              <w:sz w:val="22"/>
              <w:szCs w:val="22"/>
            </w:rPr>
          </w:rPrChange>
        </w:rPr>
      </w:pPr>
      <w:proofErr w:type="spellStart"/>
      <w:r w:rsidRPr="00D95FD4">
        <w:rPr>
          <w:szCs w:val="20"/>
          <w:rPrChange w:id="1534" w:author="Dominik Marszk" w:date="2017-02-15T10:54:00Z">
            <w:rPr>
              <w:sz w:val="22"/>
              <w:szCs w:val="22"/>
            </w:rPr>
          </w:rPrChange>
        </w:rPr>
        <w:t>triggerCPDU</w:t>
      </w:r>
      <w:proofErr w:type="spellEnd"/>
      <w:r w:rsidRPr="00D95FD4">
        <w:rPr>
          <w:szCs w:val="20"/>
          <w:rPrChange w:id="1535" w:author="Dominik Marszk" w:date="2017-02-15T10:54:00Z">
            <w:rPr>
              <w:sz w:val="22"/>
              <w:szCs w:val="22"/>
            </w:rPr>
          </w:rPrChange>
        </w:rPr>
        <w:t xml:space="preserve"> </w:t>
      </w:r>
    </w:p>
    <w:p w:rsidR="0075217C" w:rsidRPr="00D95FD4" w:rsidRDefault="0075217C" w:rsidP="0075217C">
      <w:pPr>
        <w:rPr>
          <w:szCs w:val="20"/>
          <w:rPrChange w:id="1536" w:author="Dominik Marszk" w:date="2017-02-15T10:54:00Z">
            <w:rPr>
              <w:sz w:val="22"/>
              <w:szCs w:val="22"/>
            </w:rPr>
          </w:rPrChange>
        </w:rPr>
      </w:pPr>
      <w:r w:rsidRPr="00D95FD4">
        <w:rPr>
          <w:szCs w:val="20"/>
          <w:rPrChange w:id="1537" w:author="Dominik Marszk" w:date="2017-02-15T10:54:00Z">
            <w:rPr>
              <w:sz w:val="22"/>
              <w:szCs w:val="22"/>
            </w:rPr>
          </w:rPrChange>
        </w:rPr>
        <w:t xml:space="preserve">The service in the </w:t>
      </w:r>
      <w:r w:rsidR="003D385C" w:rsidRPr="00D95FD4">
        <w:rPr>
          <w:szCs w:val="20"/>
          <w:rPrChange w:id="1538" w:author="Dominik Marszk" w:date="2017-02-15T10:54:00Z">
            <w:rPr>
              <w:sz w:val="22"/>
              <w:szCs w:val="22"/>
            </w:rPr>
          </w:rPrChange>
        </w:rPr>
        <w:t>SGICD</w:t>
      </w:r>
      <w:r w:rsidRPr="00D95FD4">
        <w:rPr>
          <w:szCs w:val="20"/>
          <w:rPrChange w:id="1539" w:author="Dominik Marszk" w:date="2017-02-15T10:54:00Z">
            <w:rPr>
              <w:sz w:val="22"/>
              <w:szCs w:val="22"/>
            </w:rPr>
          </w:rPrChange>
        </w:rPr>
        <w:t xml:space="preserve"> was </w:t>
      </w:r>
      <w:r w:rsidRPr="00D95FD4">
        <w:rPr>
          <w:i/>
          <w:szCs w:val="20"/>
          <w:rPrChange w:id="1540" w:author="Dominik Marszk" w:date="2017-02-15T10:54:00Z">
            <w:rPr>
              <w:i/>
              <w:sz w:val="22"/>
              <w:szCs w:val="22"/>
            </w:rPr>
          </w:rPrChange>
        </w:rPr>
        <w:t>only a placeholder</w:t>
      </w:r>
      <w:r w:rsidRPr="00D95FD4">
        <w:rPr>
          <w:szCs w:val="20"/>
          <w:rPrChange w:id="1541" w:author="Dominik Marszk" w:date="2017-02-15T10:54:00Z">
            <w:rPr>
              <w:sz w:val="22"/>
              <w:szCs w:val="22"/>
            </w:rPr>
          </w:rPrChange>
        </w:rPr>
        <w:t xml:space="preserve"> and none of the operations was truly defined, there was no body type of structure defined for any of the operations.</w:t>
      </w:r>
    </w:p>
    <w:p w:rsidR="0075217C" w:rsidRPr="00F273E9" w:rsidRDefault="0075217C" w:rsidP="0075217C">
      <w:pPr>
        <w:rPr>
          <w:szCs w:val="20"/>
        </w:rPr>
      </w:pPr>
    </w:p>
    <w:p w:rsidR="0075217C" w:rsidRPr="00F803DB" w:rsidRDefault="0075217C" w:rsidP="00F273E9">
      <w:r w:rsidRPr="00F803DB">
        <w:t>It was removed in the OBSW ICD.</w:t>
      </w:r>
    </w:p>
    <w:p w:rsidR="0075217C" w:rsidRDefault="0075217C" w:rsidP="0075217C"/>
    <w:p w:rsidR="0075217C" w:rsidRDefault="0075217C">
      <w:pPr>
        <w:pStyle w:val="Heading3"/>
        <w:pPrChange w:id="1542" w:author="Dominik Marszk" w:date="2017-02-15T10:53:00Z">
          <w:pPr>
            <w:pStyle w:val="Heading2"/>
          </w:pPr>
        </w:pPrChange>
      </w:pPr>
      <w:bookmarkStart w:id="1543" w:name="_Toc474933360"/>
      <w:proofErr w:type="spellStart"/>
      <w:r>
        <w:t>MemoryManagement</w:t>
      </w:r>
      <w:proofErr w:type="spellEnd"/>
      <w:r>
        <w:t xml:space="preserve"> service (Area OPSSAT_STD)</w:t>
      </w:r>
      <w:bookmarkEnd w:id="1543"/>
    </w:p>
    <w:p w:rsidR="000C603A" w:rsidRDefault="000C603A" w:rsidP="0075217C">
      <w:r>
        <w:t xml:space="preserve">This service is for memory management functionality. </w:t>
      </w:r>
    </w:p>
    <w:p w:rsidR="000C603A" w:rsidRDefault="000C603A" w:rsidP="0075217C"/>
    <w:p w:rsidR="0075217C" w:rsidRDefault="000C603A" w:rsidP="0075217C">
      <w:r>
        <w:t xml:space="preserve">On the </w:t>
      </w:r>
      <w:r w:rsidR="003D385C">
        <w:t>SGICD</w:t>
      </w:r>
      <w:r>
        <w:t xml:space="preserve"> there were two operations defined, the OBSW ICD adds one more:</w:t>
      </w:r>
    </w:p>
    <w:p w:rsidR="000C603A" w:rsidRDefault="000C603A" w:rsidP="00653832">
      <w:pPr>
        <w:pStyle w:val="ListParagraph"/>
        <w:numPr>
          <w:ilvl w:val="0"/>
          <w:numId w:val="24"/>
        </w:numPr>
      </w:pPr>
      <w:proofErr w:type="spellStart"/>
      <w:r>
        <w:t>loadMemory</w:t>
      </w:r>
      <w:proofErr w:type="spellEnd"/>
      <w:r>
        <w:t xml:space="preserve"> (kept as is on the OBSW ICD)</w:t>
      </w:r>
    </w:p>
    <w:p w:rsidR="000C603A" w:rsidRDefault="000C603A" w:rsidP="00653832">
      <w:pPr>
        <w:pStyle w:val="ListParagraph"/>
        <w:numPr>
          <w:ilvl w:val="0"/>
          <w:numId w:val="24"/>
        </w:numPr>
      </w:pPr>
      <w:proofErr w:type="spellStart"/>
      <w:r>
        <w:t>dumpMemory</w:t>
      </w:r>
      <w:proofErr w:type="spellEnd"/>
      <w:r>
        <w:t xml:space="preserve"> (removed body type of the </w:t>
      </w:r>
      <w:r w:rsidR="00E9345B">
        <w:t xml:space="preserve">[final] </w:t>
      </w:r>
      <w:r>
        <w:t>response, all information is delivered via update messages)</w:t>
      </w:r>
    </w:p>
    <w:p w:rsidR="000C603A" w:rsidDel="00043E0A" w:rsidRDefault="000C603A" w:rsidP="00653832">
      <w:pPr>
        <w:pStyle w:val="ListParagraph"/>
        <w:numPr>
          <w:ilvl w:val="0"/>
          <w:numId w:val="24"/>
        </w:numPr>
        <w:rPr>
          <w:del w:id="1544" w:author="Dominik Marszk" w:date="2017-02-15T14:11:00Z"/>
        </w:rPr>
      </w:pPr>
      <w:proofErr w:type="spellStart"/>
      <w:r>
        <w:t>checkMemory</w:t>
      </w:r>
      <w:proofErr w:type="spellEnd"/>
      <w:r>
        <w:t xml:space="preserve"> operation was introduced</w:t>
      </w:r>
      <w:r w:rsidR="00E9345B">
        <w:t xml:space="preserve"> to allow checksums</w:t>
      </w:r>
      <w:r w:rsidR="002661AF">
        <w:rPr>
          <w:rStyle w:val="FootnoteReference"/>
          <w:sz w:val="22"/>
          <w:szCs w:val="22"/>
        </w:rPr>
        <w:footnoteReference w:id="1"/>
      </w:r>
      <w:r w:rsidR="00E9345B">
        <w:t>.</w:t>
      </w:r>
    </w:p>
    <w:p w:rsidR="000C603A" w:rsidRPr="00043E0A" w:rsidRDefault="000C603A">
      <w:pPr>
        <w:pStyle w:val="ListParagraph"/>
        <w:numPr>
          <w:ilvl w:val="0"/>
          <w:numId w:val="24"/>
        </w:numPr>
        <w:rPr>
          <w:sz w:val="22"/>
          <w:szCs w:val="22"/>
          <w:rPrChange w:id="1545" w:author="Dominik Marszk" w:date="2017-02-15T14:11:00Z">
            <w:rPr/>
          </w:rPrChange>
        </w:rPr>
        <w:pPrChange w:id="1546" w:author="Dominik Marszk" w:date="2017-02-15T14:11:00Z">
          <w:pPr>
            <w:pStyle w:val="Default"/>
            <w:spacing w:before="240"/>
          </w:pPr>
        </w:pPrChange>
      </w:pPr>
    </w:p>
    <w:p w:rsidR="000C603A" w:rsidRDefault="000C603A" w:rsidP="0075217C">
      <w:r>
        <w:t>Other diff</w:t>
      </w:r>
      <w:ins w:id="1547" w:author="Dominik Marszk" w:date="2017-02-14T18:14:00Z">
        <w:r w:rsidR="0028452B">
          <w:t>e</w:t>
        </w:r>
      </w:ins>
      <w:r>
        <w:t>rences:</w:t>
      </w:r>
    </w:p>
    <w:p w:rsidR="000C603A" w:rsidRDefault="000C603A" w:rsidP="00653832">
      <w:pPr>
        <w:pStyle w:val="ListParagraph"/>
        <w:numPr>
          <w:ilvl w:val="0"/>
          <w:numId w:val="14"/>
        </w:numPr>
      </w:pPr>
      <w:proofErr w:type="spellStart"/>
      <w:r>
        <w:t>MemoryDevice</w:t>
      </w:r>
      <w:proofErr w:type="spellEnd"/>
      <w:r>
        <w:t xml:space="preserve"> enumeration was changed to reflect the real devices.</w:t>
      </w:r>
    </w:p>
    <w:p w:rsidR="004F071D" w:rsidRDefault="000C603A" w:rsidP="00653832">
      <w:pPr>
        <w:pStyle w:val="ListParagraph"/>
        <w:numPr>
          <w:ilvl w:val="0"/>
          <w:numId w:val="14"/>
        </w:numPr>
      </w:pPr>
      <w:proofErr w:type="spellStart"/>
      <w:r>
        <w:t>Memoryblock</w:t>
      </w:r>
      <w:proofErr w:type="spellEnd"/>
      <w:r>
        <w:t xml:space="preserve"> ‘CRC’ enum</w:t>
      </w:r>
      <w:ins w:id="1548" w:author="Dominik Marszk" w:date="2017-02-14T18:14:00Z">
        <w:r w:rsidR="0028452B">
          <w:t>er</w:t>
        </w:r>
      </w:ins>
      <w:r>
        <w:t>ation field name was renamed to ‘checksum’.</w:t>
      </w:r>
    </w:p>
    <w:p w:rsidR="004F071D" w:rsidRPr="004F071D" w:rsidRDefault="004F071D" w:rsidP="004F071D"/>
    <w:p w:rsidR="004F071D" w:rsidRPr="004F071D" w:rsidRDefault="004F071D">
      <w:pPr>
        <w:pStyle w:val="Heading3"/>
        <w:pPrChange w:id="1549" w:author="Dominik Marszk" w:date="2017-02-15T10:53:00Z">
          <w:pPr>
            <w:pStyle w:val="Heading2"/>
          </w:pPr>
        </w:pPrChange>
      </w:pPr>
      <w:bookmarkStart w:id="1550" w:name="_Toc474933361"/>
      <w:proofErr w:type="spellStart"/>
      <w:r w:rsidRPr="004F071D">
        <w:t>ScheduleManagement</w:t>
      </w:r>
      <w:proofErr w:type="spellEnd"/>
      <w:r w:rsidRPr="004F071D">
        <w:t xml:space="preserve"> service (Area OPSSAT_STD)</w:t>
      </w:r>
      <w:bookmarkEnd w:id="1550"/>
    </w:p>
    <w:p w:rsidR="004F071D" w:rsidRPr="004F071D" w:rsidDel="00F273E9" w:rsidRDefault="004F071D" w:rsidP="004F071D">
      <w:pPr>
        <w:rPr>
          <w:del w:id="1551" w:author="Dominik Marszk" w:date="2017-02-15T13:04:00Z"/>
        </w:rPr>
      </w:pPr>
    </w:p>
    <w:p w:rsidR="004F071D" w:rsidRPr="004F071D" w:rsidRDefault="004F071D" w:rsidP="004F071D">
      <w:pPr>
        <w:rPr>
          <w:i/>
        </w:rPr>
      </w:pPr>
      <w:r w:rsidRPr="004F071D">
        <w:rPr>
          <w:i/>
        </w:rPr>
        <w:t xml:space="preserve">GMV has </w:t>
      </w:r>
      <w:r>
        <w:rPr>
          <w:i/>
        </w:rPr>
        <w:t xml:space="preserve">already </w:t>
      </w:r>
      <w:r w:rsidRPr="004F071D">
        <w:rPr>
          <w:i/>
        </w:rPr>
        <w:t xml:space="preserve">agreed to revert </w:t>
      </w:r>
      <w:r>
        <w:rPr>
          <w:i/>
        </w:rPr>
        <w:t>any</w:t>
      </w:r>
      <w:r w:rsidRPr="004F071D">
        <w:rPr>
          <w:i/>
        </w:rPr>
        <w:t xml:space="preserve"> changes and to respect the </w:t>
      </w:r>
      <w:r w:rsidR="003D385C">
        <w:rPr>
          <w:i/>
        </w:rPr>
        <w:t>SGICD</w:t>
      </w:r>
      <w:ins w:id="1552" w:author="Dominik Marszk" w:date="2017-02-14T18:15:00Z">
        <w:r w:rsidR="0028452B">
          <w:rPr>
            <w:i/>
          </w:rPr>
          <w:t xml:space="preserve">. </w:t>
        </w:r>
      </w:ins>
      <w:del w:id="1553" w:author="Dominik Marszk" w:date="2017-02-14T18:15:00Z">
        <w:r w:rsidRPr="004F071D" w:rsidDel="0028452B">
          <w:rPr>
            <w:i/>
          </w:rPr>
          <w:delText xml:space="preserve">, </w:delText>
        </w:r>
      </w:del>
      <w:ins w:id="1554" w:author="Dominik Marszk" w:date="2017-02-14T18:15:00Z">
        <w:r w:rsidR="0028452B">
          <w:rPr>
            <w:i/>
          </w:rPr>
          <w:t>F</w:t>
        </w:r>
      </w:ins>
      <w:del w:id="1555" w:author="Dominik Marszk" w:date="2017-02-14T18:15:00Z">
        <w:r w:rsidRPr="004F071D" w:rsidDel="0028452B">
          <w:rPr>
            <w:i/>
          </w:rPr>
          <w:delText>f</w:delText>
        </w:r>
      </w:del>
      <w:r w:rsidRPr="004F071D">
        <w:rPr>
          <w:i/>
        </w:rPr>
        <w:t>or this reason this service is not covered in this document.</w:t>
      </w:r>
    </w:p>
    <w:p w:rsidR="004F071D" w:rsidRPr="004F071D" w:rsidRDefault="004F071D" w:rsidP="004F071D"/>
    <w:p w:rsidR="004F071D" w:rsidRPr="004F071D" w:rsidRDefault="004F071D">
      <w:pPr>
        <w:pStyle w:val="Heading3"/>
        <w:pPrChange w:id="1556" w:author="Dominik Marszk" w:date="2017-02-15T10:53:00Z">
          <w:pPr>
            <w:pStyle w:val="Heading2"/>
          </w:pPr>
        </w:pPrChange>
      </w:pPr>
      <w:bookmarkStart w:id="1557" w:name="_Toc474933362"/>
      <w:proofErr w:type="spellStart"/>
      <w:r w:rsidRPr="004F071D">
        <w:t>PacketStore</w:t>
      </w:r>
      <w:proofErr w:type="spellEnd"/>
      <w:r w:rsidRPr="004F071D">
        <w:t xml:space="preserve"> service (Area OPSSAT_STD)</w:t>
      </w:r>
      <w:bookmarkEnd w:id="1557"/>
    </w:p>
    <w:p w:rsidR="004F071D" w:rsidRDefault="004F071D" w:rsidP="004F071D">
      <w:r>
        <w:t>Both operations are kept:</w:t>
      </w:r>
    </w:p>
    <w:p w:rsidR="004F071D" w:rsidRPr="004F071D" w:rsidRDefault="004F071D" w:rsidP="00653832">
      <w:pPr>
        <w:pStyle w:val="ListParagraph"/>
        <w:numPr>
          <w:ilvl w:val="0"/>
          <w:numId w:val="15"/>
        </w:numPr>
      </w:pPr>
      <w:proofErr w:type="spellStart"/>
      <w:r w:rsidRPr="004F071D">
        <w:lastRenderedPageBreak/>
        <w:t>downlinkPacketStoreContent</w:t>
      </w:r>
      <w:proofErr w:type="spellEnd"/>
      <w:r w:rsidRPr="004F071D">
        <w:t>, changed from PROGRESS to SUBMIT interaction pattern.</w:t>
      </w:r>
    </w:p>
    <w:p w:rsidR="004F071D" w:rsidRPr="004F071D" w:rsidRDefault="004F071D" w:rsidP="00653832">
      <w:pPr>
        <w:pStyle w:val="ListParagraph"/>
        <w:numPr>
          <w:ilvl w:val="0"/>
          <w:numId w:val="15"/>
        </w:numPr>
      </w:pPr>
      <w:proofErr w:type="spellStart"/>
      <w:r w:rsidRPr="004F071D">
        <w:t>stopPacketStoreDownlink</w:t>
      </w:r>
      <w:proofErr w:type="spellEnd"/>
      <w:r w:rsidRPr="004F071D">
        <w:t xml:space="preserve"> </w:t>
      </w:r>
    </w:p>
    <w:p w:rsidR="004F071D" w:rsidRDefault="004F071D" w:rsidP="004F071D"/>
    <w:p w:rsidR="00947314" w:rsidRPr="004F071D" w:rsidRDefault="00947314" w:rsidP="004F071D">
      <w:r>
        <w:t xml:space="preserve">Note: The solution proposed by GMV is to have the </w:t>
      </w:r>
      <w:proofErr w:type="spellStart"/>
      <w:r w:rsidRPr="00947314">
        <w:rPr>
          <w:i/>
        </w:rPr>
        <w:t>downlinkPacketStoreContent</w:t>
      </w:r>
      <w:proofErr w:type="spellEnd"/>
      <w:r>
        <w:t xml:space="preserve"> initiate the downlink of the packet-store over a separate virtual channel. This is more in line with how other ESA missions work and shall require less (or none at all) changes to SCOS than what was proposed in the </w:t>
      </w:r>
      <w:r w:rsidR="003D385C">
        <w:t>SGICD</w:t>
      </w:r>
      <w:r>
        <w:t xml:space="preserve"> which require each dumped packet to be embed in a MAL message.</w:t>
      </w:r>
    </w:p>
    <w:p w:rsidR="00947314" w:rsidRPr="00947314" w:rsidRDefault="00947314">
      <w:pPr>
        <w:pStyle w:val="Heading3"/>
        <w:pPrChange w:id="1558" w:author="Dominik Marszk" w:date="2017-02-15T10:53:00Z">
          <w:pPr>
            <w:pStyle w:val="Heading2"/>
          </w:pPr>
        </w:pPrChange>
      </w:pPr>
      <w:bookmarkStart w:id="1559" w:name="_Toc474933363"/>
      <w:proofErr w:type="spellStart"/>
      <w:r w:rsidRPr="00947314">
        <w:t>FileManagementExt</w:t>
      </w:r>
      <w:proofErr w:type="spellEnd"/>
      <w:r w:rsidRPr="00947314">
        <w:t xml:space="preserve"> service (Area OPSSAT_STD)</w:t>
      </w:r>
      <w:bookmarkEnd w:id="1559"/>
    </w:p>
    <w:p w:rsidR="004F071D" w:rsidRPr="004F071D" w:rsidRDefault="004F071D" w:rsidP="004F071D"/>
    <w:p w:rsidR="004F071D" w:rsidRPr="00947314" w:rsidRDefault="00947314" w:rsidP="004F071D">
      <w:pPr>
        <w:rPr>
          <w:i/>
        </w:rPr>
      </w:pPr>
      <w:r w:rsidRPr="00947314">
        <w:rPr>
          <w:i/>
        </w:rPr>
        <w:t>Removed in the OBSW ICD. Not applicable to OBSW.</w:t>
      </w:r>
    </w:p>
    <w:p w:rsidR="004F071D" w:rsidRDefault="004F071D" w:rsidP="004F071D"/>
    <w:p w:rsidR="00947314" w:rsidRPr="00947314" w:rsidRDefault="00947314">
      <w:pPr>
        <w:pStyle w:val="Heading3"/>
        <w:pPrChange w:id="1560" w:author="Dominik Marszk" w:date="2017-02-15T10:53:00Z">
          <w:pPr>
            <w:pStyle w:val="Heading2"/>
          </w:pPr>
        </w:pPrChange>
      </w:pPr>
      <w:bookmarkStart w:id="1561" w:name="_Ref472930362"/>
      <w:bookmarkStart w:id="1562" w:name="_Toc474933364"/>
      <w:r w:rsidRPr="00947314">
        <w:t>MIC service (Area OPSSAT_PF)</w:t>
      </w:r>
      <w:bookmarkEnd w:id="1561"/>
      <w:bookmarkEnd w:id="1562"/>
    </w:p>
    <w:p w:rsidR="00947314" w:rsidRPr="004F071D" w:rsidRDefault="00DB1A0F" w:rsidP="004F071D">
      <w:r>
        <w:t>Service was renamed to ‘</w:t>
      </w:r>
      <w:proofErr w:type="spellStart"/>
      <w:r>
        <w:t>BusSwitches</w:t>
      </w:r>
      <w:proofErr w:type="spellEnd"/>
      <w:r>
        <w:t xml:space="preserve">’, </w:t>
      </w:r>
      <w:r w:rsidR="00761F60">
        <w:t xml:space="preserve">both </w:t>
      </w:r>
      <w:r>
        <w:t xml:space="preserve">Area and </w:t>
      </w:r>
      <w:r w:rsidR="00761F60">
        <w:t>Service</w:t>
      </w:r>
      <w:r>
        <w:t xml:space="preserve"> </w:t>
      </w:r>
      <w:r w:rsidR="00761F60">
        <w:t>number values were kept.</w:t>
      </w:r>
    </w:p>
    <w:p w:rsidR="004F071D" w:rsidRDefault="004F071D" w:rsidP="004F071D"/>
    <w:p w:rsidR="004F071D" w:rsidRDefault="00761F60" w:rsidP="00761F60">
      <w:r>
        <w:t xml:space="preserve">This service has a single operation </w:t>
      </w:r>
      <w:proofErr w:type="spellStart"/>
      <w:r>
        <w:t>setAccessMask</w:t>
      </w:r>
      <w:proofErr w:type="spellEnd"/>
      <w:r>
        <w:t xml:space="preserve"> which was kept, however the body type has changed.</w:t>
      </w:r>
    </w:p>
    <w:p w:rsidR="00761F60" w:rsidRDefault="00761F60" w:rsidP="00653832">
      <w:pPr>
        <w:pStyle w:val="ListParagraph"/>
        <w:numPr>
          <w:ilvl w:val="0"/>
          <w:numId w:val="16"/>
        </w:numPr>
      </w:pPr>
      <w:r>
        <w:t>The APID field has been added so that now access masks are per APID.</w:t>
      </w:r>
    </w:p>
    <w:p w:rsidR="00761F60" w:rsidRDefault="00E716CC" w:rsidP="00653832">
      <w:pPr>
        <w:pStyle w:val="ListParagraph"/>
        <w:numPr>
          <w:ilvl w:val="0"/>
          <w:numId w:val="16"/>
        </w:numPr>
      </w:pPr>
      <w:r>
        <w:rPr>
          <w:noProof/>
          <w:lang w:eastAsia="zh-CN"/>
        </w:rPr>
        <mc:AlternateContent>
          <mc:Choice Requires="wps">
            <w:drawing>
              <wp:anchor distT="0" distB="0" distL="114300" distR="114300" simplePos="0" relativeHeight="251662336" behindDoc="0" locked="0" layoutInCell="1" allowOverlap="1" wp14:anchorId="23B3700E" wp14:editId="35DEA147">
                <wp:simplePos x="0" y="0"/>
                <wp:positionH relativeFrom="column">
                  <wp:posOffset>3357245</wp:posOffset>
                </wp:positionH>
                <wp:positionV relativeFrom="paragraph">
                  <wp:posOffset>252095</wp:posOffset>
                </wp:positionV>
                <wp:extent cx="2374265" cy="1403985"/>
                <wp:effectExtent l="0" t="0" r="20955" b="14605"/>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2870F2" w:rsidRDefault="002870F2">
                            <w:r>
                              <w:rPr>
                                <w:noProof/>
                                <w:lang w:eastAsia="zh-CN"/>
                              </w:rPr>
                              <w:drawing>
                                <wp:inline distT="0" distB="0" distL="0" distR="0" wp14:anchorId="7D9DD888" wp14:editId="2B88C6CE">
                                  <wp:extent cx="2250996" cy="64749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60458" cy="650216"/>
                                          </a:xfrm>
                                          <a:prstGeom prst="rect">
                                            <a:avLst/>
                                          </a:prstGeom>
                                        </pic:spPr>
                                      </pic:pic>
                                    </a:graphicData>
                                  </a:graphic>
                                </wp:inline>
                              </w:drawing>
                            </w:r>
                          </w:p>
                          <w:p w:rsidR="002870F2" w:rsidRDefault="002870F2" w:rsidP="00761F60">
                            <w:pPr>
                              <w:pStyle w:val="Caption"/>
                            </w:pPr>
                            <w:r>
                              <w:t xml:space="preserve">Figure </w:t>
                            </w:r>
                            <w:r>
                              <w:fldChar w:fldCharType="begin"/>
                            </w:r>
                            <w:r>
                              <w:instrText xml:space="preserve"> SEQ Figure \* ARABIC </w:instrText>
                            </w:r>
                            <w:r>
                              <w:fldChar w:fldCharType="separate"/>
                            </w:r>
                            <w:r>
                              <w:rPr>
                                <w:noProof/>
                              </w:rPr>
                              <w:t>2</w:t>
                            </w:r>
                            <w:r>
                              <w:fldChar w:fldCharType="end"/>
                            </w:r>
                            <w:r w:rsidRPr="00EA54F5">
                              <w:t xml:space="preserve"> - </w:t>
                            </w:r>
                            <w:r>
                              <w:t>OBSW</w:t>
                            </w:r>
                            <w:r w:rsidRPr="00EA54F5">
                              <w:t xml:space="preserve"> ICD </w:t>
                            </w:r>
                            <w:proofErr w:type="spellStart"/>
                            <w:r w:rsidRPr="00EA54F5">
                              <w:t>setAccessMask</w:t>
                            </w:r>
                            <w:proofErr w:type="spellEnd"/>
                            <w:r w:rsidRPr="00EA54F5">
                              <w:t xml:space="preserve"> operation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7" type="#_x0000_t202" style="position:absolute;left:0;text-align:left;margin-left:264.35pt;margin-top:19.85pt;width:186.95pt;height:110.5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">
                <v:textbox style="mso-fit-shape-to-text:t">
                  <w:txbxContent>
                    <w:p w:rsidR="002870F2" w:rsidRDefault="002870F2">
                      <w:r>
                        <w:rPr>
                          <w:noProof/>
                          <w:lang w:eastAsia="en-GB"/>
                        </w:rPr>
                        <w:drawing>
                          <wp:inline distT="0" distB="0" distL="0" distR="0" wp14:anchorId="7D9DD888" wp14:editId="2B88C6CE">
                            <wp:extent cx="2250996" cy="64749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60458" cy="650216"/>
                                    </a:xfrm>
                                    <a:prstGeom prst="rect">
                                      <a:avLst/>
                                    </a:prstGeom>
                                  </pic:spPr>
                                </pic:pic>
                              </a:graphicData>
                            </a:graphic>
                          </wp:inline>
                        </w:drawing>
                      </w:r>
                    </w:p>
                    <w:p w:rsidR="002870F2" w:rsidRDefault="002870F2" w:rsidP="00761F60">
                      <w:pPr>
                        <w:pStyle w:val="Caption"/>
                      </w:pPr>
                      <w:r>
                        <w:t xml:space="preserve">Figure </w:t>
                      </w:r>
                      <w:r>
                        <w:fldChar w:fldCharType="begin"/>
                      </w:r>
                      <w:r>
                        <w:instrText xml:space="preserve"> SEQ Figure \* ARABIC </w:instrText>
                      </w:r>
                      <w:r>
                        <w:fldChar w:fldCharType="separate"/>
                      </w:r>
                      <w:r>
                        <w:rPr>
                          <w:noProof/>
                        </w:rPr>
                        <w:t>2</w:t>
                      </w:r>
                      <w:r>
                        <w:fldChar w:fldCharType="end"/>
                      </w:r>
                      <w:r w:rsidRPr="00EA54F5">
                        <w:t xml:space="preserve"> - </w:t>
                      </w:r>
                      <w:r>
                        <w:t>OBSW</w:t>
                      </w:r>
                      <w:r w:rsidRPr="00EA54F5">
                        <w:t xml:space="preserve"> ICD </w:t>
                      </w:r>
                      <w:proofErr w:type="spellStart"/>
                      <w:r w:rsidRPr="00EA54F5">
                        <w:t>setAccessMask</w:t>
                      </w:r>
                      <w:proofErr w:type="spellEnd"/>
                      <w:r w:rsidRPr="00EA54F5">
                        <w:t xml:space="preserve"> operation</w:t>
                      </w:r>
                    </w:p>
                  </w:txbxContent>
                </v:textbox>
                <w10:wrap type="square"/>
              </v:shape>
            </w:pict>
          </mc:Fallback>
        </mc:AlternateContent>
      </w:r>
      <w:r w:rsidR="00597B39">
        <w:rPr>
          <w:noProof/>
          <w:lang w:eastAsia="zh-CN"/>
        </w:rPr>
        <mc:AlternateContent>
          <mc:Choice Requires="wps">
            <w:drawing>
              <wp:anchor distT="0" distB="0" distL="114300" distR="114300" simplePos="0" relativeHeight="251664384" behindDoc="0" locked="0" layoutInCell="1" allowOverlap="1" wp14:anchorId="38DDF29E" wp14:editId="35B1585D">
                <wp:simplePos x="0" y="0"/>
                <wp:positionH relativeFrom="column">
                  <wp:posOffset>-127635</wp:posOffset>
                </wp:positionH>
                <wp:positionV relativeFrom="paragraph">
                  <wp:posOffset>254635</wp:posOffset>
                </wp:positionV>
                <wp:extent cx="3375660" cy="980440"/>
                <wp:effectExtent l="0" t="0" r="15240" b="1016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5660" cy="980440"/>
                        </a:xfrm>
                        <a:prstGeom prst="rect">
                          <a:avLst/>
                        </a:prstGeom>
                        <a:solidFill>
                          <a:srgbClr val="FFFFFF"/>
                        </a:solidFill>
                        <a:ln w="9525">
                          <a:solidFill>
                            <a:srgbClr val="000000"/>
                          </a:solidFill>
                          <a:miter lim="800000"/>
                          <a:headEnd/>
                          <a:tailEnd/>
                        </a:ln>
                      </wps:spPr>
                      <wps:txbx>
                        <w:txbxContent>
                          <w:p w:rsidR="002870F2" w:rsidRDefault="002870F2" w:rsidP="00761F60">
                            <w:pPr>
                              <w:keepNext/>
                            </w:pPr>
                            <w:r>
                              <w:rPr>
                                <w:noProof/>
                                <w:lang w:eastAsia="zh-CN"/>
                              </w:rPr>
                              <w:drawing>
                                <wp:inline distT="0" distB="0" distL="0" distR="0" wp14:anchorId="5C689170" wp14:editId="32A060E9">
                                  <wp:extent cx="3279835" cy="64749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91738" cy="649844"/>
                                          </a:xfrm>
                                          <a:prstGeom prst="rect">
                                            <a:avLst/>
                                          </a:prstGeom>
                                        </pic:spPr>
                                      </pic:pic>
                                    </a:graphicData>
                                  </a:graphic>
                                </wp:inline>
                              </w:drawing>
                            </w:r>
                          </w:p>
                          <w:p w:rsidR="002870F2" w:rsidRDefault="002870F2" w:rsidP="00597B39">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 SGICD </w:t>
                            </w:r>
                            <w:proofErr w:type="spellStart"/>
                            <w:r>
                              <w:t>setAccessMask</w:t>
                            </w:r>
                            <w:proofErr w:type="spellEnd"/>
                            <w:r>
                              <w:t xml:space="preserve"> operation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0.05pt;margin-top:20.05pt;width:265.8pt;height:7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">
                <v:textbox>
                  <w:txbxContent>
                    <w:p w:rsidR="002870F2" w:rsidRDefault="002870F2" w:rsidP="00761F60">
                      <w:pPr>
                        <w:keepNext/>
                      </w:pPr>
                      <w:r>
                        <w:rPr>
                          <w:noProof/>
                          <w:lang w:eastAsia="en-GB"/>
                        </w:rPr>
                        <w:drawing>
                          <wp:inline distT="0" distB="0" distL="0" distR="0" wp14:anchorId="5C689170" wp14:editId="32A060E9">
                            <wp:extent cx="3279835" cy="64749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291738" cy="649844"/>
                                    </a:xfrm>
                                    <a:prstGeom prst="rect">
                                      <a:avLst/>
                                    </a:prstGeom>
                                  </pic:spPr>
                                </pic:pic>
                              </a:graphicData>
                            </a:graphic>
                          </wp:inline>
                        </w:drawing>
                      </w:r>
                    </w:p>
                    <w:p w:rsidR="002870F2" w:rsidRDefault="002870F2" w:rsidP="00597B39">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 SGICD </w:t>
                      </w:r>
                      <w:proofErr w:type="spellStart"/>
                      <w:r>
                        <w:t>setAccessMask</w:t>
                      </w:r>
                      <w:proofErr w:type="spellEnd"/>
                      <w:r>
                        <w:t xml:space="preserve"> operation</w:t>
                      </w:r>
                    </w:p>
                  </w:txbxContent>
                </v:textbox>
                <w10:wrap type="square"/>
              </v:shape>
            </w:pict>
          </mc:Fallback>
        </mc:AlternateContent>
      </w:r>
      <w:r w:rsidR="00761F60">
        <w:t xml:space="preserve">The </w:t>
      </w:r>
      <w:r w:rsidR="00761F60" w:rsidRPr="00761F60">
        <w:rPr>
          <w:i/>
        </w:rPr>
        <w:t>devices</w:t>
      </w:r>
      <w:r w:rsidR="00761F60">
        <w:t xml:space="preserve"> and </w:t>
      </w:r>
      <w:proofErr w:type="spellStart"/>
      <w:r w:rsidR="00761F60" w:rsidRPr="00761F60">
        <w:rPr>
          <w:i/>
        </w:rPr>
        <w:t>accessAllowed</w:t>
      </w:r>
      <w:proofErr w:type="spellEnd"/>
      <w:r w:rsidR="00761F60">
        <w:t xml:space="preserve"> body parts have been changed to be lists. </w:t>
      </w:r>
    </w:p>
    <w:p w:rsidR="00761F60" w:rsidRDefault="00761F60" w:rsidP="00761F60"/>
    <w:p w:rsidR="00761F60" w:rsidRPr="00761F60" w:rsidRDefault="00761F60" w:rsidP="00761F60"/>
    <w:p w:rsidR="00597B39" w:rsidRDefault="00E716CC" w:rsidP="00761F60">
      <w:r>
        <w:t>Both versions should work with SCOS.</w:t>
      </w:r>
    </w:p>
    <w:p w:rsidR="00597B39" w:rsidRDefault="00597B39" w:rsidP="00761F60"/>
    <w:p w:rsidR="00761F60" w:rsidRPr="00761F60" w:rsidRDefault="00761F60" w:rsidP="00761F60">
      <w:proofErr w:type="spellStart"/>
      <w:r w:rsidRPr="00761F60">
        <w:t>PayloadDevice</w:t>
      </w:r>
      <w:proofErr w:type="spellEnd"/>
      <w:r w:rsidRPr="00761F60">
        <w:t xml:space="preserve"> enumeration has been updated to reflect the real devices.</w:t>
      </w:r>
    </w:p>
    <w:p w:rsidR="00E716CC" w:rsidRDefault="00E716CC" w:rsidP="004F071D">
      <w:pPr>
        <w:tabs>
          <w:tab w:val="left" w:pos="6499"/>
        </w:tabs>
      </w:pPr>
    </w:p>
    <w:p w:rsidR="000C603A" w:rsidRDefault="00E716CC">
      <w:pPr>
        <w:pStyle w:val="Heading3"/>
        <w:pPrChange w:id="1563" w:author="Dominik Marszk" w:date="2017-02-15T10:53:00Z">
          <w:pPr>
            <w:pStyle w:val="Heading2"/>
          </w:pPr>
        </w:pPrChange>
      </w:pPr>
      <w:bookmarkStart w:id="1564" w:name="_Toc474933365"/>
      <w:r>
        <w:t xml:space="preserve">Power service </w:t>
      </w:r>
      <w:r w:rsidRPr="00E716CC">
        <w:t>(Area OPSSAT_PF)</w:t>
      </w:r>
      <w:bookmarkEnd w:id="1564"/>
      <w:r w:rsidR="004F071D">
        <w:tab/>
      </w:r>
    </w:p>
    <w:p w:rsidR="00E716CC" w:rsidRDefault="00E716CC" w:rsidP="00E716CC">
      <w:r>
        <w:t>All operations were kept:</w:t>
      </w:r>
    </w:p>
    <w:p w:rsidR="00E716CC" w:rsidRDefault="00E716CC" w:rsidP="00653832">
      <w:pPr>
        <w:pStyle w:val="ListParagraph"/>
        <w:numPr>
          <w:ilvl w:val="0"/>
          <w:numId w:val="17"/>
        </w:numPr>
      </w:pPr>
      <w:proofErr w:type="spellStart"/>
      <w:r>
        <w:t>powerOffSBandTX</w:t>
      </w:r>
      <w:proofErr w:type="spellEnd"/>
      <w:r>
        <w:t>, no changes</w:t>
      </w:r>
    </w:p>
    <w:p w:rsidR="00E716CC" w:rsidRDefault="00E716CC" w:rsidP="00653832">
      <w:pPr>
        <w:pStyle w:val="ListParagraph"/>
        <w:numPr>
          <w:ilvl w:val="0"/>
          <w:numId w:val="17"/>
        </w:numPr>
      </w:pPr>
      <w:proofErr w:type="spellStart"/>
      <w:r>
        <w:t>powerOnSBandTX</w:t>
      </w:r>
      <w:proofErr w:type="spellEnd"/>
      <w:r>
        <w:t>, no changes</w:t>
      </w:r>
    </w:p>
    <w:p w:rsidR="00E716CC" w:rsidRDefault="00E716CC" w:rsidP="00653832">
      <w:pPr>
        <w:pStyle w:val="ListParagraph"/>
        <w:numPr>
          <w:ilvl w:val="0"/>
          <w:numId w:val="17"/>
        </w:numPr>
      </w:pPr>
      <w:proofErr w:type="spellStart"/>
      <w:r>
        <w:t>powerOffSBandRX</w:t>
      </w:r>
      <w:proofErr w:type="spellEnd"/>
      <w:r>
        <w:t>, no changes</w:t>
      </w:r>
    </w:p>
    <w:p w:rsidR="00E716CC" w:rsidRDefault="00E716CC" w:rsidP="00653832">
      <w:pPr>
        <w:pStyle w:val="ListParagraph"/>
        <w:numPr>
          <w:ilvl w:val="0"/>
          <w:numId w:val="17"/>
        </w:numPr>
      </w:pPr>
      <w:proofErr w:type="spellStart"/>
      <w:r>
        <w:t>powerOnSBandRX</w:t>
      </w:r>
      <w:proofErr w:type="spellEnd"/>
      <w:r>
        <w:t>, no changes</w:t>
      </w:r>
    </w:p>
    <w:p w:rsidR="00E716CC" w:rsidRDefault="00E716CC" w:rsidP="00653832">
      <w:pPr>
        <w:pStyle w:val="ListParagraph"/>
        <w:numPr>
          <w:ilvl w:val="0"/>
          <w:numId w:val="17"/>
        </w:numPr>
      </w:pPr>
      <w:proofErr w:type="spellStart"/>
      <w:r>
        <w:t>setPowerState</w:t>
      </w:r>
      <w:proofErr w:type="spellEnd"/>
      <w:r>
        <w:t xml:space="preserve">, OBSW ICD replaced values with lists (same as for </w:t>
      </w:r>
      <w:proofErr w:type="spellStart"/>
      <w:r>
        <w:t>setAccessMask</w:t>
      </w:r>
      <w:proofErr w:type="spellEnd"/>
      <w:r>
        <w:t xml:space="preserve"> on </w:t>
      </w:r>
      <w:r>
        <w:fldChar w:fldCharType="begin"/>
      </w:r>
      <w:r>
        <w:instrText xml:space="preserve"> REF _Ref472930362 \r \h </w:instrText>
      </w:r>
      <w:r>
        <w:fldChar w:fldCharType="separate"/>
      </w:r>
      <w:ins w:id="1565" w:author="Cesar Coelho" w:date="2017-11-24T21:22:00Z">
        <w:r w:rsidR="009940D1">
          <w:t>5.1.7</w:t>
        </w:r>
      </w:ins>
      <w:ins w:id="1566" w:author="Dominik Marszk" w:date="2017-02-15T14:54:00Z">
        <w:del w:id="1567" w:author="Cesar Coelho" w:date="2017-11-24T21:22:00Z">
          <w:r w:rsidR="00485F51" w:rsidDel="009940D1">
            <w:delText>5.1.7</w:delText>
          </w:r>
        </w:del>
      </w:ins>
      <w:del w:id="1568" w:author="Cesar Coelho" w:date="2017-11-24T21:22:00Z">
        <w:r w:rsidR="00470D0A" w:rsidDel="009940D1">
          <w:delText>3.7</w:delText>
        </w:r>
      </w:del>
      <w:r>
        <w:fldChar w:fldCharType="end"/>
      </w:r>
      <w:r>
        <w:t xml:space="preserve"> </w:t>
      </w:r>
      <w:r>
        <w:fldChar w:fldCharType="begin"/>
      </w:r>
      <w:r>
        <w:instrText xml:space="preserve"> REF _Ref472930362 \p \h </w:instrText>
      </w:r>
      <w:r>
        <w:fldChar w:fldCharType="separate"/>
      </w:r>
      <w:r w:rsidR="009940D1">
        <w:t>above</w:t>
      </w:r>
      <w:r>
        <w:fldChar w:fldCharType="end"/>
      </w:r>
      <w:r>
        <w:t>)</w:t>
      </w:r>
    </w:p>
    <w:p w:rsidR="00E716CC" w:rsidRDefault="00E716CC" w:rsidP="00E716CC">
      <w:r>
        <w:rPr>
          <w:noProof/>
          <w:lang w:eastAsia="zh-CN"/>
        </w:rPr>
        <mc:AlternateContent>
          <mc:Choice Requires="wps">
            <w:drawing>
              <wp:anchor distT="0" distB="0" distL="114300" distR="114300" simplePos="0" relativeHeight="251668480" behindDoc="0" locked="0" layoutInCell="1" allowOverlap="1" wp14:anchorId="6F97ADC4" wp14:editId="28F22B12">
                <wp:simplePos x="0" y="0"/>
                <wp:positionH relativeFrom="column">
                  <wp:posOffset>2754630</wp:posOffset>
                </wp:positionH>
                <wp:positionV relativeFrom="paragraph">
                  <wp:posOffset>80645</wp:posOffset>
                </wp:positionV>
                <wp:extent cx="3301365" cy="943610"/>
                <wp:effectExtent l="0" t="0" r="13335" b="2794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1365" cy="943610"/>
                        </a:xfrm>
                        <a:prstGeom prst="rect">
                          <a:avLst/>
                        </a:prstGeom>
                        <a:solidFill>
                          <a:srgbClr val="FFFFFF"/>
                        </a:solidFill>
                        <a:ln w="9525">
                          <a:solidFill>
                            <a:srgbClr val="000000"/>
                          </a:solidFill>
                          <a:miter lim="800000"/>
                          <a:headEnd/>
                          <a:tailEnd/>
                        </a:ln>
                      </wps:spPr>
                      <wps:txbx>
                        <w:txbxContent>
                          <w:p w:rsidR="002870F2" w:rsidRDefault="002870F2" w:rsidP="00E716CC">
                            <w:pPr>
                              <w:keepNext/>
                            </w:pPr>
                            <w:r>
                              <w:rPr>
                                <w:noProof/>
                                <w:lang w:eastAsia="zh-CN"/>
                              </w:rPr>
                              <w:drawing>
                                <wp:inline distT="0" distB="0" distL="0" distR="0" wp14:anchorId="4E0C8022" wp14:editId="509C7C88">
                                  <wp:extent cx="3173217" cy="528869"/>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199753" cy="533292"/>
                                          </a:xfrm>
                                          <a:prstGeom prst="rect">
                                            <a:avLst/>
                                          </a:prstGeom>
                                        </pic:spPr>
                                      </pic:pic>
                                    </a:graphicData>
                                  </a:graphic>
                                </wp:inline>
                              </w:drawing>
                            </w:r>
                          </w:p>
                          <w:p w:rsidR="002870F2" w:rsidRDefault="002870F2" w:rsidP="007508B7">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 OBSW ICD </w:t>
                            </w:r>
                            <w:proofErr w:type="spellStart"/>
                            <w:r>
                              <w:t>setPowerState</w:t>
                            </w:r>
                            <w:proofErr w:type="spellEnd"/>
                          </w:p>
                          <w:p w:rsidR="002870F2" w:rsidRDefault="002870F2" w:rsidP="00E716CC"/>
                          <w:p w:rsidR="002870F2" w:rsidRDefault="002870F2" w:rsidP="00E716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16.9pt;margin-top:6.35pt;width:259.95pt;height:74.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">
                <v:textbox>
                  <w:txbxContent>
                    <w:p w:rsidR="002870F2" w:rsidRDefault="002870F2" w:rsidP="00E716CC">
                      <w:pPr>
                        <w:keepNext/>
                      </w:pPr>
                      <w:r>
                        <w:rPr>
                          <w:noProof/>
                          <w:lang w:eastAsia="en-GB"/>
                        </w:rPr>
                        <w:drawing>
                          <wp:inline distT="0" distB="0" distL="0" distR="0" wp14:anchorId="4E0C8022" wp14:editId="509C7C88">
                            <wp:extent cx="3173217" cy="528869"/>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199753" cy="533292"/>
                                    </a:xfrm>
                                    <a:prstGeom prst="rect">
                                      <a:avLst/>
                                    </a:prstGeom>
                                  </pic:spPr>
                                </pic:pic>
                              </a:graphicData>
                            </a:graphic>
                          </wp:inline>
                        </w:drawing>
                      </w:r>
                    </w:p>
                    <w:p w:rsidR="002870F2" w:rsidRDefault="002870F2" w:rsidP="007508B7">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 OBSW ICD </w:t>
                      </w:r>
                      <w:proofErr w:type="spellStart"/>
                      <w:r>
                        <w:t>setPowerState</w:t>
                      </w:r>
                      <w:proofErr w:type="spellEnd"/>
                    </w:p>
                    <w:p w:rsidR="002870F2" w:rsidRDefault="002870F2" w:rsidP="00E716CC"/>
                    <w:p w:rsidR="002870F2" w:rsidRDefault="002870F2" w:rsidP="00E716CC"/>
                  </w:txbxContent>
                </v:textbox>
                <w10:wrap type="square"/>
              </v:shape>
            </w:pict>
          </mc:Fallback>
        </mc:AlternateContent>
      </w:r>
      <w:r>
        <w:rPr>
          <w:noProof/>
          <w:lang w:eastAsia="zh-CN"/>
        </w:rPr>
        <mc:AlternateContent>
          <mc:Choice Requires="wps">
            <w:drawing>
              <wp:anchor distT="0" distB="0" distL="114300" distR="114300" simplePos="0" relativeHeight="251666432" behindDoc="0" locked="0" layoutInCell="1" allowOverlap="1" wp14:anchorId="6D6B168C" wp14:editId="404CDDDD">
                <wp:simplePos x="0" y="0"/>
                <wp:positionH relativeFrom="column">
                  <wp:posOffset>208915</wp:posOffset>
                </wp:positionH>
                <wp:positionV relativeFrom="paragraph">
                  <wp:posOffset>80010</wp:posOffset>
                </wp:positionV>
                <wp:extent cx="2374265" cy="943610"/>
                <wp:effectExtent l="0" t="0" r="20955" b="279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943610"/>
                        </a:xfrm>
                        <a:prstGeom prst="rect">
                          <a:avLst/>
                        </a:prstGeom>
                        <a:solidFill>
                          <a:srgbClr val="FFFFFF"/>
                        </a:solidFill>
                        <a:ln w="9525">
                          <a:solidFill>
                            <a:srgbClr val="000000"/>
                          </a:solidFill>
                          <a:miter lim="800000"/>
                          <a:headEnd/>
                          <a:tailEnd/>
                        </a:ln>
                      </wps:spPr>
                      <wps:txbx>
                        <w:txbxContent>
                          <w:p w:rsidR="002870F2" w:rsidRDefault="002870F2" w:rsidP="00E716CC">
                            <w:pPr>
                              <w:keepNext/>
                            </w:pPr>
                            <w:r>
                              <w:rPr>
                                <w:noProof/>
                                <w:lang w:eastAsia="zh-CN"/>
                              </w:rPr>
                              <w:drawing>
                                <wp:inline distT="0" distB="0" distL="0" distR="0" wp14:anchorId="60869458" wp14:editId="25F5E1E4">
                                  <wp:extent cx="2260600" cy="65135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260600" cy="651359"/>
                                          </a:xfrm>
                                          <a:prstGeom prst="rect">
                                            <a:avLst/>
                                          </a:prstGeom>
                                        </pic:spPr>
                                      </pic:pic>
                                    </a:graphicData>
                                  </a:graphic>
                                </wp:inline>
                              </w:drawing>
                            </w:r>
                          </w:p>
                          <w:p w:rsidR="002870F2" w:rsidRDefault="002870F2" w:rsidP="00E716CC">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 SGICD </w:t>
                            </w:r>
                            <w:proofErr w:type="spellStart"/>
                            <w:r>
                              <w:t>setPowerState</w:t>
                            </w:r>
                            <w:proofErr w:type="spellEnd"/>
                          </w:p>
                          <w:p w:rsidR="002870F2" w:rsidRDefault="002870F2"/>
                          <w:p w:rsidR="002870F2" w:rsidRDefault="002870F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0" type="#_x0000_t202" style="position:absolute;margin-left:16.45pt;margin-top:6.3pt;width:186.95pt;height:74.3pt;z-index:25166643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">
                <v:textbox>
                  <w:txbxContent>
                    <w:p w:rsidR="002870F2" w:rsidRDefault="002870F2" w:rsidP="00E716CC">
                      <w:pPr>
                        <w:keepNext/>
                      </w:pPr>
                      <w:r>
                        <w:rPr>
                          <w:noProof/>
                          <w:lang w:eastAsia="en-GB"/>
                        </w:rPr>
                        <w:drawing>
                          <wp:inline distT="0" distB="0" distL="0" distR="0" wp14:anchorId="60869458" wp14:editId="25F5E1E4">
                            <wp:extent cx="2260600" cy="65135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260600" cy="651359"/>
                                    </a:xfrm>
                                    <a:prstGeom prst="rect">
                                      <a:avLst/>
                                    </a:prstGeom>
                                  </pic:spPr>
                                </pic:pic>
                              </a:graphicData>
                            </a:graphic>
                          </wp:inline>
                        </w:drawing>
                      </w:r>
                    </w:p>
                    <w:p w:rsidR="002870F2" w:rsidRDefault="002870F2" w:rsidP="00E716CC">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 SGICD </w:t>
                      </w:r>
                      <w:proofErr w:type="spellStart"/>
                      <w:r>
                        <w:t>setPowerState</w:t>
                      </w:r>
                      <w:proofErr w:type="spellEnd"/>
                    </w:p>
                    <w:p w:rsidR="002870F2" w:rsidRDefault="002870F2"/>
                    <w:p w:rsidR="002870F2" w:rsidRDefault="002870F2"/>
                  </w:txbxContent>
                </v:textbox>
                <w10:wrap type="square"/>
              </v:shape>
            </w:pict>
          </mc:Fallback>
        </mc:AlternateContent>
      </w:r>
    </w:p>
    <w:p w:rsidR="00E716CC" w:rsidRDefault="00E716CC" w:rsidP="00E716CC"/>
    <w:p w:rsidR="00E716CC" w:rsidRPr="00E716CC" w:rsidRDefault="00E716CC">
      <w:pPr>
        <w:pStyle w:val="Heading3"/>
        <w:rPr>
          <w:lang w:val="fr-FR"/>
        </w:rPr>
        <w:pPrChange w:id="1569" w:author="Dominik Marszk" w:date="2017-02-15T10:53:00Z">
          <w:pPr>
            <w:pStyle w:val="Heading2"/>
          </w:pPr>
        </w:pPrChange>
      </w:pPr>
      <w:bookmarkStart w:id="1570" w:name="_Toc474933366"/>
      <w:r w:rsidRPr="00E716CC">
        <w:rPr>
          <w:lang w:val="fr-FR"/>
        </w:rPr>
        <w:t>Mode service (Area OPSSAT_PF)</w:t>
      </w:r>
      <w:bookmarkEnd w:id="1570"/>
      <w:r w:rsidRPr="00E716CC">
        <w:rPr>
          <w:lang w:val="fr-FR"/>
        </w:rPr>
        <w:tab/>
      </w:r>
    </w:p>
    <w:p w:rsidR="00191613" w:rsidRDefault="00191613" w:rsidP="00E716CC">
      <w:r w:rsidRPr="00191613">
        <w:t>No changes</w:t>
      </w:r>
      <w:r>
        <w:t xml:space="preserve"> on operations</w:t>
      </w:r>
      <w:r w:rsidRPr="00191613">
        <w:t xml:space="preserve">. </w:t>
      </w:r>
    </w:p>
    <w:p w:rsidR="00E716CC" w:rsidRDefault="00191613" w:rsidP="00E716CC">
      <w:proofErr w:type="spellStart"/>
      <w:r w:rsidRPr="00191613">
        <w:lastRenderedPageBreak/>
        <w:t>Sys</w:t>
      </w:r>
      <w:r>
        <w:t>temMode</w:t>
      </w:r>
      <w:proofErr w:type="spellEnd"/>
      <w:r>
        <w:t xml:space="preserve"> enumeration was updated: Idle and Extended safe modes have been removed.</w:t>
      </w:r>
    </w:p>
    <w:p w:rsidR="00191613" w:rsidRDefault="00191613" w:rsidP="00E716CC"/>
    <w:p w:rsidR="00191613" w:rsidRDefault="00191613">
      <w:pPr>
        <w:pStyle w:val="Heading3"/>
        <w:pPrChange w:id="1571" w:author="Dominik Marszk" w:date="2017-02-15T10:53:00Z">
          <w:pPr>
            <w:pStyle w:val="Heading2"/>
          </w:pPr>
        </w:pPrChange>
      </w:pPr>
      <w:bookmarkStart w:id="1572" w:name="_Toc474933367"/>
      <w:proofErr w:type="spellStart"/>
      <w:r>
        <w:t>TimeManagement</w:t>
      </w:r>
      <w:proofErr w:type="spellEnd"/>
      <w:r>
        <w:t xml:space="preserve"> service </w:t>
      </w:r>
      <w:r w:rsidRPr="00191613">
        <w:t>(Area OPSSAT_PF)</w:t>
      </w:r>
      <w:bookmarkEnd w:id="1572"/>
      <w:r w:rsidRPr="00191613">
        <w:tab/>
      </w:r>
    </w:p>
    <w:p w:rsidR="009A0AF3" w:rsidRDefault="009A0AF3" w:rsidP="009A0AF3">
      <w:r>
        <w:t>All operations were kept:</w:t>
      </w:r>
    </w:p>
    <w:p w:rsidR="009A0AF3" w:rsidRDefault="009A0AF3" w:rsidP="00653832">
      <w:pPr>
        <w:pStyle w:val="ListParagraph"/>
        <w:numPr>
          <w:ilvl w:val="0"/>
          <w:numId w:val="18"/>
        </w:numPr>
      </w:pPr>
      <w:proofErr w:type="spellStart"/>
      <w:r>
        <w:t>useAutomaticTime</w:t>
      </w:r>
      <w:proofErr w:type="spellEnd"/>
      <w:r>
        <w:t>, no changes</w:t>
      </w:r>
    </w:p>
    <w:p w:rsidR="009A0AF3" w:rsidRDefault="009A0AF3" w:rsidP="00653832">
      <w:pPr>
        <w:pStyle w:val="ListParagraph"/>
        <w:numPr>
          <w:ilvl w:val="0"/>
          <w:numId w:val="18"/>
        </w:numPr>
      </w:pPr>
      <w:proofErr w:type="spellStart"/>
      <w:r>
        <w:t>getTimeMode</w:t>
      </w:r>
      <w:proofErr w:type="spellEnd"/>
      <w:r>
        <w:t>, no changes</w:t>
      </w:r>
    </w:p>
    <w:p w:rsidR="009A0AF3" w:rsidRDefault="009A0AF3" w:rsidP="00653832">
      <w:pPr>
        <w:pStyle w:val="ListParagraph"/>
        <w:numPr>
          <w:ilvl w:val="0"/>
          <w:numId w:val="18"/>
        </w:numPr>
      </w:pPr>
      <w:proofErr w:type="spellStart"/>
      <w:r>
        <w:t>applyManualTimeShift</w:t>
      </w:r>
      <w:proofErr w:type="spellEnd"/>
      <w:r>
        <w:t>, no changes</w:t>
      </w:r>
    </w:p>
    <w:p w:rsidR="009A0AF3" w:rsidRDefault="009A0AF3" w:rsidP="00653832">
      <w:pPr>
        <w:pStyle w:val="ListParagraph"/>
        <w:numPr>
          <w:ilvl w:val="0"/>
          <w:numId w:val="18"/>
        </w:numPr>
      </w:pPr>
      <w:proofErr w:type="spellStart"/>
      <w:r>
        <w:t>setManualTime</w:t>
      </w:r>
      <w:proofErr w:type="spellEnd"/>
      <w:r>
        <w:t>, resolution changed from Picoseconds (</w:t>
      </w:r>
      <w:proofErr w:type="spellStart"/>
      <w:r>
        <w:t>MAL:FineTime</w:t>
      </w:r>
      <w:proofErr w:type="spellEnd"/>
      <w:r>
        <w:t xml:space="preserve">) to </w:t>
      </w:r>
      <w:proofErr w:type="spellStart"/>
      <w:r>
        <w:t>Miliseconds</w:t>
      </w:r>
      <w:proofErr w:type="spellEnd"/>
      <w:r>
        <w:t xml:space="preserve"> (</w:t>
      </w:r>
      <w:proofErr w:type="spellStart"/>
      <w:r>
        <w:t>MAL:Time</w:t>
      </w:r>
      <w:proofErr w:type="spellEnd"/>
      <w:r>
        <w:t>).</w:t>
      </w:r>
    </w:p>
    <w:p w:rsidR="009A0AF3" w:rsidRDefault="009A0AF3" w:rsidP="009A0AF3"/>
    <w:p w:rsidR="00B00674" w:rsidRDefault="00B00674">
      <w:pPr>
        <w:pStyle w:val="Heading3"/>
        <w:pPrChange w:id="1573" w:author="Dominik Marszk" w:date="2017-02-15T10:53:00Z">
          <w:pPr>
            <w:pStyle w:val="Heading2"/>
          </w:pPr>
        </w:pPrChange>
      </w:pPr>
      <w:bookmarkStart w:id="1574" w:name="_Toc474933368"/>
      <w:proofErr w:type="spellStart"/>
      <w:r>
        <w:t>ExperimentWD</w:t>
      </w:r>
      <w:proofErr w:type="spellEnd"/>
      <w:r>
        <w:t xml:space="preserve"> service</w:t>
      </w:r>
      <w:r w:rsidRPr="00B00674">
        <w:t xml:space="preserve"> (Area OPSSAT_PF)</w:t>
      </w:r>
      <w:bookmarkEnd w:id="1574"/>
      <w:r w:rsidRPr="00B00674">
        <w:tab/>
      </w:r>
    </w:p>
    <w:p w:rsidR="00B00674" w:rsidRDefault="00B00674" w:rsidP="00B00674">
      <w:r>
        <w:t>No changes.</w:t>
      </w:r>
    </w:p>
    <w:p w:rsidR="00B00674" w:rsidRDefault="00B00674" w:rsidP="00B00674"/>
    <w:p w:rsidR="00B00674" w:rsidRDefault="00B00674">
      <w:pPr>
        <w:pStyle w:val="Heading3"/>
        <w:pPrChange w:id="1575" w:author="Dominik Marszk" w:date="2017-02-15T10:53:00Z">
          <w:pPr>
            <w:pStyle w:val="Heading2"/>
          </w:pPr>
        </w:pPrChange>
      </w:pPr>
      <w:bookmarkStart w:id="1576" w:name="_Toc474933369"/>
      <w:r>
        <w:t>GPS service</w:t>
      </w:r>
      <w:r w:rsidRPr="00B00674">
        <w:t xml:space="preserve"> (Area OPSSAT_PF)</w:t>
      </w:r>
      <w:bookmarkEnd w:id="1576"/>
      <w:r w:rsidRPr="00B00674">
        <w:tab/>
      </w:r>
    </w:p>
    <w:p w:rsidR="00A459D7" w:rsidRDefault="003D385C" w:rsidP="00B00674">
      <w:r>
        <w:t>SGICD</w:t>
      </w:r>
      <w:r w:rsidR="00A459D7" w:rsidRPr="00A459D7">
        <w:t xml:space="preserve"> provided only an empty placeholder (no operations defined).</w:t>
      </w:r>
    </w:p>
    <w:p w:rsidR="00B00674" w:rsidRDefault="00B00674" w:rsidP="00B00674">
      <w:r>
        <w:t>One service operation has been defined on the OBSW ICD:</w:t>
      </w:r>
    </w:p>
    <w:p w:rsidR="00B00674" w:rsidRDefault="00B00674" w:rsidP="00653832">
      <w:pPr>
        <w:pStyle w:val="ListParagraph"/>
        <w:numPr>
          <w:ilvl w:val="0"/>
          <w:numId w:val="19"/>
        </w:numPr>
      </w:pPr>
      <w:proofErr w:type="spellStart"/>
      <w:r w:rsidRPr="00B00674">
        <w:t>getGPSData</w:t>
      </w:r>
      <w:proofErr w:type="spellEnd"/>
      <w:ins w:id="1577" w:author="Dominik Marszk" w:date="2017-02-14T18:33:00Z">
        <w:r w:rsidR="006A3BA5">
          <w:t xml:space="preserve"> - </w:t>
        </w:r>
      </w:ins>
      <w:del w:id="1578" w:author="Dominik Marszk" w:date="2017-02-14T18:33:00Z">
        <w:r w:rsidDel="006A3BA5">
          <w:delText xml:space="preserve">, it’s </w:delText>
        </w:r>
      </w:del>
      <w:r>
        <w:t>a PROGRESS operation</w:t>
      </w:r>
      <w:ins w:id="1579" w:author="Dominik Marszk" w:date="2017-02-14T18:21:00Z">
        <w:r w:rsidR="001010DD">
          <w:t xml:space="preserve"> allowing t</w:t>
        </w:r>
      </w:ins>
      <w:ins w:id="1580" w:author="Dominik Marszk" w:date="2017-02-14T18:22:00Z">
        <w:r w:rsidR="001010DD">
          <w:t>o issue a NMEA command to the GPS receiver and receive a response</w:t>
        </w:r>
      </w:ins>
      <w:r>
        <w:t>.</w:t>
      </w:r>
    </w:p>
    <w:p w:rsidR="00B00674" w:rsidRDefault="00B00674">
      <w:pPr>
        <w:pStyle w:val="Heading3"/>
        <w:pPrChange w:id="1581" w:author="Dominik Marszk" w:date="2017-02-15T10:53:00Z">
          <w:pPr>
            <w:pStyle w:val="Heading2"/>
          </w:pPr>
        </w:pPrChange>
      </w:pPr>
      <w:bookmarkStart w:id="1582" w:name="_Toc474933370"/>
      <w:proofErr w:type="spellStart"/>
      <w:r w:rsidRPr="00B00674">
        <w:t>CoarseADCS</w:t>
      </w:r>
      <w:proofErr w:type="spellEnd"/>
      <w:r>
        <w:t xml:space="preserve"> service (</w:t>
      </w:r>
      <w:r w:rsidRPr="00B00674">
        <w:t>Area OPSSAT_PF)</w:t>
      </w:r>
      <w:bookmarkEnd w:id="1582"/>
      <w:r w:rsidRPr="00B00674">
        <w:tab/>
      </w:r>
    </w:p>
    <w:p w:rsidR="00A459D7" w:rsidRDefault="003D385C" w:rsidP="00A459D7">
      <w:r>
        <w:t>SGICD</w:t>
      </w:r>
      <w:r w:rsidR="00A459D7">
        <w:t xml:space="preserve"> provided only</w:t>
      </w:r>
      <w:r w:rsidR="00A459D7" w:rsidRPr="00A459D7">
        <w:t xml:space="preserve"> an empty placeholder (no operations defined).</w:t>
      </w:r>
    </w:p>
    <w:p w:rsidR="00A459D7" w:rsidRPr="00A459D7" w:rsidRDefault="00A459D7" w:rsidP="00A459D7">
      <w:r>
        <w:t>Four SUBMIT operations have been defined:</w:t>
      </w:r>
    </w:p>
    <w:p w:rsidR="00A459D7" w:rsidRDefault="00A459D7" w:rsidP="001010DD">
      <w:pPr>
        <w:pStyle w:val="ListParagraph"/>
        <w:numPr>
          <w:ilvl w:val="0"/>
          <w:numId w:val="19"/>
        </w:numPr>
      </w:pPr>
      <w:proofErr w:type="spellStart"/>
      <w:r>
        <w:t>setADCSMode</w:t>
      </w:r>
      <w:proofErr w:type="spellEnd"/>
      <w:ins w:id="1583" w:author="Dominik Marszk" w:date="2017-02-14T18:23:00Z">
        <w:r w:rsidR="001010DD">
          <w:t xml:space="preserve">, allows </w:t>
        </w:r>
        <w:r w:rsidR="001010DD" w:rsidRPr="001010DD">
          <w:t>to change the coarse ADCS mode.</w:t>
        </w:r>
      </w:ins>
    </w:p>
    <w:p w:rsidR="00A459D7" w:rsidRDefault="00A459D7" w:rsidP="001010DD">
      <w:pPr>
        <w:pStyle w:val="ListParagraph"/>
        <w:numPr>
          <w:ilvl w:val="0"/>
          <w:numId w:val="19"/>
        </w:numPr>
      </w:pPr>
      <w:proofErr w:type="spellStart"/>
      <w:r>
        <w:t>setNavTransMode</w:t>
      </w:r>
      <w:proofErr w:type="spellEnd"/>
      <w:ins w:id="1584" w:author="Dominik Marszk" w:date="2017-02-14T18:23:00Z">
        <w:r w:rsidR="001010DD">
          <w:t xml:space="preserve">, allows to </w:t>
        </w:r>
        <w:r w:rsidR="001010DD" w:rsidRPr="001010DD">
          <w:t>switch the translational navigation flag of the coarse ADCS.</w:t>
        </w:r>
      </w:ins>
    </w:p>
    <w:p w:rsidR="00A459D7" w:rsidRDefault="00A459D7" w:rsidP="001010DD">
      <w:pPr>
        <w:pStyle w:val="ListParagraph"/>
        <w:numPr>
          <w:ilvl w:val="0"/>
          <w:numId w:val="19"/>
        </w:numPr>
      </w:pPr>
      <w:proofErr w:type="spellStart"/>
      <w:r>
        <w:t>uploadOrbitTLE</w:t>
      </w:r>
      <w:proofErr w:type="spellEnd"/>
      <w:ins w:id="1585" w:author="Dominik Marszk" w:date="2017-02-14T18:24:00Z">
        <w:r w:rsidR="001010DD">
          <w:t xml:space="preserve">, allows to </w:t>
        </w:r>
        <w:r w:rsidR="001010DD" w:rsidRPr="001010DD">
          <w:t>upload new orbit TLE values to be used by the coarse ADCS.</w:t>
        </w:r>
      </w:ins>
    </w:p>
    <w:p w:rsidR="00B00674" w:rsidRDefault="00A459D7" w:rsidP="001010DD">
      <w:pPr>
        <w:pStyle w:val="ListParagraph"/>
        <w:numPr>
          <w:ilvl w:val="0"/>
          <w:numId w:val="19"/>
        </w:numPr>
      </w:pPr>
      <w:proofErr w:type="spellStart"/>
      <w:r>
        <w:t>resetADCS</w:t>
      </w:r>
      <w:proofErr w:type="spellEnd"/>
      <w:ins w:id="1586" w:author="Dominik Marszk" w:date="2017-02-14T18:24:00Z">
        <w:r w:rsidR="001010DD">
          <w:t xml:space="preserve">, allows </w:t>
        </w:r>
        <w:r w:rsidR="001010DD" w:rsidRPr="001010DD">
          <w:t>to stop and reinitialize the coarse ADCS component of the OBSW.</w:t>
        </w:r>
      </w:ins>
    </w:p>
    <w:p w:rsidR="00A459D7" w:rsidRDefault="0015313D">
      <w:pPr>
        <w:pStyle w:val="Heading3"/>
        <w:pPrChange w:id="1587" w:author="Dominik Marszk" w:date="2017-02-15T10:53:00Z">
          <w:pPr>
            <w:pStyle w:val="Heading2"/>
          </w:pPr>
        </w:pPrChange>
      </w:pPr>
      <w:bookmarkStart w:id="1588" w:name="_Toc474933371"/>
      <w:proofErr w:type="spellStart"/>
      <w:r>
        <w:t>AdvancedOBC</w:t>
      </w:r>
      <w:proofErr w:type="spellEnd"/>
      <w:r>
        <w:t xml:space="preserve"> service (Area OPSSAT_PF)</w:t>
      </w:r>
      <w:bookmarkEnd w:id="1588"/>
      <w:r>
        <w:t xml:space="preserve"> </w:t>
      </w:r>
    </w:p>
    <w:p w:rsidR="00ED30A6" w:rsidRDefault="002304B4" w:rsidP="00ED30A6">
      <w:r>
        <w:t>Two</w:t>
      </w:r>
      <w:r w:rsidR="00ED30A6">
        <w:t xml:space="preserve"> operations were kept</w:t>
      </w:r>
      <w:r>
        <w:t>, one removed</w:t>
      </w:r>
      <w:del w:id="1589" w:author="Dominik Marszk" w:date="2017-02-14T18:24:00Z">
        <w:r w:rsidDel="001010DD">
          <w:delText xml:space="preserve"> </w:delText>
        </w:r>
      </w:del>
      <w:r w:rsidR="00ED30A6">
        <w:t>, t</w:t>
      </w:r>
      <w:r>
        <w:t xml:space="preserve">hree </w:t>
      </w:r>
      <w:r w:rsidR="00ED30A6">
        <w:t>new were added:</w:t>
      </w:r>
    </w:p>
    <w:p w:rsidR="006A3BA5" w:rsidRDefault="00ED30A6" w:rsidP="006A3BA5">
      <w:pPr>
        <w:pStyle w:val="ListParagraph"/>
        <w:numPr>
          <w:ilvl w:val="0"/>
          <w:numId w:val="21"/>
        </w:numPr>
        <w:rPr>
          <w:ins w:id="1590" w:author="Dominik Marszk" w:date="2017-02-14T18:32:00Z"/>
        </w:rPr>
      </w:pPr>
      <w:proofErr w:type="spellStart"/>
      <w:r>
        <w:t>performHealthCheck</w:t>
      </w:r>
      <w:proofErr w:type="spellEnd"/>
      <w:ins w:id="1591" w:author="Dominik Marszk" w:date="2017-02-14T18:32:00Z">
        <w:r w:rsidR="006A3BA5">
          <w:t xml:space="preserve"> – modified:</w:t>
        </w:r>
      </w:ins>
    </w:p>
    <w:p w:rsidR="006239E1" w:rsidDel="006A3BA5" w:rsidRDefault="006239E1">
      <w:pPr>
        <w:numPr>
          <w:ilvl w:val="0"/>
          <w:numId w:val="21"/>
        </w:numPr>
        <w:rPr>
          <w:del w:id="1592" w:author="Dominik Marszk" w:date="2017-02-14T18:32:00Z"/>
        </w:rPr>
        <w:pPrChange w:id="1593" w:author="Dominik Marszk" w:date="2017-02-15T10:17:00Z">
          <w:pPr>
            <w:pStyle w:val="ListParagraph"/>
            <w:numPr>
              <w:numId w:val="21"/>
            </w:numPr>
            <w:ind w:hanging="360"/>
          </w:pPr>
        </w:pPrChange>
      </w:pPr>
    </w:p>
    <w:p w:rsidR="006239E1" w:rsidRDefault="001010DD" w:rsidP="00653832">
      <w:pPr>
        <w:pStyle w:val="ListParagraph"/>
        <w:numPr>
          <w:ilvl w:val="1"/>
          <w:numId w:val="21"/>
        </w:numPr>
      </w:pPr>
      <w:ins w:id="1594" w:author="Dominik Marszk" w:date="2017-02-14T18:27:00Z">
        <w:r>
          <w:t>H</w:t>
        </w:r>
      </w:ins>
      <w:del w:id="1595" w:author="Dominik Marszk" w:date="2017-02-14T18:27:00Z">
        <w:r w:rsidR="006239E1" w:rsidDel="001010DD">
          <w:delText>h</w:delText>
        </w:r>
      </w:del>
      <w:r w:rsidR="006239E1">
        <w:t xml:space="preserve">as been extended to support multiple checks by introducing a </w:t>
      </w:r>
      <w:r w:rsidR="00CF063F">
        <w:t>“test identification number</w:t>
      </w:r>
      <w:ins w:id="1596" w:author="Dominik Marszk" w:date="2017-02-14T18:27:00Z">
        <w:r>
          <w:t>”</w:t>
        </w:r>
      </w:ins>
      <w:del w:id="1597" w:author="Dominik Marszk" w:date="2017-02-14T18:27:00Z">
        <w:r w:rsidR="006239E1" w:rsidDel="001010DD">
          <w:delText xml:space="preserve"> </w:delText>
        </w:r>
      </w:del>
    </w:p>
    <w:p w:rsidR="00ED30A6" w:rsidRDefault="00CF063F" w:rsidP="00653832">
      <w:pPr>
        <w:pStyle w:val="ListParagraph"/>
        <w:numPr>
          <w:ilvl w:val="1"/>
          <w:numId w:val="21"/>
        </w:numPr>
      </w:pPr>
      <w:r>
        <w:t xml:space="preserve">Test result set to Attribute </w:t>
      </w:r>
      <w:r w:rsidR="006239E1">
        <w:t>(</w:t>
      </w:r>
      <w:r w:rsidR="003D385C">
        <w:t>SGICD</w:t>
      </w:r>
      <w:r w:rsidR="006239E1">
        <w:t xml:space="preserve"> provided only a True/False results)</w:t>
      </w:r>
      <w:r>
        <w:rPr>
          <w:rStyle w:val="FootnoteReference"/>
        </w:rPr>
        <w:footnoteReference w:id="2"/>
      </w:r>
    </w:p>
    <w:p w:rsidR="002304B4" w:rsidRDefault="00ED30A6" w:rsidP="00653832">
      <w:pPr>
        <w:pStyle w:val="ListParagraph"/>
        <w:numPr>
          <w:ilvl w:val="0"/>
          <w:numId w:val="21"/>
        </w:numPr>
      </w:pPr>
      <w:proofErr w:type="spellStart"/>
      <w:r>
        <w:t>loadSoMImage</w:t>
      </w:r>
      <w:proofErr w:type="spellEnd"/>
      <w:ins w:id="1603" w:author="Dominik Marszk" w:date="2017-02-14T18:32:00Z">
        <w:r w:rsidR="006A3BA5">
          <w:t xml:space="preserve"> – modified:</w:t>
        </w:r>
      </w:ins>
      <w:del w:id="1604" w:author="Dominik Marszk" w:date="2017-02-14T18:26:00Z">
        <w:r w:rsidR="002304B4" w:rsidDel="001010DD">
          <w:delText>, updated to that</w:delText>
        </w:r>
      </w:del>
      <w:del w:id="1605" w:author="Dominik Marszk" w:date="2017-02-14T18:32:00Z">
        <w:r w:rsidR="002304B4" w:rsidDel="00326376">
          <w:delText>:</w:delText>
        </w:r>
      </w:del>
    </w:p>
    <w:p w:rsidR="00ED30A6" w:rsidRDefault="002304B4" w:rsidP="00653832">
      <w:pPr>
        <w:pStyle w:val="ListParagraph"/>
        <w:numPr>
          <w:ilvl w:val="1"/>
          <w:numId w:val="21"/>
        </w:numPr>
      </w:pPr>
      <w:del w:id="1606" w:author="Dominik Marszk" w:date="2017-02-14T18:29:00Z">
        <w:r w:rsidDel="001010DD">
          <w:delText>now be specified to</w:delText>
        </w:r>
      </w:del>
      <w:ins w:id="1607" w:author="Dominik Marszk" w:date="2017-02-14T18:29:00Z">
        <w:r w:rsidR="001010DD">
          <w:t>removed</w:t>
        </w:r>
      </w:ins>
      <w:del w:id="1608" w:author="Dominik Marszk" w:date="2017-02-14T18:29:00Z">
        <w:r w:rsidDel="001010DD">
          <w:delText xml:space="preserve"> which</w:delText>
        </w:r>
      </w:del>
      <w:r>
        <w:t xml:space="preserve"> </w:t>
      </w:r>
      <w:proofErr w:type="spellStart"/>
      <w:r>
        <w:t>SoM</w:t>
      </w:r>
      <w:proofErr w:type="spellEnd"/>
      <w:ins w:id="1609" w:author="Dominik Marszk" w:date="2017-02-14T18:29:00Z">
        <w:r w:rsidR="001010DD">
          <w:t xml:space="preserve"> id</w:t>
        </w:r>
      </w:ins>
      <w:del w:id="1610" w:author="Dominik Marszk" w:date="2017-02-14T18:29:00Z">
        <w:r w:rsidDel="001010DD">
          <w:delText xml:space="preserve"> the image will be uploaded</w:delText>
        </w:r>
      </w:del>
      <w:ins w:id="1611" w:author="Dominik Marszk" w:date="2017-02-14T18:29:00Z">
        <w:r w:rsidR="001010DD">
          <w:t xml:space="preserve">, specifying which </w:t>
        </w:r>
        <w:proofErr w:type="spellStart"/>
        <w:r w:rsidR="001010DD">
          <w:t>SoM</w:t>
        </w:r>
        <w:proofErr w:type="spellEnd"/>
        <w:r w:rsidR="001010DD">
          <w:t xml:space="preserve"> the image would be uploaded to,</w:t>
        </w:r>
      </w:ins>
    </w:p>
    <w:p w:rsidR="002304B4" w:rsidRDefault="002304B4" w:rsidP="00653832">
      <w:pPr>
        <w:pStyle w:val="ListParagraph"/>
        <w:numPr>
          <w:ilvl w:val="1"/>
          <w:numId w:val="21"/>
        </w:numPr>
      </w:pPr>
      <w:proofErr w:type="spellStart"/>
      <w:r>
        <w:t>imageID</w:t>
      </w:r>
      <w:proofErr w:type="spellEnd"/>
      <w:r>
        <w:t xml:space="preserve"> has been renamed to </w:t>
      </w:r>
      <w:proofErr w:type="spellStart"/>
      <w:r>
        <w:t>imageNumber</w:t>
      </w:r>
      <w:proofErr w:type="spellEnd"/>
      <w:r>
        <w:t>.</w:t>
      </w:r>
    </w:p>
    <w:p w:rsidR="002304B4" w:rsidRDefault="002304B4" w:rsidP="00653832">
      <w:pPr>
        <w:pStyle w:val="ListParagraph"/>
        <w:numPr>
          <w:ilvl w:val="0"/>
          <w:numId w:val="21"/>
        </w:numPr>
      </w:pPr>
      <w:proofErr w:type="spellStart"/>
      <w:r w:rsidRPr="002304B4">
        <w:t>uploadOrbitTLE</w:t>
      </w:r>
      <w:proofErr w:type="spellEnd"/>
      <w:ins w:id="1612" w:author="Dominik Marszk" w:date="2017-02-14T18:31:00Z">
        <w:r w:rsidR="00326376">
          <w:t xml:space="preserve"> </w:t>
        </w:r>
      </w:ins>
      <w:ins w:id="1613" w:author="Dominik Marszk" w:date="2017-02-14T18:32:00Z">
        <w:r w:rsidR="00326376">
          <w:t>–</w:t>
        </w:r>
      </w:ins>
      <w:del w:id="1614" w:author="Dominik Marszk" w:date="2017-02-14T18:31:00Z">
        <w:r w:rsidRPr="002304B4" w:rsidDel="00326376">
          <w:delText>,</w:delText>
        </w:r>
      </w:del>
      <w:r w:rsidRPr="002304B4">
        <w:t xml:space="preserve"> removed</w:t>
      </w:r>
      <w:ins w:id="1615" w:author="Dominik Marszk" w:date="2017-02-14T18:26:00Z">
        <w:r w:rsidR="001010DD">
          <w:t xml:space="preserve"> (</w:t>
        </w:r>
      </w:ins>
      <w:ins w:id="1616" w:author="Dominik Marszk" w:date="2017-02-15T13:39:00Z">
        <w:r w:rsidR="00F803DB">
          <w:t>moved to</w:t>
        </w:r>
      </w:ins>
      <w:ins w:id="1617" w:author="Dominik Marszk" w:date="2017-02-14T18:26:00Z">
        <w:r w:rsidR="001010DD">
          <w:t xml:space="preserve"> </w:t>
        </w:r>
        <w:proofErr w:type="spellStart"/>
        <w:r w:rsidR="001010DD">
          <w:t>CoarseADCS</w:t>
        </w:r>
        <w:proofErr w:type="spellEnd"/>
        <w:r w:rsidR="001010DD">
          <w:t xml:space="preserve"> service)</w:t>
        </w:r>
      </w:ins>
      <w:ins w:id="1618" w:author="Dominik Marszk" w:date="2017-02-14T18:32:00Z">
        <w:r w:rsidR="006A3BA5">
          <w:t>.</w:t>
        </w:r>
      </w:ins>
    </w:p>
    <w:p w:rsidR="00ED30A6" w:rsidRDefault="00ED30A6" w:rsidP="00653832">
      <w:pPr>
        <w:pStyle w:val="ListParagraph"/>
        <w:numPr>
          <w:ilvl w:val="0"/>
          <w:numId w:val="21"/>
        </w:numPr>
      </w:pPr>
      <w:proofErr w:type="spellStart"/>
      <w:r>
        <w:t>resetOBSW</w:t>
      </w:r>
      <w:proofErr w:type="spellEnd"/>
      <w:ins w:id="1619" w:author="Dominik Marszk" w:date="2017-02-14T18:32:00Z">
        <w:r w:rsidR="00326376">
          <w:t xml:space="preserve"> – added, </w:t>
        </w:r>
      </w:ins>
      <w:del w:id="1620" w:author="Dominik Marszk" w:date="2017-02-14T18:31:00Z">
        <w:r w:rsidR="002304B4" w:rsidDel="00326376">
          <w:delText>,</w:delText>
        </w:r>
      </w:del>
      <w:del w:id="1621" w:author="Dominik Marszk" w:date="2017-02-14T18:32:00Z">
        <w:r w:rsidR="002304B4" w:rsidDel="00326376">
          <w:delText xml:space="preserve"> </w:delText>
        </w:r>
      </w:del>
      <w:del w:id="1622" w:author="Dominik Marszk" w:date="2017-02-14T18:26:00Z">
        <w:r w:rsidR="002304B4" w:rsidDel="001010DD">
          <w:delText>new</w:delText>
        </w:r>
      </w:del>
      <w:ins w:id="1623" w:author="Dominik Marszk" w:date="2017-02-14T18:30:00Z">
        <w:r w:rsidR="001010DD">
          <w:t>resets OBSW</w:t>
        </w:r>
      </w:ins>
      <w:ins w:id="1624" w:author="Dominik Marszk" w:date="2017-02-14T18:32:00Z">
        <w:r w:rsidR="006A3BA5">
          <w:t>.</w:t>
        </w:r>
      </w:ins>
    </w:p>
    <w:p w:rsidR="00ED30A6" w:rsidRDefault="00ED30A6" w:rsidP="001010DD">
      <w:pPr>
        <w:pStyle w:val="ListParagraph"/>
        <w:numPr>
          <w:ilvl w:val="0"/>
          <w:numId w:val="21"/>
        </w:numPr>
      </w:pPr>
      <w:r>
        <w:t>readI2CPayload</w:t>
      </w:r>
      <w:ins w:id="1625" w:author="Dominik Marszk" w:date="2017-02-14T18:32:00Z">
        <w:r w:rsidR="00326376">
          <w:t xml:space="preserve"> – </w:t>
        </w:r>
      </w:ins>
      <w:del w:id="1626" w:author="Dominik Marszk" w:date="2017-02-14T18:32:00Z">
        <w:r w:rsidR="002304B4" w:rsidDel="00326376">
          <w:delText xml:space="preserve">, </w:delText>
        </w:r>
      </w:del>
      <w:del w:id="1627" w:author="Dominik Marszk" w:date="2017-02-14T18:30:00Z">
        <w:r w:rsidR="002304B4" w:rsidDel="001010DD">
          <w:delText>new</w:delText>
        </w:r>
      </w:del>
      <w:ins w:id="1628" w:author="Dominik Marszk" w:date="2017-02-14T18:32:00Z">
        <w:r w:rsidR="00326376">
          <w:t>added,</w:t>
        </w:r>
      </w:ins>
      <w:ins w:id="1629" w:author="Dominik Marszk" w:date="2017-02-14T18:30:00Z">
        <w:r w:rsidR="001010DD">
          <w:t xml:space="preserve"> a</w:t>
        </w:r>
      </w:ins>
      <w:del w:id="1630" w:author="Dominik Marszk" w:date="2017-02-14T18:30:00Z">
        <w:r w:rsidR="002304B4" w:rsidDel="001010DD">
          <w:rPr>
            <w:rStyle w:val="FootnoteReference"/>
          </w:rPr>
          <w:footnoteReference w:id="3"/>
        </w:r>
      </w:del>
      <w:ins w:id="1633" w:author="Dominik Marszk" w:date="2017-02-14T18:30:00Z">
        <w:r w:rsidR="001010DD">
          <w:t xml:space="preserve">llows </w:t>
        </w:r>
        <w:r w:rsidR="001010DD" w:rsidRPr="001010DD">
          <w:t>to read (receive) da</w:t>
        </w:r>
        <w:r w:rsidR="00326376">
          <w:t>ta from the I2C payload device</w:t>
        </w:r>
      </w:ins>
      <w:ins w:id="1634" w:author="Dominik Marszk" w:date="2017-02-14T18:33:00Z">
        <w:r w:rsidR="006A3BA5">
          <w:t>.</w:t>
        </w:r>
      </w:ins>
      <w:del w:id="1635" w:author="Dominik Marszk" w:date="2017-02-14T18:30:00Z">
        <w:r w:rsidR="002304B4" w:rsidDel="001010DD">
          <w:delText xml:space="preserve"> </w:delText>
        </w:r>
      </w:del>
    </w:p>
    <w:p w:rsidR="00ED30A6" w:rsidRDefault="00ED30A6">
      <w:pPr>
        <w:pStyle w:val="ListParagraph"/>
        <w:numPr>
          <w:ilvl w:val="0"/>
          <w:numId w:val="21"/>
        </w:numPr>
      </w:pPr>
      <w:r>
        <w:t>writeI2CPayload</w:t>
      </w:r>
      <w:ins w:id="1636" w:author="Dominik Marszk" w:date="2017-02-14T18:32:00Z">
        <w:r w:rsidR="00326376">
          <w:t xml:space="preserve"> – added,</w:t>
        </w:r>
      </w:ins>
      <w:del w:id="1637" w:author="Dominik Marszk" w:date="2017-02-14T18:32:00Z">
        <w:r w:rsidR="002304B4" w:rsidDel="00326376">
          <w:delText xml:space="preserve">, </w:delText>
        </w:r>
      </w:del>
      <w:del w:id="1638" w:author="Dominik Marszk" w:date="2017-02-14T18:30:00Z">
        <w:r w:rsidR="002304B4" w:rsidDel="001010DD">
          <w:delText>new</w:delText>
        </w:r>
      </w:del>
      <w:ins w:id="1639" w:author="Dominik Marszk" w:date="2017-02-14T18:31:00Z">
        <w:r w:rsidR="00326376">
          <w:t xml:space="preserve"> allows </w:t>
        </w:r>
        <w:r w:rsidR="00326376" w:rsidRPr="001010DD">
          <w:t xml:space="preserve">to </w:t>
        </w:r>
        <w:r w:rsidR="00326376">
          <w:t>write</w:t>
        </w:r>
        <w:r w:rsidR="00326376" w:rsidRPr="001010DD">
          <w:t xml:space="preserve"> (</w:t>
        </w:r>
        <w:r w:rsidR="00326376">
          <w:t>send</w:t>
        </w:r>
        <w:r w:rsidR="00326376" w:rsidRPr="001010DD">
          <w:t>) da</w:t>
        </w:r>
        <w:r w:rsidR="00326376">
          <w:t>ta to the I2C payload device.</w:t>
        </w:r>
      </w:ins>
      <w:del w:id="1640" w:author="Dominik Marszk" w:date="2017-02-14T18:31:00Z">
        <w:r w:rsidR="002304B4" w:rsidDel="00326376">
          <w:rPr>
            <w:rStyle w:val="FootnoteReference"/>
          </w:rPr>
          <w:footnoteReference w:id="4"/>
        </w:r>
      </w:del>
    </w:p>
    <w:p w:rsidR="00E714B9" w:rsidRDefault="00E714B9" w:rsidP="00E714B9"/>
    <w:p w:rsidR="00E714B9" w:rsidRDefault="00E714B9">
      <w:pPr>
        <w:pStyle w:val="Heading2"/>
        <w:pPrChange w:id="1643" w:author="Dominik Marszk" w:date="2017-02-15T10:53:00Z">
          <w:pPr>
            <w:pStyle w:val="Heading1"/>
          </w:pPr>
        </w:pPrChange>
      </w:pPr>
      <w:bookmarkStart w:id="1644" w:name="_Toc474933372"/>
      <w:r w:rsidRPr="00957EF2">
        <w:lastRenderedPageBreak/>
        <w:t>COM</w:t>
      </w:r>
      <w:r>
        <w:t xml:space="preserve"> and M&amp;C services</w:t>
      </w:r>
      <w:bookmarkEnd w:id="1644"/>
    </w:p>
    <w:p w:rsidR="00957EF2" w:rsidRDefault="00957EF2" w:rsidP="00E714B9">
      <w:r>
        <w:t xml:space="preserve">This chapter compares the OBSW ICD against the CCSDS MO Common Object Model and Monitoring and Control Services books (It uses the books </w:t>
      </w:r>
      <w:r w:rsidRPr="00957EF2">
        <w:t>CCSDS 521.1-B-1</w:t>
      </w:r>
      <w:r>
        <w:t xml:space="preserve"> and </w:t>
      </w:r>
      <w:r w:rsidRPr="00957EF2">
        <w:t>522x1r3</w:t>
      </w:r>
      <w:r>
        <w:t xml:space="preserve"> </w:t>
      </w:r>
      <w:r w:rsidRPr="00957EF2">
        <w:t>respectively</w:t>
      </w:r>
      <w:r>
        <w:t>).</w:t>
      </w:r>
    </w:p>
    <w:p w:rsidR="00957EF2" w:rsidRDefault="00957EF2" w:rsidP="00E714B9"/>
    <w:p w:rsidR="00747B12" w:rsidRDefault="006E070E">
      <w:pPr>
        <w:pStyle w:val="Heading3"/>
        <w:pPrChange w:id="1645" w:author="Dominik Marszk" w:date="2017-02-15T10:53:00Z">
          <w:pPr>
            <w:pStyle w:val="Heading2"/>
          </w:pPr>
        </w:pPrChange>
      </w:pPr>
      <w:bookmarkStart w:id="1646" w:name="_Toc474933373"/>
      <w:r>
        <w:t>Event service (Area COM)</w:t>
      </w:r>
      <w:bookmarkEnd w:id="1646"/>
    </w:p>
    <w:p w:rsidR="00AE6737" w:rsidRPr="006A3BA5" w:rsidRDefault="00AE6737" w:rsidP="000144BB">
      <w:pPr>
        <w:autoSpaceDE w:val="0"/>
        <w:autoSpaceDN w:val="0"/>
        <w:adjustRightInd w:val="0"/>
        <w:spacing w:line="240" w:lineRule="auto"/>
        <w:rPr>
          <w:rFonts w:cs="Verdana"/>
          <w:color w:val="000000"/>
          <w:szCs w:val="20"/>
          <w:rPrChange w:id="1647" w:author="Dominik Marszk" w:date="2017-02-14T18:33:00Z">
            <w:rPr>
              <w:rFonts w:ascii="Verdana" w:hAnsi="Verdana" w:cs="Verdana"/>
              <w:color w:val="000000"/>
              <w:sz w:val="18"/>
              <w:szCs w:val="18"/>
            </w:rPr>
          </w:rPrChange>
        </w:rPr>
      </w:pPr>
      <w:r w:rsidRPr="006A3BA5">
        <w:rPr>
          <w:rFonts w:cs="Verdana"/>
          <w:color w:val="000000"/>
          <w:szCs w:val="20"/>
          <w:rPrChange w:id="1648" w:author="Dominik Marszk" w:date="2017-02-14T18:33:00Z">
            <w:rPr>
              <w:rFonts w:ascii="Verdana" w:hAnsi="Verdana" w:cs="Verdana"/>
              <w:color w:val="000000"/>
              <w:sz w:val="18"/>
              <w:szCs w:val="18"/>
            </w:rPr>
          </w:rPrChange>
        </w:rPr>
        <w:t>This service has only a s</w:t>
      </w:r>
      <w:r w:rsidR="000144BB" w:rsidRPr="006A3BA5">
        <w:rPr>
          <w:rFonts w:cs="Verdana"/>
          <w:color w:val="000000"/>
          <w:szCs w:val="20"/>
          <w:rPrChange w:id="1649" w:author="Dominik Marszk" w:date="2017-02-14T18:33:00Z">
            <w:rPr>
              <w:rFonts w:ascii="Verdana" w:hAnsi="Verdana" w:cs="Verdana"/>
              <w:color w:val="000000"/>
              <w:sz w:val="18"/>
              <w:szCs w:val="18"/>
            </w:rPr>
          </w:rPrChange>
        </w:rPr>
        <w:t>ingle operation ‘</w:t>
      </w:r>
      <w:proofErr w:type="spellStart"/>
      <w:r w:rsidRPr="006A3BA5">
        <w:rPr>
          <w:rFonts w:cs="Verdana"/>
          <w:color w:val="000000"/>
          <w:szCs w:val="20"/>
          <w:rPrChange w:id="1650" w:author="Dominik Marszk" w:date="2017-02-14T18:33:00Z">
            <w:rPr>
              <w:rFonts w:ascii="Verdana" w:hAnsi="Verdana" w:cs="Verdana"/>
              <w:color w:val="000000"/>
              <w:sz w:val="18"/>
              <w:szCs w:val="18"/>
            </w:rPr>
          </w:rPrChange>
        </w:rPr>
        <w:t>monitorEvent</w:t>
      </w:r>
      <w:proofErr w:type="spellEnd"/>
      <w:r w:rsidR="000144BB" w:rsidRPr="006A3BA5">
        <w:rPr>
          <w:rFonts w:cs="Verdana"/>
          <w:color w:val="000000"/>
          <w:szCs w:val="20"/>
          <w:rPrChange w:id="1651" w:author="Dominik Marszk" w:date="2017-02-14T18:33:00Z">
            <w:rPr>
              <w:rFonts w:ascii="Verdana" w:hAnsi="Verdana" w:cs="Verdana"/>
              <w:color w:val="000000"/>
              <w:sz w:val="18"/>
              <w:szCs w:val="18"/>
            </w:rPr>
          </w:rPrChange>
        </w:rPr>
        <w:t>’ which did not change.</w:t>
      </w:r>
    </w:p>
    <w:p w:rsidR="000144BB" w:rsidRPr="006A3BA5" w:rsidRDefault="000144BB" w:rsidP="000144BB">
      <w:pPr>
        <w:autoSpaceDE w:val="0"/>
        <w:autoSpaceDN w:val="0"/>
        <w:adjustRightInd w:val="0"/>
        <w:spacing w:line="240" w:lineRule="auto"/>
        <w:rPr>
          <w:rFonts w:cs="Verdana"/>
          <w:color w:val="000000"/>
          <w:szCs w:val="20"/>
          <w:rPrChange w:id="1652" w:author="Dominik Marszk" w:date="2017-02-14T18:33:00Z">
            <w:rPr>
              <w:rFonts w:ascii="Verdana" w:hAnsi="Verdana" w:cs="Verdana"/>
              <w:color w:val="000000"/>
              <w:sz w:val="18"/>
              <w:szCs w:val="18"/>
            </w:rPr>
          </w:rPrChange>
        </w:rPr>
      </w:pPr>
    </w:p>
    <w:p w:rsidR="000144BB" w:rsidRDefault="000144BB" w:rsidP="000144BB">
      <w:pPr>
        <w:autoSpaceDE w:val="0"/>
        <w:autoSpaceDN w:val="0"/>
        <w:adjustRightInd w:val="0"/>
        <w:spacing w:line="240" w:lineRule="auto"/>
        <w:rPr>
          <w:rFonts w:ascii="Verdana" w:hAnsi="Verdana" w:cs="Verdana"/>
          <w:color w:val="000000"/>
          <w:sz w:val="18"/>
          <w:szCs w:val="18"/>
        </w:rPr>
      </w:pPr>
      <w:r w:rsidRPr="006A3BA5">
        <w:rPr>
          <w:rFonts w:cs="Verdana"/>
          <w:color w:val="000000"/>
          <w:szCs w:val="20"/>
          <w:rPrChange w:id="1653" w:author="Dominik Marszk" w:date="2017-02-14T18:33:00Z">
            <w:rPr>
              <w:rFonts w:ascii="Verdana" w:hAnsi="Verdana" w:cs="Verdana"/>
              <w:color w:val="000000"/>
              <w:sz w:val="18"/>
              <w:szCs w:val="18"/>
            </w:rPr>
          </w:rPrChange>
        </w:rPr>
        <w:t>Note</w:t>
      </w:r>
      <w:r>
        <w:rPr>
          <w:rFonts w:ascii="Verdana" w:hAnsi="Verdana" w:cs="Verdana"/>
          <w:color w:val="000000"/>
          <w:sz w:val="18"/>
          <w:szCs w:val="18"/>
        </w:rPr>
        <w:t>:</w:t>
      </w:r>
    </w:p>
    <w:p w:rsidR="002014C7" w:rsidRPr="00E61D95" w:rsidRDefault="000144BB">
      <w:pPr>
        <w:ind w:left="708"/>
        <w:rPr>
          <w:rPrChange w:id="1654" w:author="Cesar Coelho" w:date="2017-02-07T10:47:00Z">
            <w:rPr>
              <w:rFonts w:ascii="Verdana" w:hAnsi="Verdana" w:cs="Verdana"/>
              <w:color w:val="000000"/>
              <w:sz w:val="18"/>
              <w:szCs w:val="18"/>
            </w:rPr>
          </w:rPrChange>
        </w:rPr>
        <w:pPrChange w:id="1655" w:author="Cesar Coelho" w:date="2017-02-07T10:47:00Z">
          <w:pPr>
            <w:autoSpaceDE w:val="0"/>
            <w:autoSpaceDN w:val="0"/>
            <w:adjustRightInd w:val="0"/>
            <w:spacing w:line="240" w:lineRule="auto"/>
          </w:pPr>
        </w:pPrChange>
      </w:pPr>
      <w:r w:rsidRPr="00E61D95">
        <w:rPr>
          <w:rPrChange w:id="1656" w:author="Cesar Coelho" w:date="2017-02-07T10:47:00Z">
            <w:rPr>
              <w:rFonts w:ascii="Verdana" w:hAnsi="Verdana" w:cs="Verdana"/>
              <w:color w:val="000000"/>
              <w:sz w:val="18"/>
              <w:szCs w:val="18"/>
            </w:rPr>
          </w:rPrChange>
        </w:rPr>
        <w:t>For OPS-SAT there is an out-of-band agreement that the ground segment i</w:t>
      </w:r>
      <w:ins w:id="1657" w:author="Dominik Marszk" w:date="2017-02-14T18:33:00Z">
        <w:r w:rsidR="006A3BA5">
          <w:t>s</w:t>
        </w:r>
      </w:ins>
      <w:del w:id="1658" w:author="Dominik Marszk" w:date="2017-02-14T18:33:00Z">
        <w:r w:rsidRPr="00E61D95" w:rsidDel="006A3BA5">
          <w:rPr>
            <w:rPrChange w:id="1659" w:author="Cesar Coelho" w:date="2017-02-07T10:47:00Z">
              <w:rPr>
                <w:rFonts w:ascii="Verdana" w:hAnsi="Verdana" w:cs="Verdana"/>
                <w:color w:val="000000"/>
                <w:sz w:val="18"/>
                <w:szCs w:val="18"/>
              </w:rPr>
            </w:rPrChange>
          </w:rPr>
          <w:delText>f</w:delText>
        </w:r>
      </w:del>
      <w:r w:rsidRPr="00E61D95">
        <w:rPr>
          <w:rPrChange w:id="1660" w:author="Cesar Coelho" w:date="2017-02-07T10:47:00Z">
            <w:rPr>
              <w:rFonts w:ascii="Verdana" w:hAnsi="Verdana" w:cs="Verdana"/>
              <w:color w:val="000000"/>
              <w:sz w:val="18"/>
              <w:szCs w:val="18"/>
            </w:rPr>
          </w:rPrChange>
        </w:rPr>
        <w:t xml:space="preserve"> by default subscr</w:t>
      </w:r>
      <w:r w:rsidR="00D50ED1" w:rsidRPr="00E61D95">
        <w:rPr>
          <w:rPrChange w:id="1661" w:author="Cesar Coelho" w:date="2017-02-07T10:47:00Z">
            <w:rPr>
              <w:rFonts w:ascii="Verdana" w:hAnsi="Verdana" w:cs="Verdana"/>
              <w:color w:val="000000"/>
              <w:sz w:val="18"/>
              <w:szCs w:val="18"/>
            </w:rPr>
          </w:rPrChange>
        </w:rPr>
        <w:t>ibed to all events. So, although the operation is provided as-is in the ICD</w:t>
      </w:r>
      <w:ins w:id="1662" w:author="Dominik Marszk" w:date="2017-02-15T13:20:00Z">
        <w:r w:rsidR="00705365">
          <w:t>,</w:t>
        </w:r>
      </w:ins>
      <w:r w:rsidR="00D50ED1" w:rsidRPr="00E61D95">
        <w:rPr>
          <w:rPrChange w:id="1663" w:author="Cesar Coelho" w:date="2017-02-07T10:47:00Z">
            <w:rPr>
              <w:rFonts w:ascii="Verdana" w:hAnsi="Verdana" w:cs="Verdana"/>
              <w:color w:val="000000"/>
              <w:sz w:val="18"/>
              <w:szCs w:val="18"/>
            </w:rPr>
          </w:rPrChange>
        </w:rPr>
        <w:t xml:space="preserve"> </w:t>
      </w:r>
      <w:del w:id="1664" w:author="Dominik Marszk" w:date="2017-02-15T13:15:00Z">
        <w:r w:rsidR="00D50ED1" w:rsidRPr="00E61D95" w:rsidDel="00705365">
          <w:rPr>
            <w:rPrChange w:id="1665" w:author="Cesar Coelho" w:date="2017-02-07T10:47:00Z">
              <w:rPr>
                <w:rFonts w:ascii="Verdana" w:hAnsi="Verdana" w:cs="Verdana"/>
                <w:color w:val="000000"/>
                <w:sz w:val="18"/>
                <w:szCs w:val="18"/>
              </w:rPr>
            </w:rPrChange>
          </w:rPr>
          <w:delText xml:space="preserve">there is no applicable use </w:delText>
        </w:r>
        <w:r w:rsidR="000603C0" w:rsidRPr="00E61D95" w:rsidDel="00705365">
          <w:rPr>
            <w:rPrChange w:id="1666" w:author="Cesar Coelho" w:date="2017-02-07T10:47:00Z">
              <w:rPr>
                <w:rFonts w:ascii="Verdana" w:hAnsi="Verdana" w:cs="Verdana"/>
                <w:color w:val="000000"/>
                <w:sz w:val="18"/>
                <w:szCs w:val="18"/>
              </w:rPr>
            </w:rPrChange>
          </w:rPr>
          <w:delText>case for the</w:delText>
        </w:r>
      </w:del>
      <w:ins w:id="1667" w:author="Dominik Marszk" w:date="2017-02-15T13:15:00Z">
        <w:r w:rsidR="00705365">
          <w:t xml:space="preserve">its use-case </w:t>
        </w:r>
      </w:ins>
      <w:ins w:id="1668" w:author="Dominik Marszk" w:date="2017-02-15T13:20:00Z">
        <w:r w:rsidR="00705365">
          <w:t>from</w:t>
        </w:r>
      </w:ins>
      <w:r w:rsidR="000603C0" w:rsidRPr="00E61D95">
        <w:rPr>
          <w:rPrChange w:id="1669" w:author="Cesar Coelho" w:date="2017-02-07T10:47:00Z">
            <w:rPr>
              <w:rFonts w:ascii="Verdana" w:hAnsi="Verdana" w:cs="Verdana"/>
              <w:color w:val="000000"/>
              <w:sz w:val="18"/>
              <w:szCs w:val="18"/>
            </w:rPr>
          </w:rPrChange>
        </w:rPr>
        <w:t xml:space="preserve"> Ground Segment</w:t>
      </w:r>
      <w:ins w:id="1670" w:author="Dominik Marszk" w:date="2017-02-15T13:20:00Z">
        <w:r w:rsidR="00705365">
          <w:t xml:space="preserve"> perspective is limited to listening to the published messages</w:t>
        </w:r>
      </w:ins>
      <w:r w:rsidR="000603C0" w:rsidRPr="00E61D95">
        <w:rPr>
          <w:rPrChange w:id="1671" w:author="Cesar Coelho" w:date="2017-02-07T10:47:00Z">
            <w:rPr>
              <w:rFonts w:ascii="Verdana" w:hAnsi="Verdana" w:cs="Verdana"/>
              <w:color w:val="000000"/>
              <w:sz w:val="18"/>
              <w:szCs w:val="18"/>
            </w:rPr>
          </w:rPrChange>
        </w:rPr>
        <w:t xml:space="preserve"> (see</w:t>
      </w:r>
      <w:ins w:id="1672" w:author="Cesar Coelho" w:date="2017-02-07T10:48:00Z">
        <w:r w:rsidR="00A80AD9">
          <w:t xml:space="preserve"> </w:t>
        </w:r>
        <w:r w:rsidR="00A80AD9">
          <w:fldChar w:fldCharType="begin"/>
        </w:r>
        <w:r w:rsidR="00A80AD9">
          <w:instrText xml:space="preserve"> REF _Ref474227842 \r \h </w:instrText>
        </w:r>
      </w:ins>
      <w:r w:rsidR="00A80AD9">
        <w:fldChar w:fldCharType="separate"/>
      </w:r>
      <w:ins w:id="1673" w:author="Cesar Coelho" w:date="2017-11-24T21:22:00Z">
        <w:r w:rsidR="009940D1">
          <w:t>6.2</w:t>
        </w:r>
      </w:ins>
      <w:ins w:id="1674" w:author="Cesar Coelho" w:date="2017-02-07T10:48:00Z">
        <w:r w:rsidR="00A80AD9">
          <w:fldChar w:fldCharType="end"/>
        </w:r>
        <w:r w:rsidR="00A80AD9">
          <w:t xml:space="preserve"> </w:t>
        </w:r>
      </w:ins>
      <w:del w:id="1675" w:author="Cesar Coelho" w:date="2017-02-07T10:48:00Z">
        <w:r w:rsidR="000603C0" w:rsidRPr="00E61D95" w:rsidDel="00A80AD9">
          <w:rPr>
            <w:rPrChange w:id="1676" w:author="Cesar Coelho" w:date="2017-02-07T10:47:00Z">
              <w:rPr>
                <w:rFonts w:ascii="Verdana" w:hAnsi="Verdana" w:cs="Verdana"/>
                <w:color w:val="000000"/>
                <w:sz w:val="18"/>
                <w:szCs w:val="18"/>
              </w:rPr>
            </w:rPrChange>
          </w:rPr>
          <w:delText xml:space="preserve"> </w:delText>
        </w:r>
      </w:del>
      <w:del w:id="1677" w:author="Cesar Coelho" w:date="2017-02-07T10:47:00Z">
        <w:r w:rsidR="000603C0" w:rsidRPr="00E61D95" w:rsidDel="00E61D95">
          <w:rPr>
            <w:rPrChange w:id="1678" w:author="Cesar Coelho" w:date="2017-02-07T10:47:00Z">
              <w:rPr>
                <w:rFonts w:ascii="Verdana" w:hAnsi="Verdana" w:cs="Verdana"/>
                <w:color w:val="000000"/>
                <w:sz w:val="18"/>
                <w:szCs w:val="18"/>
              </w:rPr>
            </w:rPrChange>
          </w:rPr>
          <w:fldChar w:fldCharType="begin"/>
        </w:r>
        <w:r w:rsidR="000603C0" w:rsidRPr="00E61D95" w:rsidDel="00E61D95">
          <w:rPr>
            <w:rPrChange w:id="1679" w:author="Cesar Coelho" w:date="2017-02-07T10:47:00Z">
              <w:rPr>
                <w:rFonts w:ascii="Verdana" w:hAnsi="Verdana" w:cs="Verdana"/>
                <w:color w:val="000000"/>
                <w:sz w:val="18"/>
                <w:szCs w:val="18"/>
              </w:rPr>
            </w:rPrChange>
          </w:rPr>
          <w:delInstrText xml:space="preserve"> REF _Ref473212509 \w \h </w:delInstrText>
        </w:r>
      </w:del>
      <w:del w:id="1680" w:author="Cesar Coelho" w:date="2017-02-07T10:48:00Z">
        <w:r w:rsidR="00FF2284" w:rsidDel="00A80AD9">
          <w:delInstrText xml:space="preserve"> \* MERGEFORMAT </w:delInstrText>
        </w:r>
      </w:del>
      <w:del w:id="1681" w:author="Cesar Coelho" w:date="2017-02-07T10:47:00Z">
        <w:r w:rsidR="000603C0" w:rsidRPr="00E61D95" w:rsidDel="00E61D95">
          <w:rPr>
            <w:rPrChange w:id="1682" w:author="Cesar Coelho" w:date="2017-02-07T10:47:00Z">
              <w:rPr/>
            </w:rPrChange>
          </w:rPr>
        </w:r>
        <w:r w:rsidR="000603C0" w:rsidRPr="00E61D95" w:rsidDel="00E61D95">
          <w:rPr>
            <w:rPrChange w:id="1683" w:author="Cesar Coelho" w:date="2017-02-07T10:47:00Z">
              <w:rPr>
                <w:rFonts w:ascii="Verdana" w:hAnsi="Verdana" w:cs="Verdana"/>
                <w:color w:val="000000"/>
                <w:sz w:val="18"/>
                <w:szCs w:val="18"/>
              </w:rPr>
            </w:rPrChange>
          </w:rPr>
          <w:fldChar w:fldCharType="separate"/>
        </w:r>
      </w:del>
      <w:del w:id="1684" w:author="Cesar Coelho" w:date="2017-01-30T09:55:00Z">
        <w:r w:rsidR="00470D0A" w:rsidRPr="00E61D95" w:rsidDel="005E0961">
          <w:rPr>
            <w:rPrChange w:id="1685" w:author="Cesar Coelho" w:date="2017-02-07T10:47:00Z">
              <w:rPr>
                <w:rFonts w:ascii="Verdana" w:hAnsi="Verdana" w:cs="Verdana"/>
                <w:color w:val="000000"/>
                <w:sz w:val="18"/>
                <w:szCs w:val="18"/>
              </w:rPr>
            </w:rPrChange>
          </w:rPr>
          <w:delText>5.1</w:delText>
        </w:r>
      </w:del>
      <w:del w:id="1686" w:author="Cesar Coelho" w:date="2017-02-07T10:47:00Z">
        <w:r w:rsidR="000603C0" w:rsidRPr="00E61D95" w:rsidDel="00E61D95">
          <w:rPr>
            <w:rPrChange w:id="1687" w:author="Cesar Coelho" w:date="2017-02-07T10:47:00Z">
              <w:rPr>
                <w:rFonts w:ascii="Verdana" w:hAnsi="Verdana" w:cs="Verdana"/>
                <w:color w:val="000000"/>
                <w:sz w:val="18"/>
                <w:szCs w:val="18"/>
              </w:rPr>
            </w:rPrChange>
          </w:rPr>
          <w:fldChar w:fldCharType="end"/>
        </w:r>
        <w:r w:rsidR="000603C0" w:rsidRPr="00E61D95" w:rsidDel="00E61D95">
          <w:rPr>
            <w:rPrChange w:id="1688" w:author="Cesar Coelho" w:date="2017-02-07T10:47:00Z">
              <w:rPr>
                <w:rFonts w:ascii="Verdana" w:hAnsi="Verdana" w:cs="Verdana"/>
                <w:color w:val="000000"/>
                <w:sz w:val="18"/>
                <w:szCs w:val="18"/>
              </w:rPr>
            </w:rPrChange>
          </w:rPr>
          <w:delText xml:space="preserve"> </w:delText>
        </w:r>
        <w:r w:rsidR="000603C0" w:rsidRPr="00E61D95" w:rsidDel="00E61D95">
          <w:rPr>
            <w:rPrChange w:id="1689" w:author="Cesar Coelho" w:date="2017-02-07T10:47:00Z">
              <w:rPr>
                <w:rFonts w:ascii="Verdana" w:hAnsi="Verdana" w:cs="Verdana"/>
                <w:color w:val="000000"/>
                <w:sz w:val="18"/>
                <w:szCs w:val="18"/>
              </w:rPr>
            </w:rPrChange>
          </w:rPr>
          <w:fldChar w:fldCharType="begin"/>
        </w:r>
        <w:r w:rsidR="000603C0" w:rsidRPr="00E61D95" w:rsidDel="00E61D95">
          <w:rPr>
            <w:rPrChange w:id="1690" w:author="Cesar Coelho" w:date="2017-02-07T10:47:00Z">
              <w:rPr>
                <w:rFonts w:ascii="Verdana" w:hAnsi="Verdana" w:cs="Verdana"/>
                <w:color w:val="000000"/>
                <w:sz w:val="18"/>
                <w:szCs w:val="18"/>
              </w:rPr>
            </w:rPrChange>
          </w:rPr>
          <w:delInstrText xml:space="preserve"> REF _Ref473212509 \h </w:delInstrText>
        </w:r>
      </w:del>
      <w:del w:id="1691" w:author="Cesar Coelho" w:date="2017-02-07T10:48:00Z">
        <w:r w:rsidR="00FF2284" w:rsidDel="00A80AD9">
          <w:delInstrText xml:space="preserve"> \* MERGEFORMAT </w:delInstrText>
        </w:r>
      </w:del>
      <w:del w:id="1692" w:author="Cesar Coelho" w:date="2017-02-07T10:47:00Z">
        <w:r w:rsidR="000603C0" w:rsidRPr="00E61D95" w:rsidDel="00E61D95">
          <w:rPr>
            <w:rPrChange w:id="1693" w:author="Cesar Coelho" w:date="2017-02-07T10:47:00Z">
              <w:rPr/>
            </w:rPrChange>
          </w:rPr>
        </w:r>
        <w:r w:rsidR="000603C0" w:rsidRPr="00E61D95" w:rsidDel="00E61D95">
          <w:rPr>
            <w:rPrChange w:id="1694" w:author="Cesar Coelho" w:date="2017-02-07T10:47:00Z">
              <w:rPr>
                <w:rFonts w:ascii="Verdana" w:hAnsi="Verdana" w:cs="Verdana"/>
                <w:color w:val="000000"/>
                <w:sz w:val="18"/>
                <w:szCs w:val="18"/>
              </w:rPr>
            </w:rPrChange>
          </w:rPr>
          <w:fldChar w:fldCharType="separate"/>
        </w:r>
      </w:del>
      <w:del w:id="1695" w:author="Cesar Coelho" w:date="2017-02-07T10:36:00Z">
        <w:r w:rsidR="00AE08B0" w:rsidDel="00FE1E5C">
          <w:delText>Publish-Subscribe interaction pattern</w:delText>
        </w:r>
      </w:del>
      <w:del w:id="1696" w:author="Cesar Coelho" w:date="2017-02-07T10:47:00Z">
        <w:r w:rsidR="000603C0" w:rsidRPr="00E61D95" w:rsidDel="00E61D95">
          <w:rPr>
            <w:rPrChange w:id="1697" w:author="Cesar Coelho" w:date="2017-02-07T10:47:00Z">
              <w:rPr>
                <w:rFonts w:ascii="Verdana" w:hAnsi="Verdana" w:cs="Verdana"/>
                <w:color w:val="000000"/>
                <w:sz w:val="18"/>
                <w:szCs w:val="18"/>
              </w:rPr>
            </w:rPrChange>
          </w:rPr>
          <w:fldChar w:fldCharType="end"/>
        </w:r>
        <w:r w:rsidR="000603C0" w:rsidRPr="00E61D95" w:rsidDel="00E61D95">
          <w:rPr>
            <w:rPrChange w:id="1698" w:author="Cesar Coelho" w:date="2017-02-07T10:47:00Z">
              <w:rPr>
                <w:rFonts w:ascii="Verdana" w:hAnsi="Verdana" w:cs="Verdana"/>
                <w:color w:val="000000"/>
                <w:sz w:val="18"/>
                <w:szCs w:val="18"/>
              </w:rPr>
            </w:rPrChange>
          </w:rPr>
          <w:delText xml:space="preserve"> </w:delText>
        </w:r>
      </w:del>
      <w:r w:rsidR="000603C0" w:rsidRPr="00E61D95">
        <w:rPr>
          <w:rPrChange w:id="1699" w:author="Cesar Coelho" w:date="2017-02-07T10:47:00Z">
            <w:rPr>
              <w:rFonts w:ascii="Verdana" w:hAnsi="Verdana" w:cs="Verdana"/>
              <w:color w:val="000000"/>
              <w:sz w:val="18"/>
              <w:szCs w:val="18"/>
            </w:rPr>
          </w:rPrChange>
        </w:rPr>
        <w:t>for information).</w:t>
      </w:r>
      <w:ins w:id="1700" w:author="Dominik Marszk" w:date="2017-02-14T18:34:00Z">
        <w:r w:rsidR="006A3BA5">
          <w:t xml:space="preserve"> </w:t>
        </w:r>
      </w:ins>
      <w:ins w:id="1701" w:author="Dominik Marszk" w:date="2017-02-15T13:32:00Z">
        <w:r w:rsidR="00F803DB">
          <w:t>This behaviour</w:t>
        </w:r>
      </w:ins>
      <w:ins w:id="1702" w:author="Dominik Marszk" w:date="2017-02-14T18:34:00Z">
        <w:r w:rsidR="006A3BA5">
          <w:t xml:space="preserve"> should be </w:t>
        </w:r>
      </w:ins>
      <w:ins w:id="1703" w:author="Dominik Marszk" w:date="2017-02-15T13:32:00Z">
        <w:r w:rsidR="00F803DB">
          <w:t>described</w:t>
        </w:r>
      </w:ins>
      <w:ins w:id="1704" w:author="Dominik Marszk" w:date="2017-02-14T18:34:00Z">
        <w:r w:rsidR="006A3BA5">
          <w:t xml:space="preserve"> in the ICD.</w:t>
        </w:r>
      </w:ins>
    </w:p>
    <w:p w:rsidR="00AE6737" w:rsidRDefault="008E3797">
      <w:pPr>
        <w:pStyle w:val="Heading3"/>
        <w:pPrChange w:id="1705" w:author="Dominik Marszk" w:date="2017-02-15T10:53:00Z">
          <w:pPr>
            <w:pStyle w:val="Heading2"/>
          </w:pPr>
        </w:pPrChange>
      </w:pPr>
      <w:bookmarkStart w:id="1706" w:name="_Toc474933374"/>
      <w:r>
        <w:t>Archive</w:t>
      </w:r>
      <w:r w:rsidR="006F0A95">
        <w:t xml:space="preserve"> service</w:t>
      </w:r>
      <w:r w:rsidR="008F799C">
        <w:t xml:space="preserve"> (Area COM)</w:t>
      </w:r>
      <w:bookmarkEnd w:id="1706"/>
    </w:p>
    <w:p w:rsidR="000C0D0C" w:rsidRPr="004824D2" w:rsidRDefault="006A3BA5" w:rsidP="00AE6737">
      <w:pPr>
        <w:autoSpaceDE w:val="0"/>
        <w:autoSpaceDN w:val="0"/>
        <w:adjustRightInd w:val="0"/>
        <w:spacing w:line="240" w:lineRule="auto"/>
        <w:rPr>
          <w:rFonts w:cs="Verdana"/>
          <w:i/>
          <w:color w:val="000000"/>
          <w:szCs w:val="20"/>
          <w:rPrChange w:id="1707" w:author="Dominik Marszk" w:date="2017-02-15T10:17:00Z">
            <w:rPr>
              <w:rFonts w:ascii="Verdana" w:hAnsi="Verdana" w:cs="Verdana"/>
              <w:i/>
              <w:color w:val="000000"/>
              <w:sz w:val="18"/>
              <w:szCs w:val="18"/>
            </w:rPr>
          </w:rPrChange>
        </w:rPr>
      </w:pPr>
      <w:ins w:id="1708" w:author="Dominik Marszk" w:date="2017-02-14T18:41:00Z">
        <w:r w:rsidRPr="004824D2">
          <w:rPr>
            <w:i/>
            <w:rPrChange w:id="1709" w:author="Dominik Marszk" w:date="2017-02-15T10:17:00Z">
              <w:rPr/>
            </w:rPrChange>
          </w:rPr>
          <w:t xml:space="preserve">Not defined in SGICD. </w:t>
        </w:r>
      </w:ins>
      <w:r w:rsidR="008E3797" w:rsidRPr="004824D2">
        <w:rPr>
          <w:rFonts w:cs="Verdana"/>
          <w:i/>
          <w:color w:val="000000"/>
          <w:szCs w:val="20"/>
          <w:rPrChange w:id="1710" w:author="Dominik Marszk" w:date="2017-02-15T10:17:00Z">
            <w:rPr>
              <w:rFonts w:ascii="Verdana" w:hAnsi="Verdana" w:cs="Verdana"/>
              <w:i/>
              <w:color w:val="000000"/>
              <w:sz w:val="18"/>
              <w:szCs w:val="18"/>
            </w:rPr>
          </w:rPrChange>
        </w:rPr>
        <w:t>Not implemented in OBSW</w:t>
      </w:r>
      <w:ins w:id="1711" w:author="Dominik Marszk" w:date="2017-02-14T18:41:00Z">
        <w:r w:rsidRPr="004824D2">
          <w:rPr>
            <w:rFonts w:cs="Verdana"/>
            <w:i/>
            <w:color w:val="000000"/>
            <w:szCs w:val="20"/>
            <w:rPrChange w:id="1712" w:author="Dominik Marszk" w:date="2017-02-15T10:17:00Z">
              <w:rPr>
                <w:rFonts w:cs="Verdana"/>
                <w:color w:val="000000"/>
                <w:szCs w:val="20"/>
              </w:rPr>
            </w:rPrChange>
          </w:rPr>
          <w:t>.</w:t>
        </w:r>
      </w:ins>
    </w:p>
    <w:p w:rsidR="008E3797" w:rsidRDefault="008E3797">
      <w:pPr>
        <w:pStyle w:val="Heading3"/>
        <w:pPrChange w:id="1713" w:author="Dominik Marszk" w:date="2017-02-15T10:53:00Z">
          <w:pPr>
            <w:pStyle w:val="Heading2"/>
          </w:pPr>
        </w:pPrChange>
      </w:pPr>
      <w:bookmarkStart w:id="1714" w:name="_Toc474933375"/>
      <w:r w:rsidRPr="008E3797">
        <w:t>Activity Tracking service (Area COM)</w:t>
      </w:r>
      <w:bookmarkEnd w:id="1714"/>
    </w:p>
    <w:p w:rsidR="002C55CA" w:rsidRPr="006A3BA5" w:rsidRDefault="008E3797" w:rsidP="008E3797">
      <w:pPr>
        <w:autoSpaceDE w:val="0"/>
        <w:autoSpaceDN w:val="0"/>
        <w:adjustRightInd w:val="0"/>
        <w:spacing w:line="240" w:lineRule="auto"/>
        <w:rPr>
          <w:rFonts w:cs="Verdana"/>
          <w:color w:val="000000"/>
          <w:szCs w:val="20"/>
          <w:rPrChange w:id="1715" w:author="Dominik Marszk" w:date="2017-02-14T18:35:00Z">
            <w:rPr>
              <w:rFonts w:ascii="Verdana" w:hAnsi="Verdana" w:cs="Verdana"/>
              <w:color w:val="000000"/>
              <w:sz w:val="18"/>
              <w:szCs w:val="18"/>
            </w:rPr>
          </w:rPrChange>
        </w:rPr>
      </w:pPr>
      <w:r w:rsidRPr="006A3BA5">
        <w:rPr>
          <w:rFonts w:cs="Verdana"/>
          <w:color w:val="000000"/>
          <w:szCs w:val="20"/>
          <w:rPrChange w:id="1716" w:author="Dominik Marszk" w:date="2017-02-14T18:35:00Z">
            <w:rPr>
              <w:rFonts w:ascii="Verdana" w:hAnsi="Verdana" w:cs="Verdana"/>
              <w:color w:val="000000"/>
              <w:sz w:val="18"/>
              <w:szCs w:val="18"/>
            </w:rPr>
          </w:rPrChange>
        </w:rPr>
        <w:t>No changes.</w:t>
      </w:r>
    </w:p>
    <w:p w:rsidR="002C55CA" w:rsidRDefault="002C55CA">
      <w:pPr>
        <w:pStyle w:val="Heading3"/>
        <w:pPrChange w:id="1717" w:author="Dominik Marszk" w:date="2017-02-15T10:53:00Z">
          <w:pPr>
            <w:pStyle w:val="Heading2"/>
          </w:pPr>
        </w:pPrChange>
      </w:pPr>
      <w:bookmarkStart w:id="1718" w:name="_Toc474933376"/>
      <w:r w:rsidRPr="002C55CA">
        <w:t>Action service (Area MC)</w:t>
      </w:r>
      <w:bookmarkEnd w:id="1718"/>
    </w:p>
    <w:p w:rsidR="007508B7" w:rsidRDefault="007508B7" w:rsidP="007508B7">
      <w:r>
        <w:rPr>
          <w:noProof/>
          <w:lang w:eastAsia="zh-CN"/>
        </w:rPr>
        <mc:AlternateContent>
          <mc:Choice Requires="wps">
            <w:drawing>
              <wp:anchor distT="0" distB="0" distL="114300" distR="114300" simplePos="0" relativeHeight="251670528" behindDoc="0" locked="0" layoutInCell="1" allowOverlap="1" wp14:anchorId="5FE83B6E" wp14:editId="6B3CC420">
                <wp:simplePos x="0" y="0"/>
                <wp:positionH relativeFrom="column">
                  <wp:posOffset>3140710</wp:posOffset>
                </wp:positionH>
                <wp:positionV relativeFrom="paragraph">
                  <wp:posOffset>15875</wp:posOffset>
                </wp:positionV>
                <wp:extent cx="3001645" cy="1506855"/>
                <wp:effectExtent l="0" t="0" r="27305" b="1714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1645" cy="1506855"/>
                        </a:xfrm>
                        <a:prstGeom prst="rect">
                          <a:avLst/>
                        </a:prstGeom>
                        <a:solidFill>
                          <a:srgbClr val="FFFFFF"/>
                        </a:solidFill>
                        <a:ln w="9525">
                          <a:solidFill>
                            <a:srgbClr val="000000"/>
                          </a:solidFill>
                          <a:miter lim="800000"/>
                          <a:headEnd/>
                          <a:tailEnd/>
                        </a:ln>
                      </wps:spPr>
                      <wps:txbx>
                        <w:txbxContent>
                          <w:p w:rsidR="002870F2" w:rsidRDefault="002870F2" w:rsidP="007508B7">
                            <w:pPr>
                              <w:keepNext/>
                            </w:pPr>
                            <w:r>
                              <w:rPr>
                                <w:noProof/>
                                <w:lang w:eastAsia="zh-CN"/>
                              </w:rPr>
                              <w:drawing>
                                <wp:inline distT="0" distB="0" distL="0" distR="0" wp14:anchorId="52507ADB" wp14:editId="7485F7C6">
                                  <wp:extent cx="2853267" cy="1211585"/>
                                  <wp:effectExtent l="0" t="0" r="444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852190" cy="1211128"/>
                                          </a:xfrm>
                                          <a:prstGeom prst="rect">
                                            <a:avLst/>
                                          </a:prstGeom>
                                        </pic:spPr>
                                      </pic:pic>
                                    </a:graphicData>
                                  </a:graphic>
                                </wp:inline>
                              </w:drawing>
                            </w:r>
                          </w:p>
                          <w:p w:rsidR="002870F2" w:rsidRDefault="002870F2" w:rsidP="007508B7">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 List of operations available for the Action service as per MO MC book Nov 2016</w:t>
                            </w:r>
                            <w:r>
                              <w:rPr>
                                <w:noProof/>
                              </w:rPr>
                              <w:t xml:space="preserve"> (CESG approval)</w:t>
                            </w:r>
                          </w:p>
                          <w:p w:rsidR="002870F2" w:rsidRDefault="002870F2"/>
                          <w:p w:rsidR="002870F2" w:rsidRDefault="002870F2">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47.3pt;margin-top:1.25pt;width:236.35pt;height:118.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">
                <v:textbox>
                  <w:txbxContent>
                    <w:p w:rsidR="002870F2" w:rsidRDefault="002870F2" w:rsidP="007508B7">
                      <w:pPr>
                        <w:keepNext/>
                      </w:pPr>
                      <w:r>
                        <w:rPr>
                          <w:noProof/>
                          <w:lang w:eastAsia="en-GB"/>
                        </w:rPr>
                        <w:drawing>
                          <wp:inline distT="0" distB="0" distL="0" distR="0" wp14:anchorId="52507ADB" wp14:editId="7485F7C6">
                            <wp:extent cx="2853267" cy="1211585"/>
                            <wp:effectExtent l="0" t="0" r="444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852190" cy="1211128"/>
                                    </a:xfrm>
                                    <a:prstGeom prst="rect">
                                      <a:avLst/>
                                    </a:prstGeom>
                                  </pic:spPr>
                                </pic:pic>
                              </a:graphicData>
                            </a:graphic>
                          </wp:inline>
                        </w:drawing>
                      </w:r>
                    </w:p>
                    <w:p w:rsidR="002870F2" w:rsidRDefault="002870F2" w:rsidP="007508B7">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 List of operations available for the Action service as per MO MC book Nov 2016</w:t>
                      </w:r>
                      <w:r>
                        <w:rPr>
                          <w:noProof/>
                        </w:rPr>
                        <w:t xml:space="preserve"> (CESG approval)</w:t>
                      </w:r>
                    </w:p>
                    <w:p w:rsidR="002870F2" w:rsidRDefault="002870F2"/>
                    <w:p w:rsidR="002870F2" w:rsidRDefault="002870F2">
                      <w:r>
                        <w:t>a</w:t>
                      </w:r>
                    </w:p>
                  </w:txbxContent>
                </v:textbox>
                <w10:wrap type="square"/>
              </v:shape>
            </w:pict>
          </mc:Fallback>
        </mc:AlternateContent>
      </w:r>
      <w:ins w:id="1719" w:author="Dominik Marszk" w:date="2017-02-15T10:28:00Z">
        <w:r w:rsidR="00BB3A89">
          <w:t xml:space="preserve">Not defined in SGICD. </w:t>
        </w:r>
      </w:ins>
      <w:r>
        <w:t>The OBSW</w:t>
      </w:r>
      <w:ins w:id="1720" w:author="Dominik Marszk" w:date="2017-02-14T18:35:00Z">
        <w:r w:rsidR="006A3BA5">
          <w:t xml:space="preserve"> ICD</w:t>
        </w:r>
      </w:ins>
      <w:r>
        <w:t xml:space="preserve"> is out of date </w:t>
      </w:r>
      <w:del w:id="1721" w:author="Dominik Marszk" w:date="2017-02-15T10:50:00Z">
        <w:r w:rsidDel="004F229B">
          <w:delText xml:space="preserve">regarding </w:delText>
        </w:r>
      </w:del>
      <w:ins w:id="1722" w:author="Dominik Marszk" w:date="2017-02-15T10:50:00Z">
        <w:r w:rsidR="004F229B">
          <w:t xml:space="preserve">considering </w:t>
        </w:r>
      </w:ins>
      <w:r>
        <w:t xml:space="preserve">current agreements. </w:t>
      </w:r>
    </w:p>
    <w:p w:rsidR="007508B7" w:rsidDel="00D73C5C" w:rsidRDefault="007508B7" w:rsidP="007508B7">
      <w:pPr>
        <w:rPr>
          <w:del w:id="1723" w:author="Dominik Marszk" w:date="2017-02-14T18:40:00Z"/>
        </w:rPr>
      </w:pPr>
      <w:r>
        <w:t xml:space="preserve">Due to issues found in the </w:t>
      </w:r>
      <w:del w:id="1724" w:author="Dominik Marszk" w:date="2017-02-15T10:51:00Z">
        <w:r w:rsidDel="004F229B">
          <w:delText xml:space="preserve">agreed </w:delText>
        </w:r>
      </w:del>
      <w:ins w:id="1725" w:author="Dominik Marszk" w:date="2017-02-15T10:51:00Z">
        <w:r w:rsidR="004F229B">
          <w:t xml:space="preserve">reference </w:t>
        </w:r>
      </w:ins>
      <w:r>
        <w:t>version</w:t>
      </w:r>
      <w:ins w:id="1726" w:author="Dominik Marszk" w:date="2017-02-15T10:50:00Z">
        <w:r w:rsidR="004F229B">
          <w:t xml:space="preserve"> of</w:t>
        </w:r>
      </w:ins>
      <w:r>
        <w:t xml:space="preserve"> MC book, GMV has agreed to provide an implementation of the </w:t>
      </w:r>
      <w:proofErr w:type="spellStart"/>
      <w:r>
        <w:t>submitAction</w:t>
      </w:r>
      <w:proofErr w:type="spellEnd"/>
      <w:r>
        <w:t xml:space="preserve"> instruction which is compatible with the interim version of the MO MC book as of November 2016. This work is still on</w:t>
      </w:r>
      <w:ins w:id="1727" w:author="Dominik Marszk" w:date="2017-02-14T18:41:00Z">
        <w:r w:rsidR="006A3BA5">
          <w:t>-</w:t>
        </w:r>
      </w:ins>
      <w:r>
        <w:t>going.</w:t>
      </w:r>
    </w:p>
    <w:p w:rsidR="00D73C5C" w:rsidRDefault="00D73C5C" w:rsidP="007508B7">
      <w:pPr>
        <w:rPr>
          <w:ins w:id="1728" w:author="Dominik Marszk" w:date="2017-02-15T13:53:00Z"/>
        </w:rPr>
      </w:pPr>
    </w:p>
    <w:p w:rsidR="007508B7" w:rsidRPr="007508B7" w:rsidRDefault="00D73C5C" w:rsidP="007508B7">
      <w:ins w:id="1729" w:author="Dominik Marszk" w:date="2017-02-15T13:53:00Z">
        <w:r>
          <w:t>Action service operations:</w:t>
        </w:r>
      </w:ins>
    </w:p>
    <w:p w:rsidR="00787A7A" w:rsidRDefault="007508B7" w:rsidP="007508B7">
      <w:pPr>
        <w:pStyle w:val="ListParagraph"/>
        <w:numPr>
          <w:ilvl w:val="0"/>
          <w:numId w:val="27"/>
        </w:numPr>
      </w:pPr>
      <w:proofErr w:type="spellStart"/>
      <w:r>
        <w:t>submitAction</w:t>
      </w:r>
      <w:proofErr w:type="spellEnd"/>
      <w:r>
        <w:t xml:space="preserve"> is the only operation provided by the OBSW.</w:t>
      </w:r>
    </w:p>
    <w:p w:rsidR="001F395A" w:rsidRDefault="001F395A" w:rsidP="007508B7">
      <w:pPr>
        <w:pStyle w:val="ListParagraph"/>
        <w:numPr>
          <w:ilvl w:val="0"/>
          <w:numId w:val="27"/>
        </w:numPr>
        <w:rPr>
          <w:ins w:id="1730" w:author="Dominik Marszk" w:date="2017-02-15T10:28:00Z"/>
        </w:rPr>
      </w:pPr>
      <w:proofErr w:type="spellStart"/>
      <w:r>
        <w:t>preCheckAction</w:t>
      </w:r>
      <w:proofErr w:type="spellEnd"/>
      <w:r>
        <w:t xml:space="preserve"> is part of the same capability set</w:t>
      </w:r>
      <w:ins w:id="1731" w:author="Dominik Marszk" w:date="2017-02-14T18:41:00Z">
        <w:r w:rsidR="006A3BA5">
          <w:t xml:space="preserve">, but </w:t>
        </w:r>
      </w:ins>
      <w:del w:id="1732" w:author="Dominik Marszk" w:date="2017-02-14T18:41:00Z">
        <w:r w:rsidDel="006A3BA5">
          <w:delText xml:space="preserve"> and </w:delText>
        </w:r>
      </w:del>
      <w:r>
        <w:t>not implemented.</w:t>
      </w:r>
    </w:p>
    <w:p w:rsidR="0098436E" w:rsidRDefault="0098436E">
      <w:pPr>
        <w:rPr>
          <w:ins w:id="1733" w:author="José Luís Feiteirinha" w:date="2017-02-15T15:49:00Z"/>
        </w:rPr>
        <w:pPrChange w:id="1734" w:author="Dominik Marszk" w:date="2017-02-15T10:28:00Z">
          <w:pPr>
            <w:pStyle w:val="ListParagraph"/>
            <w:numPr>
              <w:numId w:val="27"/>
            </w:numPr>
            <w:ind w:hanging="360"/>
          </w:pPr>
        </w:pPrChange>
      </w:pPr>
    </w:p>
    <w:p w:rsidR="004F229B" w:rsidRDefault="00BB3A89">
      <w:pPr>
        <w:rPr>
          <w:ins w:id="1735" w:author="Dominik Marszk" w:date="2017-02-15T10:39:00Z"/>
        </w:rPr>
        <w:pPrChange w:id="1736" w:author="Dominik Marszk" w:date="2017-02-15T10:28:00Z">
          <w:pPr>
            <w:pStyle w:val="ListParagraph"/>
            <w:numPr>
              <w:numId w:val="27"/>
            </w:numPr>
            <w:ind w:hanging="360"/>
          </w:pPr>
        </w:pPrChange>
      </w:pPr>
      <w:ins w:id="1737" w:author="Dominik Marszk" w:date="2017-02-15T10:28:00Z">
        <w:r>
          <w:t>OBSW</w:t>
        </w:r>
      </w:ins>
      <w:ins w:id="1738" w:author="Dominik Marszk" w:date="2017-02-15T10:30:00Z">
        <w:r>
          <w:t xml:space="preserve"> ICD currently</w:t>
        </w:r>
      </w:ins>
      <w:ins w:id="1739" w:author="Dominik Marszk" w:date="2017-02-15T10:29:00Z">
        <w:r>
          <w:t xml:space="preserve"> defines</w:t>
        </w:r>
      </w:ins>
      <w:ins w:id="1740" w:author="Dominik Marszk" w:date="2017-02-15T10:30:00Z">
        <w:r>
          <w:t xml:space="preserve"> 47 actions</w:t>
        </w:r>
      </w:ins>
      <w:ins w:id="1741" w:author="Dominik Marszk" w:date="2017-02-15T10:31:00Z">
        <w:r w:rsidR="0098341C">
          <w:t xml:space="preserve">. </w:t>
        </w:r>
      </w:ins>
      <w:ins w:id="1742" w:author="Dominik Marszk" w:date="2017-02-15T10:33:00Z">
        <w:r w:rsidR="0098341C">
          <w:t xml:space="preserve">8 actions return data in form of a non-periodic aggregation </w:t>
        </w:r>
      </w:ins>
      <w:ins w:id="1743" w:author="Dominik Marszk" w:date="2017-02-15T10:36:00Z">
        <w:r w:rsidR="0098341C">
          <w:t>value</w:t>
        </w:r>
      </w:ins>
      <w:ins w:id="1744" w:author="Dominik Marszk" w:date="2017-02-15T10:42:00Z">
        <w:r w:rsidR="004F229B">
          <w:t xml:space="preserve">. </w:t>
        </w:r>
      </w:ins>
      <w:ins w:id="1745" w:author="Dominik Marszk" w:date="2017-02-15T10:49:00Z">
        <w:r w:rsidR="004F229B">
          <w:t>Actions with return values</w:t>
        </w:r>
      </w:ins>
      <w:ins w:id="1746" w:author="Dominik Marszk" w:date="2017-02-15T13:41:00Z">
        <w:r w:rsidR="00007C20">
          <w:t xml:space="preserve"> returned through Aggregation service</w:t>
        </w:r>
      </w:ins>
      <w:ins w:id="1747" w:author="Dominik Marszk" w:date="2017-02-15T14:15:00Z">
        <w:r w:rsidR="001C1637">
          <w:rPr>
            <w:rStyle w:val="FootnoteReference"/>
          </w:rPr>
          <w:footnoteReference w:id="5"/>
        </w:r>
      </w:ins>
      <w:ins w:id="1764" w:author="Dominik Marszk" w:date="2017-02-15T10:49:00Z">
        <w:r w:rsidR="004F229B">
          <w:t>:</w:t>
        </w:r>
      </w:ins>
    </w:p>
    <w:p w:rsidR="0098341C" w:rsidRDefault="0098341C" w:rsidP="00F273E9">
      <w:pPr>
        <w:pStyle w:val="ListParagraph"/>
        <w:numPr>
          <w:ilvl w:val="0"/>
          <w:numId w:val="27"/>
        </w:numPr>
        <w:rPr>
          <w:ins w:id="1765" w:author="Dominik Marszk" w:date="2017-02-15T10:39:00Z"/>
        </w:rPr>
      </w:pPr>
      <w:proofErr w:type="spellStart"/>
      <w:ins w:id="1766" w:author="Dominik Marszk" w:date="2017-02-15T10:39:00Z">
        <w:r w:rsidRPr="0098341C">
          <w:t>ReadParameter</w:t>
        </w:r>
        <w:proofErr w:type="spellEnd"/>
      </w:ins>
    </w:p>
    <w:p w:rsidR="0098341C" w:rsidRDefault="0098341C" w:rsidP="0098341C">
      <w:pPr>
        <w:pStyle w:val="ListParagraph"/>
        <w:numPr>
          <w:ilvl w:val="0"/>
          <w:numId w:val="27"/>
        </w:numPr>
        <w:rPr>
          <w:ins w:id="1767" w:author="Dominik Marszk" w:date="2017-02-15T10:41:00Z"/>
        </w:rPr>
      </w:pPr>
      <w:proofErr w:type="spellStart"/>
      <w:ins w:id="1768" w:author="Dominik Marszk" w:date="2017-02-15T10:39:00Z">
        <w:r w:rsidRPr="0098341C">
          <w:t>PerformHealthCheck</w:t>
        </w:r>
      </w:ins>
      <w:proofErr w:type="spellEnd"/>
      <w:ins w:id="1769" w:author="Dominik Marszk" w:date="2017-02-15T10:43:00Z">
        <w:r w:rsidR="004F229B">
          <w:t xml:space="preserve"> (</w:t>
        </w:r>
      </w:ins>
      <w:proofErr w:type="spellStart"/>
      <w:ins w:id="1770" w:author="Dominik Marszk" w:date="2017-02-15T10:46:00Z">
        <w:r w:rsidR="004F229B">
          <w:t>OPSSAT_PF.</w:t>
        </w:r>
      </w:ins>
      <w:ins w:id="1771" w:author="Dominik Marszk" w:date="2017-02-15T10:43:00Z">
        <w:r w:rsidR="004F229B">
          <w:t>AdvancedOBC</w:t>
        </w:r>
      </w:ins>
      <w:ins w:id="1772" w:author="Dominik Marszk" w:date="2017-02-15T10:46:00Z">
        <w:r w:rsidR="004F229B">
          <w:t>.</w:t>
        </w:r>
      </w:ins>
      <w:ins w:id="1773" w:author="Dominik Marszk" w:date="2017-02-15T10:43:00Z">
        <w:r w:rsidR="004F229B">
          <w:t>performHealthCheck</w:t>
        </w:r>
        <w:proofErr w:type="spellEnd"/>
        <w:r w:rsidR="004F229B">
          <w:t>)</w:t>
        </w:r>
      </w:ins>
    </w:p>
    <w:p w:rsidR="0098341C" w:rsidRDefault="0098341C" w:rsidP="00F273E9">
      <w:pPr>
        <w:pStyle w:val="ListParagraph"/>
        <w:numPr>
          <w:ilvl w:val="0"/>
          <w:numId w:val="27"/>
        </w:numPr>
        <w:rPr>
          <w:ins w:id="1774" w:author="Dominik Marszk" w:date="2017-02-15T10:39:00Z"/>
        </w:rPr>
      </w:pPr>
      <w:proofErr w:type="spellStart"/>
      <w:ins w:id="1775" w:author="Dominik Marszk" w:date="2017-02-15T10:41:00Z">
        <w:r w:rsidRPr="0098341C">
          <w:t>GetGPSStatus</w:t>
        </w:r>
      </w:ins>
      <w:proofErr w:type="spellEnd"/>
    </w:p>
    <w:p w:rsidR="0098341C" w:rsidRDefault="0098341C" w:rsidP="00F803DB">
      <w:pPr>
        <w:pStyle w:val="ListParagraph"/>
        <w:numPr>
          <w:ilvl w:val="0"/>
          <w:numId w:val="27"/>
        </w:numPr>
        <w:rPr>
          <w:ins w:id="1776" w:author="Dominik Marszk" w:date="2017-02-15T10:40:00Z"/>
        </w:rPr>
      </w:pPr>
      <w:proofErr w:type="spellStart"/>
      <w:ins w:id="1777" w:author="Dominik Marszk" w:date="2017-02-15T10:40:00Z">
        <w:r w:rsidRPr="0098341C">
          <w:t>ReadMemory</w:t>
        </w:r>
      </w:ins>
      <w:proofErr w:type="spellEnd"/>
      <w:ins w:id="1778" w:author="Dominik Marszk" w:date="2017-02-15T10:44:00Z">
        <w:r w:rsidR="004F229B">
          <w:t xml:space="preserve"> (</w:t>
        </w:r>
      </w:ins>
      <w:proofErr w:type="spellStart"/>
      <w:ins w:id="1779" w:author="Dominik Marszk" w:date="2017-02-15T10:46:00Z">
        <w:r w:rsidR="004F229B">
          <w:t>OPSSAT_STD</w:t>
        </w:r>
      </w:ins>
      <w:ins w:id="1780" w:author="Dominik Marszk" w:date="2017-02-15T10:47:00Z">
        <w:r w:rsidR="004F229B">
          <w:t>.</w:t>
        </w:r>
      </w:ins>
      <w:ins w:id="1781" w:author="Dominik Marszk" w:date="2017-02-15T10:45:00Z">
        <w:r w:rsidR="004F229B">
          <w:t>MemoryManagement</w:t>
        </w:r>
      </w:ins>
      <w:ins w:id="1782" w:author="Dominik Marszk" w:date="2017-02-15T10:47:00Z">
        <w:r w:rsidR="004F229B">
          <w:t>.</w:t>
        </w:r>
      </w:ins>
      <w:ins w:id="1783" w:author="Dominik Marszk" w:date="2017-02-15T10:45:00Z">
        <w:r w:rsidR="004F229B">
          <w:t>loadMemory</w:t>
        </w:r>
        <w:proofErr w:type="spellEnd"/>
        <w:r w:rsidR="004F229B">
          <w:t>)</w:t>
        </w:r>
      </w:ins>
    </w:p>
    <w:p w:rsidR="0098341C" w:rsidRDefault="0098341C" w:rsidP="00D73C5C">
      <w:pPr>
        <w:pStyle w:val="ListParagraph"/>
        <w:numPr>
          <w:ilvl w:val="0"/>
          <w:numId w:val="27"/>
        </w:numPr>
        <w:rPr>
          <w:ins w:id="1784" w:author="Dominik Marszk" w:date="2017-02-15T10:41:00Z"/>
        </w:rPr>
      </w:pPr>
      <w:proofErr w:type="spellStart"/>
      <w:ins w:id="1785" w:author="Dominik Marszk" w:date="2017-02-15T10:40:00Z">
        <w:r w:rsidRPr="0098341C">
          <w:t>CheckMemory</w:t>
        </w:r>
      </w:ins>
      <w:proofErr w:type="spellEnd"/>
      <w:ins w:id="1786" w:author="Dominik Marszk" w:date="2017-02-15T10:46:00Z">
        <w:r w:rsidR="004F229B">
          <w:t xml:space="preserve"> (</w:t>
        </w:r>
      </w:ins>
      <w:proofErr w:type="spellStart"/>
      <w:ins w:id="1787" w:author="Dominik Marszk" w:date="2017-02-15T10:47:00Z">
        <w:r w:rsidR="004F229B">
          <w:t>OPSSAT_STD.</w:t>
        </w:r>
      </w:ins>
      <w:ins w:id="1788" w:author="Dominik Marszk" w:date="2017-02-15T10:46:00Z">
        <w:r w:rsidR="004F229B">
          <w:t>MemoryManagement</w:t>
        </w:r>
      </w:ins>
      <w:ins w:id="1789" w:author="Dominik Marszk" w:date="2017-02-15T10:47:00Z">
        <w:r w:rsidR="004F229B">
          <w:t>.</w:t>
        </w:r>
      </w:ins>
      <w:ins w:id="1790" w:author="Dominik Marszk" w:date="2017-02-15T10:46:00Z">
        <w:r w:rsidR="004F229B">
          <w:t>checkMemory</w:t>
        </w:r>
        <w:proofErr w:type="spellEnd"/>
        <w:r w:rsidR="004F229B">
          <w:t>)</w:t>
        </w:r>
      </w:ins>
    </w:p>
    <w:p w:rsidR="0098341C" w:rsidRPr="004F229B" w:rsidRDefault="0098341C" w:rsidP="00D73C5C">
      <w:pPr>
        <w:pStyle w:val="ListParagraph"/>
        <w:numPr>
          <w:ilvl w:val="0"/>
          <w:numId w:val="27"/>
        </w:numPr>
        <w:rPr>
          <w:ins w:id="1791" w:author="Dominik Marszk" w:date="2017-02-15T10:40:00Z"/>
          <w:lang w:val="it-IT"/>
          <w:rPrChange w:id="1792" w:author="Dominik Marszk" w:date="2017-02-15T10:47:00Z">
            <w:rPr>
              <w:ins w:id="1793" w:author="Dominik Marszk" w:date="2017-02-15T10:40:00Z"/>
            </w:rPr>
          </w:rPrChange>
        </w:rPr>
      </w:pPr>
      <w:proofErr w:type="spellStart"/>
      <w:ins w:id="1794" w:author="Dominik Marszk" w:date="2017-02-15T10:41:00Z">
        <w:r w:rsidRPr="004F229B">
          <w:rPr>
            <w:lang w:val="it-IT"/>
            <w:rPrChange w:id="1795" w:author="Dominik Marszk" w:date="2017-02-15T10:47:00Z">
              <w:rPr/>
            </w:rPrChange>
          </w:rPr>
          <w:t>GetTimeMode</w:t>
        </w:r>
      </w:ins>
      <w:proofErr w:type="spellEnd"/>
      <w:ins w:id="1796" w:author="Dominik Marszk" w:date="2017-02-15T10:46:00Z">
        <w:r w:rsidR="004F229B" w:rsidRPr="004F229B">
          <w:rPr>
            <w:lang w:val="it-IT"/>
            <w:rPrChange w:id="1797" w:author="Dominik Marszk" w:date="2017-02-15T10:47:00Z">
              <w:rPr/>
            </w:rPrChange>
          </w:rPr>
          <w:t xml:space="preserve"> (</w:t>
        </w:r>
      </w:ins>
      <w:proofErr w:type="spellStart"/>
      <w:ins w:id="1798" w:author="Dominik Marszk" w:date="2017-02-15T10:47:00Z">
        <w:r w:rsidR="004F229B" w:rsidRPr="004F229B">
          <w:rPr>
            <w:lang w:val="it-IT"/>
            <w:rPrChange w:id="1799" w:author="Dominik Marszk" w:date="2017-02-15T10:47:00Z">
              <w:rPr/>
            </w:rPrChange>
          </w:rPr>
          <w:t>OPSSAT_PF.TimeManagement.getTimeMode</w:t>
        </w:r>
        <w:proofErr w:type="spellEnd"/>
        <w:r w:rsidR="004F229B" w:rsidRPr="004F229B">
          <w:rPr>
            <w:lang w:val="it-IT"/>
            <w:rPrChange w:id="1800" w:author="Dominik Marszk" w:date="2017-02-15T10:47:00Z">
              <w:rPr/>
            </w:rPrChange>
          </w:rPr>
          <w:t>)</w:t>
        </w:r>
      </w:ins>
    </w:p>
    <w:p w:rsidR="0098341C" w:rsidRDefault="0098341C" w:rsidP="00D73C5C">
      <w:pPr>
        <w:pStyle w:val="ListParagraph"/>
        <w:numPr>
          <w:ilvl w:val="0"/>
          <w:numId w:val="27"/>
        </w:numPr>
        <w:rPr>
          <w:ins w:id="1801" w:author="Dominik Marszk" w:date="2017-02-15T10:40:00Z"/>
        </w:rPr>
      </w:pPr>
      <w:proofErr w:type="spellStart"/>
      <w:ins w:id="1802" w:author="Dominik Marszk" w:date="2017-02-15T10:40:00Z">
        <w:r w:rsidRPr="0098341C">
          <w:t>GetCurrentTime</w:t>
        </w:r>
        <w:proofErr w:type="spellEnd"/>
      </w:ins>
    </w:p>
    <w:p w:rsidR="0098341C" w:rsidRDefault="0098341C" w:rsidP="00D73C5C">
      <w:pPr>
        <w:pStyle w:val="ListParagraph"/>
        <w:numPr>
          <w:ilvl w:val="0"/>
          <w:numId w:val="27"/>
        </w:numPr>
        <w:rPr>
          <w:ins w:id="1803" w:author="Dominik Marszk" w:date="2017-02-15T10:49:00Z"/>
        </w:rPr>
      </w:pPr>
      <w:ins w:id="1804" w:author="Dominik Marszk" w:date="2017-02-15T10:40:00Z">
        <w:r w:rsidRPr="0098341C">
          <w:t>I2CWriteRead</w:t>
        </w:r>
      </w:ins>
    </w:p>
    <w:p w:rsidR="00007C20" w:rsidRPr="00787A7A" w:rsidRDefault="001C1637">
      <w:pPr>
        <w:pPrChange w:id="1805" w:author="Dominik Marszk" w:date="2017-02-15T10:28:00Z">
          <w:pPr>
            <w:pStyle w:val="ListParagraph"/>
            <w:numPr>
              <w:numId w:val="27"/>
            </w:numPr>
            <w:ind w:hanging="360"/>
          </w:pPr>
        </w:pPrChange>
      </w:pPr>
      <w:ins w:id="1806" w:author="Dominik Marszk" w:date="2017-02-15T14:16:00Z">
        <w:r>
          <w:t>The</w:t>
        </w:r>
      </w:ins>
      <w:ins w:id="1807" w:author="Dominik Marszk" w:date="2017-02-15T14:23:00Z">
        <w:r w:rsidR="00CD212E">
          <w:t xml:space="preserve"> main</w:t>
        </w:r>
      </w:ins>
      <w:ins w:id="1808" w:author="Dominik Marszk" w:date="2017-02-15T14:16:00Z">
        <w:r>
          <w:t xml:space="preserve"> impact</w:t>
        </w:r>
      </w:ins>
      <w:ins w:id="1809" w:author="Dominik Marszk" w:date="2017-02-15T14:23:00Z">
        <w:r w:rsidR="00CD212E">
          <w:t xml:space="preserve"> this approach</w:t>
        </w:r>
      </w:ins>
      <w:ins w:id="1810" w:author="Dominik Marszk" w:date="2017-02-15T14:19:00Z">
        <w:r>
          <w:t xml:space="preserve"> is that p</w:t>
        </w:r>
      </w:ins>
      <w:ins w:id="1811" w:author="Dominik Marszk" w:date="2017-02-15T10:36:00Z">
        <w:r w:rsidR="0098341C">
          <w:t>ublished aggregation value</w:t>
        </w:r>
      </w:ins>
      <w:ins w:id="1812" w:author="Dominik Marszk" w:date="2017-02-15T10:38:00Z">
        <w:r w:rsidR="0098341C">
          <w:t>s</w:t>
        </w:r>
      </w:ins>
      <w:ins w:id="1813" w:author="Dominik Marszk" w:date="2017-02-15T10:36:00Z">
        <w:r w:rsidR="0098341C">
          <w:t xml:space="preserve"> cannot be directly linked to the </w:t>
        </w:r>
      </w:ins>
      <w:ins w:id="1814" w:author="Dominik Marszk" w:date="2017-02-15T10:41:00Z">
        <w:r w:rsidR="004F229B">
          <w:t xml:space="preserve">related </w:t>
        </w:r>
      </w:ins>
      <w:ins w:id="1815" w:author="Dominik Marszk" w:date="2017-02-15T10:36:00Z">
        <w:r w:rsidR="0098341C">
          <w:t>action instance</w:t>
        </w:r>
      </w:ins>
      <w:ins w:id="1816" w:author="Dominik Marszk" w:date="2017-02-15T14:24:00Z">
        <w:r w:rsidR="00CD212E">
          <w:rPr>
            <w:rStyle w:val="FootnoteReference"/>
          </w:rPr>
          <w:footnoteReference w:id="6"/>
        </w:r>
      </w:ins>
      <w:ins w:id="1824" w:author="Dominik Marszk" w:date="2017-02-15T10:38:00Z">
        <w:r w:rsidR="0098341C">
          <w:t>.</w:t>
        </w:r>
      </w:ins>
      <w:ins w:id="1825" w:author="Dominik Marszk" w:date="2017-02-15T14:24:00Z">
        <w:r w:rsidR="00CD212E">
          <w:t xml:space="preserve"> </w:t>
        </w:r>
      </w:ins>
      <w:ins w:id="1826" w:author="Dominik Marszk" w:date="2017-02-15T14:20:00Z">
        <w:r>
          <w:t>However</w:t>
        </w:r>
      </w:ins>
      <w:ins w:id="1827" w:author="Dominik Marszk" w:date="2017-02-15T14:22:00Z">
        <w:r w:rsidR="00CD212E">
          <w:t>,</w:t>
        </w:r>
      </w:ins>
      <w:ins w:id="1828" w:author="Dominik Marszk" w:date="2017-02-15T13:45:00Z">
        <w:r w:rsidR="00007C20">
          <w:t xml:space="preserve"> </w:t>
        </w:r>
      </w:ins>
      <w:ins w:id="1829" w:author="Dominik Marszk" w:date="2017-02-15T13:47:00Z">
        <w:r w:rsidR="00007C20">
          <w:t xml:space="preserve">SCOS </w:t>
        </w:r>
      </w:ins>
      <w:ins w:id="1830" w:author="Dominik Marszk" w:date="2017-02-15T14:25:00Z">
        <w:r w:rsidR="00CD212E">
          <w:t>would not</w:t>
        </w:r>
      </w:ins>
      <w:ins w:id="1831" w:author="Dominik Marszk" w:date="2017-02-15T14:21:00Z">
        <w:r>
          <w:t xml:space="preserve"> benefit from this since </w:t>
        </w:r>
      </w:ins>
      <w:ins w:id="1832" w:author="Dominik Marszk" w:date="2017-02-15T14:22:00Z">
        <w:r>
          <w:t>it</w:t>
        </w:r>
      </w:ins>
      <w:ins w:id="1833" w:author="Dominik Marszk" w:date="2017-02-15T14:21:00Z">
        <w:r>
          <w:t xml:space="preserve"> will not provide</w:t>
        </w:r>
      </w:ins>
      <w:ins w:id="1834" w:author="Dominik Marszk" w:date="2017-02-15T13:45:00Z">
        <w:r w:rsidR="00007C20">
          <w:t xml:space="preserve"> </w:t>
        </w:r>
      </w:ins>
      <w:ins w:id="1835" w:author="Dominik Marszk" w:date="2017-02-15T13:48:00Z">
        <w:r w:rsidR="00007C20">
          <w:t>any kind of</w:t>
        </w:r>
      </w:ins>
      <w:ins w:id="1836" w:author="Dominik Marszk" w:date="2017-02-15T13:52:00Z">
        <w:r w:rsidR="00D73C5C">
          <w:t xml:space="preserve"> </w:t>
        </w:r>
        <w:r w:rsidR="00D73C5C">
          <w:lastRenderedPageBreak/>
          <w:t>automated</w:t>
        </w:r>
      </w:ins>
      <w:ins w:id="1837" w:author="Dominik Marszk" w:date="2017-02-15T13:48:00Z">
        <w:r w:rsidR="00007C20">
          <w:t xml:space="preserve"> response tracking</w:t>
        </w:r>
      </w:ins>
      <w:ins w:id="1838" w:author="Dominik Marszk" w:date="2017-02-15T13:52:00Z">
        <w:r w:rsidR="00D73C5C">
          <w:t xml:space="preserve"> through TC history</w:t>
        </w:r>
      </w:ins>
      <w:ins w:id="1839" w:author="Dominik Marszk" w:date="2017-02-15T13:51:00Z">
        <w:r w:rsidR="00007C20">
          <w:t xml:space="preserve"> (</w:t>
        </w:r>
      </w:ins>
      <w:ins w:id="1840" w:author="Dominik Marszk" w:date="2017-02-15T13:50:00Z">
        <w:r w:rsidR="00007C20">
          <w:t xml:space="preserve">except for verification through MAL ACK and </w:t>
        </w:r>
        <w:proofErr w:type="spellStart"/>
        <w:r w:rsidR="00007C20">
          <w:t>ActivityTracking</w:t>
        </w:r>
      </w:ins>
      <w:proofErr w:type="spellEnd"/>
      <w:ins w:id="1841" w:author="Dominik Marszk" w:date="2017-02-15T13:51:00Z">
        <w:r w:rsidR="00007C20">
          <w:t>)</w:t>
        </w:r>
      </w:ins>
      <w:ins w:id="1842" w:author="Dominik Marszk" w:date="2017-02-15T14:21:00Z">
        <w:r>
          <w:t>.</w:t>
        </w:r>
      </w:ins>
    </w:p>
    <w:p w:rsidR="008E3797" w:rsidRDefault="008E3797">
      <w:pPr>
        <w:pStyle w:val="Heading3"/>
        <w:pPrChange w:id="1843" w:author="Dominik Marszk" w:date="2017-02-15T10:53:00Z">
          <w:pPr>
            <w:pStyle w:val="Heading2"/>
          </w:pPr>
        </w:pPrChange>
      </w:pPr>
      <w:bookmarkStart w:id="1844" w:name="_Toc474933377"/>
      <w:r w:rsidRPr="008E3797">
        <w:t>Parameter</w:t>
      </w:r>
      <w:r>
        <w:t xml:space="preserve"> service (Area MC)</w:t>
      </w:r>
      <w:bookmarkEnd w:id="1844"/>
    </w:p>
    <w:p w:rsidR="00250D09" w:rsidRPr="00CD212E" w:rsidRDefault="006A3BA5" w:rsidP="00250D09">
      <w:pPr>
        <w:rPr>
          <w:ins w:id="1845" w:author="Dominik Marszk" w:date="2017-02-14T18:38:00Z"/>
          <w:i/>
          <w:rPrChange w:id="1846" w:author="Dominik Marszk" w:date="2017-02-15T14:29:00Z">
            <w:rPr>
              <w:ins w:id="1847" w:author="Dominik Marszk" w:date="2017-02-14T18:38:00Z"/>
            </w:rPr>
          </w:rPrChange>
        </w:rPr>
      </w:pPr>
      <w:ins w:id="1848" w:author="Dominik Marszk" w:date="2017-02-14T18:38:00Z">
        <w:r w:rsidRPr="00CD212E">
          <w:rPr>
            <w:i/>
            <w:rPrChange w:id="1849" w:author="Dominik Marszk" w:date="2017-02-15T14:29:00Z">
              <w:rPr/>
            </w:rPrChange>
          </w:rPr>
          <w:t xml:space="preserve">Not defined in SGICD. </w:t>
        </w:r>
      </w:ins>
      <w:r w:rsidR="00250D09" w:rsidRPr="00CD212E">
        <w:rPr>
          <w:i/>
        </w:rPr>
        <w:t>Not implemented in OBSW</w:t>
      </w:r>
      <w:ins w:id="1850" w:author="Dominik Marszk" w:date="2017-02-14T18:38:00Z">
        <w:r w:rsidRPr="00CD212E">
          <w:rPr>
            <w:i/>
            <w:rPrChange w:id="1851" w:author="Dominik Marszk" w:date="2017-02-15T14:29:00Z">
              <w:rPr/>
            </w:rPrChange>
          </w:rPr>
          <w:t>.</w:t>
        </w:r>
      </w:ins>
    </w:p>
    <w:p w:rsidR="006A3BA5" w:rsidRDefault="006A3BA5" w:rsidP="00250D09">
      <w:pPr>
        <w:rPr>
          <w:ins w:id="1852" w:author="Dominik Marszk" w:date="2017-02-14T18:39:00Z"/>
        </w:rPr>
      </w:pPr>
      <w:ins w:id="1853" w:author="Dominik Marszk" w:date="2017-02-14T18:38:00Z">
        <w:r>
          <w:t xml:space="preserve">Instead, there is an </w:t>
        </w:r>
        <w:proofErr w:type="spellStart"/>
        <w:r>
          <w:t>onboard</w:t>
        </w:r>
        <w:proofErr w:type="spellEnd"/>
        <w:r>
          <w:t xml:space="preserve"> </w:t>
        </w:r>
        <w:proofErr w:type="spellStart"/>
        <w:r>
          <w:t>datapool</w:t>
        </w:r>
        <w:proofErr w:type="spellEnd"/>
        <w:r>
          <w:t xml:space="preserve"> of parameters accessible through </w:t>
        </w:r>
      </w:ins>
      <w:ins w:id="1854" w:author="Dominik Marszk" w:date="2017-02-14T18:39:00Z">
        <w:r w:rsidR="00D73C5C">
          <w:t>Aggregation</w:t>
        </w:r>
      </w:ins>
      <w:ins w:id="1855" w:author="Dominik Marszk" w:date="2017-02-15T14:29:00Z">
        <w:r w:rsidR="00CD212E">
          <w:t xml:space="preserve"> services</w:t>
        </w:r>
      </w:ins>
      <w:ins w:id="1856" w:author="Dominik Marszk" w:date="2017-02-14T18:39:00Z">
        <w:r>
          <w:t xml:space="preserve"> (by referencing</w:t>
        </w:r>
        <w:r w:rsidR="00CD212E">
          <w:t xml:space="preserve"> using parameter ID) and Actio</w:t>
        </w:r>
      </w:ins>
      <w:ins w:id="1857" w:author="Dominik Marszk" w:date="2017-02-15T14:29:00Z">
        <w:r w:rsidR="00CD212E">
          <w:t>ns</w:t>
        </w:r>
      </w:ins>
      <w:ins w:id="1858" w:author="Dominik Marszk" w:date="2017-02-14T18:40:00Z">
        <w:r>
          <w:t>:</w:t>
        </w:r>
      </w:ins>
    </w:p>
    <w:p w:rsidR="006A3BA5" w:rsidRPr="006A3BA5" w:rsidRDefault="006A3BA5">
      <w:pPr>
        <w:pStyle w:val="ListParagraph"/>
        <w:numPr>
          <w:ilvl w:val="0"/>
          <w:numId w:val="32"/>
        </w:numPr>
        <w:rPr>
          <w:ins w:id="1859" w:author="Dominik Marszk" w:date="2017-02-14T18:40:00Z"/>
          <w:i/>
          <w:rPrChange w:id="1860" w:author="Dominik Marszk" w:date="2017-02-14T18:40:00Z">
            <w:rPr>
              <w:ins w:id="1861" w:author="Dominik Marszk" w:date="2017-02-14T18:40:00Z"/>
            </w:rPr>
          </w:rPrChange>
        </w:rPr>
        <w:pPrChange w:id="1862" w:author="Dominik Marszk" w:date="2017-02-14T18:40:00Z">
          <w:pPr/>
        </w:pPrChange>
      </w:pPr>
      <w:proofErr w:type="spellStart"/>
      <w:ins w:id="1863" w:author="Dominik Marszk" w:date="2017-02-14T18:39:00Z">
        <w:r>
          <w:t>ReadParameter</w:t>
        </w:r>
        <w:proofErr w:type="spellEnd"/>
        <w:r>
          <w:t xml:space="preserve"> </w:t>
        </w:r>
      </w:ins>
      <w:ins w:id="1864" w:author="Dominik Marszk" w:date="2017-02-14T18:40:00Z">
        <w:r>
          <w:t>(</w:t>
        </w:r>
      </w:ins>
      <w:ins w:id="1865" w:author="Dominik Marszk" w:date="2017-02-14T18:39:00Z">
        <w:r>
          <w:t>returning the parameter value in an aggregation</w:t>
        </w:r>
      </w:ins>
      <w:ins w:id="1866" w:author="Dominik Marszk" w:date="2017-02-14T18:40:00Z">
        <w:r>
          <w:t>).</w:t>
        </w:r>
      </w:ins>
    </w:p>
    <w:p w:rsidR="006A3BA5" w:rsidRPr="006A3BA5" w:rsidRDefault="006A3BA5">
      <w:pPr>
        <w:pStyle w:val="ListParagraph"/>
        <w:numPr>
          <w:ilvl w:val="0"/>
          <w:numId w:val="32"/>
        </w:numPr>
        <w:rPr>
          <w:i/>
        </w:rPr>
        <w:pPrChange w:id="1867" w:author="Dominik Marszk" w:date="2017-02-14T18:40:00Z">
          <w:pPr/>
        </w:pPrChange>
      </w:pPr>
      <w:proofErr w:type="spellStart"/>
      <w:ins w:id="1868" w:author="Dominik Marszk" w:date="2017-02-14T18:39:00Z">
        <w:r>
          <w:t>WriteParameter</w:t>
        </w:r>
      </w:ins>
      <w:proofErr w:type="spellEnd"/>
      <w:ins w:id="1869" w:author="Dominik Marszk" w:date="2017-02-14T18:40:00Z">
        <w:r>
          <w:t>.</w:t>
        </w:r>
      </w:ins>
    </w:p>
    <w:p w:rsidR="00250D09" w:rsidRDefault="00250D09" w:rsidP="00250D09"/>
    <w:p w:rsidR="00250D09" w:rsidDel="006A3BA5" w:rsidRDefault="00250D09" w:rsidP="00250D09">
      <w:pPr>
        <w:rPr>
          <w:del w:id="1870" w:author="Dominik Marszk" w:date="2017-02-14T18:40:00Z"/>
        </w:rPr>
      </w:pPr>
      <w:r>
        <w:t>The following parameter service data types are defined in the OBSW ICD:</w:t>
      </w:r>
    </w:p>
    <w:p w:rsidR="00250D09" w:rsidRDefault="00250D09" w:rsidP="00250D09"/>
    <w:p w:rsidR="00250D09" w:rsidRDefault="00250D09" w:rsidP="00250D09">
      <w:pPr>
        <w:pStyle w:val="ListParagraph"/>
        <w:numPr>
          <w:ilvl w:val="0"/>
          <w:numId w:val="28"/>
        </w:numPr>
      </w:pPr>
      <w:r>
        <w:t xml:space="preserve">Validity enumeration – </w:t>
      </w:r>
      <w:r w:rsidR="00156D7C">
        <w:t>no changes</w:t>
      </w:r>
    </w:p>
    <w:p w:rsidR="00D85C8F" w:rsidRDefault="00156D7C" w:rsidP="00156D7C">
      <w:pPr>
        <w:pStyle w:val="ListParagraph"/>
        <w:numPr>
          <w:ilvl w:val="0"/>
          <w:numId w:val="28"/>
        </w:numPr>
      </w:pPr>
      <w:proofErr w:type="spellStart"/>
      <w:r>
        <w:t>ParameterDefinition</w:t>
      </w:r>
      <w:proofErr w:type="spellEnd"/>
      <w:r w:rsidRPr="00156D7C">
        <w:t>, MAL::Composite - no changes</w:t>
      </w:r>
    </w:p>
    <w:p w:rsidR="00156D7C" w:rsidRDefault="00156D7C" w:rsidP="00156D7C">
      <w:pPr>
        <w:pStyle w:val="ListParagraph"/>
        <w:numPr>
          <w:ilvl w:val="0"/>
          <w:numId w:val="28"/>
        </w:numPr>
      </w:pPr>
      <w:proofErr w:type="spellStart"/>
      <w:r>
        <w:t>ParameterValue</w:t>
      </w:r>
      <w:proofErr w:type="spellEnd"/>
      <w:r>
        <w:t>, MAL::Composite</w:t>
      </w:r>
      <w:r w:rsidRPr="00156D7C">
        <w:t xml:space="preserve"> - no changes</w:t>
      </w:r>
      <w:r>
        <w:t xml:space="preserve"> </w:t>
      </w:r>
    </w:p>
    <w:p w:rsidR="00156D7C" w:rsidRPr="00250D09" w:rsidRDefault="00156D7C" w:rsidP="00C92D8F">
      <w:pPr>
        <w:pStyle w:val="ListParagraph"/>
        <w:numPr>
          <w:ilvl w:val="0"/>
          <w:numId w:val="28"/>
        </w:numPr>
      </w:pPr>
      <w:proofErr w:type="spellStart"/>
      <w:r>
        <w:t>ParameterConversion</w:t>
      </w:r>
      <w:proofErr w:type="spellEnd"/>
      <w:r>
        <w:t>, MAL::Composite</w:t>
      </w:r>
      <w:r w:rsidRPr="00156D7C">
        <w:t xml:space="preserve"> - no changes</w:t>
      </w:r>
      <w:r>
        <w:t xml:space="preserve"> </w:t>
      </w:r>
    </w:p>
    <w:p w:rsidR="008E3797" w:rsidRDefault="008E3797">
      <w:pPr>
        <w:pStyle w:val="Heading3"/>
        <w:pPrChange w:id="1871" w:author="Dominik Marszk" w:date="2017-02-15T10:53:00Z">
          <w:pPr>
            <w:pStyle w:val="Heading2"/>
          </w:pPr>
        </w:pPrChange>
      </w:pPr>
      <w:bookmarkStart w:id="1872" w:name="_Toc474933378"/>
      <w:r>
        <w:t>Alert service (Area MC)</w:t>
      </w:r>
      <w:bookmarkEnd w:id="1872"/>
    </w:p>
    <w:p w:rsidR="004824D2" w:rsidRDefault="006A3BA5" w:rsidP="00250D09">
      <w:pPr>
        <w:rPr>
          <w:ins w:id="1873" w:author="Dominik Marszk" w:date="2017-02-14T18:36:00Z"/>
        </w:rPr>
      </w:pPr>
      <w:ins w:id="1874" w:author="Dominik Marszk" w:date="2017-02-14T18:36:00Z">
        <w:r>
          <w:t xml:space="preserve">Not defined in SGICD. </w:t>
        </w:r>
      </w:ins>
      <w:ins w:id="1875" w:author="Dominik Marszk" w:date="2017-02-14T18:37:00Z">
        <w:r>
          <w:t>Added in OBSW ICD.</w:t>
        </w:r>
      </w:ins>
    </w:p>
    <w:p w:rsidR="00250D09" w:rsidRDefault="006A3BA5" w:rsidP="00250D09">
      <w:ins w:id="1876" w:author="Dominik Marszk" w:date="2017-02-14T18:36:00Z">
        <w:r>
          <w:t>The service and c</w:t>
        </w:r>
      </w:ins>
      <w:del w:id="1877" w:author="Dominik Marszk" w:date="2017-02-14T18:36:00Z">
        <w:r w:rsidR="009A3907" w:rsidDel="006A3BA5">
          <w:delText>Only c</w:delText>
        </w:r>
      </w:del>
      <w:r w:rsidR="009A3907">
        <w:t xml:space="preserve">apability set 1 </w:t>
      </w:r>
      <w:ins w:id="1878" w:author="Dominik Marszk" w:date="2017-02-14T18:36:00Z">
        <w:r>
          <w:t>was</w:t>
        </w:r>
      </w:ins>
      <w:del w:id="1879" w:author="Dominik Marszk" w:date="2017-02-14T18:36:00Z">
        <w:r w:rsidR="009A3907" w:rsidDel="006A3BA5">
          <w:delText>is</w:delText>
        </w:r>
      </w:del>
      <w:r w:rsidR="009A3907">
        <w:t xml:space="preserve"> implemented</w:t>
      </w:r>
      <w:del w:id="1880" w:author="Dominik Marszk" w:date="2017-02-15T10:13:00Z">
        <w:r w:rsidR="009A3907" w:rsidDel="004824D2">
          <w:delText>. This capability set contains one single operation</w:delText>
        </w:r>
      </w:del>
      <w:r w:rsidR="009A3907">
        <w:t>:</w:t>
      </w:r>
    </w:p>
    <w:p w:rsidR="009A3907" w:rsidRDefault="009A3907" w:rsidP="009A3907">
      <w:pPr>
        <w:pStyle w:val="ListParagraph"/>
        <w:numPr>
          <w:ilvl w:val="0"/>
          <w:numId w:val="29"/>
        </w:numPr>
        <w:rPr>
          <w:ins w:id="1881" w:author="Dominik Marszk" w:date="2017-02-15T10:14:00Z"/>
        </w:rPr>
      </w:pPr>
      <w:proofErr w:type="spellStart"/>
      <w:r w:rsidRPr="009A3907">
        <w:t>enableGeneration</w:t>
      </w:r>
      <w:proofErr w:type="spellEnd"/>
      <w:r w:rsidRPr="009A3907">
        <w:t>, no changes</w:t>
      </w:r>
    </w:p>
    <w:p w:rsidR="004824D2" w:rsidRPr="00250D09" w:rsidRDefault="004824D2">
      <w:pPr>
        <w:pPrChange w:id="1882" w:author="Dominik Marszk" w:date="2017-02-15T10:14:00Z">
          <w:pPr>
            <w:pStyle w:val="ListParagraph"/>
            <w:numPr>
              <w:numId w:val="29"/>
            </w:numPr>
            <w:ind w:hanging="360"/>
          </w:pPr>
        </w:pPrChange>
      </w:pPr>
      <w:ins w:id="1883" w:author="Dominik Marszk" w:date="2017-02-15T10:14:00Z">
        <w:r>
          <w:t>The core service functionality is</w:t>
        </w:r>
      </w:ins>
      <w:ins w:id="1884" w:author="Dominik Marszk" w:date="2017-02-15T10:17:00Z">
        <w:r>
          <w:t xml:space="preserve"> based</w:t>
        </w:r>
      </w:ins>
      <w:ins w:id="1885" w:author="Dominik Marszk" w:date="2017-02-15T10:14:00Z">
        <w:r>
          <w:t xml:space="preserve"> on generating Alert events </w:t>
        </w:r>
      </w:ins>
      <w:ins w:id="1886" w:author="Dominik Marszk" w:date="2017-02-15T10:15:00Z">
        <w:r>
          <w:t>published</w:t>
        </w:r>
      </w:ins>
      <w:ins w:id="1887" w:author="Dominik Marszk" w:date="2017-02-15T10:14:00Z">
        <w:r>
          <w:t xml:space="preserve"> </w:t>
        </w:r>
      </w:ins>
      <w:ins w:id="1888" w:author="Dominik Marszk" w:date="2017-02-15T10:15:00Z">
        <w:r>
          <w:t>using</w:t>
        </w:r>
      </w:ins>
      <w:ins w:id="1889" w:author="Dominik Marszk" w:date="2017-02-15T10:14:00Z">
        <w:r>
          <w:t xml:space="preserve"> COM Event service. </w:t>
        </w:r>
      </w:ins>
    </w:p>
    <w:p w:rsidR="008E3797" w:rsidRDefault="008E3797">
      <w:pPr>
        <w:pStyle w:val="Heading3"/>
        <w:pPrChange w:id="1890" w:author="Dominik Marszk" w:date="2017-02-15T10:53:00Z">
          <w:pPr>
            <w:pStyle w:val="Heading2"/>
          </w:pPr>
        </w:pPrChange>
      </w:pPr>
      <w:bookmarkStart w:id="1891" w:name="_Toc474933379"/>
      <w:r>
        <w:t>Check service (Area MC)</w:t>
      </w:r>
      <w:bookmarkEnd w:id="1891"/>
    </w:p>
    <w:p w:rsidR="004824D2" w:rsidRDefault="004824D2" w:rsidP="00960939">
      <w:pPr>
        <w:rPr>
          <w:ins w:id="1892" w:author="Dominik Marszk" w:date="2017-02-15T10:13:00Z"/>
        </w:rPr>
      </w:pPr>
      <w:ins w:id="1893" w:author="Dominik Marszk" w:date="2017-02-15T10:12:00Z">
        <w:r>
          <w:t>Not defined in SGICD. Added in</w:t>
        </w:r>
      </w:ins>
      <w:del w:id="1894" w:author="Dominik Marszk" w:date="2017-02-15T10:12:00Z">
        <w:r w:rsidR="00960939" w:rsidDel="004824D2">
          <w:delText>Two operations are implemented</w:delText>
        </w:r>
      </w:del>
      <w:ins w:id="1895" w:author="Dominik Marszk" w:date="2017-02-15T10:12:00Z">
        <w:r>
          <w:t xml:space="preserve"> OBSW</w:t>
        </w:r>
      </w:ins>
      <w:ins w:id="1896" w:author="Dominik Marszk" w:date="2017-02-15T10:13:00Z">
        <w:r>
          <w:t xml:space="preserve"> ICD.</w:t>
        </w:r>
      </w:ins>
    </w:p>
    <w:p w:rsidR="00960939" w:rsidRDefault="004824D2" w:rsidP="00960939">
      <w:ins w:id="1897" w:author="Dominik Marszk" w:date="2017-02-15T10:13:00Z">
        <w:r>
          <w:t>The service and capability sets 1 (partially) and 3 were implemented.</w:t>
        </w:r>
      </w:ins>
      <w:del w:id="1898" w:author="Dominik Marszk" w:date="2017-02-15T10:13:00Z">
        <w:r w:rsidR="00960939" w:rsidDel="004824D2">
          <w:delText>:</w:delText>
        </w:r>
      </w:del>
    </w:p>
    <w:p w:rsidR="00960939" w:rsidRDefault="00960939" w:rsidP="00960939">
      <w:pPr>
        <w:pStyle w:val="ListParagraph"/>
        <w:numPr>
          <w:ilvl w:val="0"/>
          <w:numId w:val="29"/>
        </w:numPr>
      </w:pPr>
      <w:proofErr w:type="spellStart"/>
      <w:r>
        <w:t>getSum</w:t>
      </w:r>
      <w:ins w:id="1899" w:author="Dominik Marszk" w:date="2017-02-14T18:42:00Z">
        <w:r w:rsidR="003F1576">
          <w:t>m</w:t>
        </w:r>
      </w:ins>
      <w:r>
        <w:t>aryReport</w:t>
      </w:r>
      <w:proofErr w:type="spellEnd"/>
      <w:r w:rsidR="00CD1861">
        <w:t>, no changes</w:t>
      </w:r>
    </w:p>
    <w:p w:rsidR="004824D2" w:rsidRDefault="00960939" w:rsidP="004824D2">
      <w:pPr>
        <w:pStyle w:val="ListParagraph"/>
        <w:numPr>
          <w:ilvl w:val="0"/>
          <w:numId w:val="29"/>
        </w:numPr>
        <w:rPr>
          <w:ins w:id="1900" w:author="Dominik Marszk" w:date="2017-02-15T10:16:00Z"/>
        </w:rPr>
      </w:pPr>
      <w:proofErr w:type="spellStart"/>
      <w:r>
        <w:t>enableCheck</w:t>
      </w:r>
      <w:proofErr w:type="spellEnd"/>
      <w:r w:rsidR="00CD1861">
        <w:t>, no changes</w:t>
      </w:r>
      <w:ins w:id="1901" w:author="Dominik Marszk" w:date="2017-02-15T10:16:00Z">
        <w:r w:rsidR="004824D2" w:rsidRPr="004824D2">
          <w:t xml:space="preserve"> </w:t>
        </w:r>
      </w:ins>
    </w:p>
    <w:p w:rsidR="00960939" w:rsidRDefault="004824D2">
      <w:pPr>
        <w:pPrChange w:id="1902" w:author="Dominik Marszk" w:date="2017-02-15T10:16:00Z">
          <w:pPr>
            <w:pStyle w:val="ListParagraph"/>
            <w:numPr>
              <w:numId w:val="29"/>
            </w:numPr>
            <w:ind w:hanging="360"/>
          </w:pPr>
        </w:pPrChange>
      </w:pPr>
      <w:ins w:id="1903" w:author="Dominik Marszk" w:date="2017-02-15T10:16:00Z">
        <w:r>
          <w:t>The core service functionality is bas</w:t>
        </w:r>
      </w:ins>
      <w:ins w:id="1904" w:author="Dominik Marszk" w:date="2017-02-15T10:17:00Z">
        <w:r>
          <w:t>ed on</w:t>
        </w:r>
      </w:ins>
      <w:ins w:id="1905" w:author="Dominik Marszk" w:date="2017-02-15T10:16:00Z">
        <w:r>
          <w:t xml:space="preserve"> generating </w:t>
        </w:r>
        <w:proofErr w:type="spellStart"/>
        <w:r w:rsidRPr="004824D2">
          <w:t>CheckTransition</w:t>
        </w:r>
        <w:proofErr w:type="spellEnd"/>
        <w:r>
          <w:t xml:space="preserve"> events published using COM Event service. </w:t>
        </w:r>
      </w:ins>
      <w:ins w:id="1906" w:author="Dominik Marszk" w:date="2017-02-15T10:22:00Z">
        <w:r w:rsidR="00BB3A89">
          <w:t xml:space="preserve">It was implemented with no changes </w:t>
        </w:r>
      </w:ins>
      <w:ins w:id="1907" w:author="Dominik Marszk" w:date="2017-02-15T10:23:00Z">
        <w:r w:rsidR="00BB3A89">
          <w:t xml:space="preserve">regarding </w:t>
        </w:r>
      </w:ins>
      <w:ins w:id="1908" w:author="Dominik Marszk" w:date="2017-02-15T10:22:00Z">
        <w:r w:rsidR="00BB3A89">
          <w:t xml:space="preserve"> </w:t>
        </w:r>
      </w:ins>
      <w:ins w:id="1909" w:author="José Luís Feiteirinha" w:date="2017-02-15T15:51:00Z">
        <w:r w:rsidR="0098436E">
          <w:t>the standard.</w:t>
        </w:r>
      </w:ins>
    </w:p>
    <w:p w:rsidR="00960939" w:rsidRPr="00960939" w:rsidRDefault="00AF1D5D" w:rsidP="00960939">
      <w:r>
        <w:rPr>
          <w:noProof/>
          <w:lang w:eastAsia="zh-CN"/>
        </w:rPr>
        <mc:AlternateContent>
          <mc:Choice Requires="wps">
            <w:drawing>
              <wp:anchor distT="0" distB="0" distL="114300" distR="114300" simplePos="0" relativeHeight="251672576" behindDoc="0" locked="0" layoutInCell="1" allowOverlap="1" wp14:anchorId="153CDF50" wp14:editId="5B4FB1E3">
                <wp:simplePos x="0" y="0"/>
                <wp:positionH relativeFrom="column">
                  <wp:posOffset>1163955</wp:posOffset>
                </wp:positionH>
                <wp:positionV relativeFrom="paragraph">
                  <wp:posOffset>157480</wp:posOffset>
                </wp:positionV>
                <wp:extent cx="3340100" cy="2440940"/>
                <wp:effectExtent l="0" t="0" r="12700" b="16510"/>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0" cy="2440940"/>
                        </a:xfrm>
                        <a:prstGeom prst="rect">
                          <a:avLst/>
                        </a:prstGeom>
                        <a:solidFill>
                          <a:srgbClr val="FFFFFF"/>
                        </a:solidFill>
                        <a:ln w="9525">
                          <a:solidFill>
                            <a:srgbClr val="000000"/>
                          </a:solidFill>
                          <a:miter lim="800000"/>
                          <a:headEnd/>
                          <a:tailEnd/>
                        </a:ln>
                      </wps:spPr>
                      <wps:txbx>
                        <w:txbxContent>
                          <w:p w:rsidR="002870F2" w:rsidRDefault="002870F2" w:rsidP="00AF1D5D">
                            <w:pPr>
                              <w:keepNext/>
                              <w:jc w:val="center"/>
                            </w:pPr>
                            <w:r>
                              <w:rPr>
                                <w:noProof/>
                                <w:lang w:eastAsia="zh-CN"/>
                              </w:rPr>
                              <w:drawing>
                                <wp:inline distT="0" distB="0" distL="0" distR="0" wp14:anchorId="505912DC" wp14:editId="04357457">
                                  <wp:extent cx="3183147" cy="206690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183079" cy="2066865"/>
                                          </a:xfrm>
                                          <a:prstGeom prst="rect">
                                            <a:avLst/>
                                          </a:prstGeom>
                                        </pic:spPr>
                                      </pic:pic>
                                    </a:graphicData>
                                  </a:graphic>
                                </wp:inline>
                              </w:drawing>
                            </w:r>
                          </w:p>
                          <w:p w:rsidR="002870F2" w:rsidRDefault="002870F2" w:rsidP="00AF1D5D">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 Check service as is defined in the applicable MO MC book</w:t>
                            </w:r>
                            <w:r>
                              <w:rPr>
                                <w:noProof/>
                              </w:rPr>
                              <w:t xml:space="preserve"> with the OBSW ICD implemented operations highlighted</w:t>
                            </w:r>
                          </w:p>
                          <w:p w:rsidR="002870F2" w:rsidRDefault="002870F2" w:rsidP="00AF1D5D">
                            <w:pPr>
                              <w:jc w:val="center"/>
                            </w:pPr>
                          </w:p>
                          <w:p w:rsidR="002870F2" w:rsidRDefault="002870F2" w:rsidP="00AF1D5D">
                            <w:pPr>
                              <w:jc w:val="center"/>
                            </w:pPr>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91.65pt;margin-top:12.4pt;width:263pt;height:19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gLxJwIAAE0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">
                <v:textbox>
                  <w:txbxContent>
                    <w:p w:rsidR="002870F2" w:rsidRDefault="002870F2" w:rsidP="00AF1D5D">
                      <w:pPr>
                        <w:keepNext/>
                        <w:jc w:val="center"/>
                      </w:pPr>
                      <w:r>
                        <w:rPr>
                          <w:noProof/>
                          <w:lang w:eastAsia="en-GB"/>
                        </w:rPr>
                        <w:drawing>
                          <wp:inline distT="0" distB="0" distL="0" distR="0" wp14:anchorId="505912DC" wp14:editId="04357457">
                            <wp:extent cx="3183147" cy="206690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183079" cy="2066865"/>
                                    </a:xfrm>
                                    <a:prstGeom prst="rect">
                                      <a:avLst/>
                                    </a:prstGeom>
                                  </pic:spPr>
                                </pic:pic>
                              </a:graphicData>
                            </a:graphic>
                          </wp:inline>
                        </w:drawing>
                      </w:r>
                    </w:p>
                    <w:p w:rsidR="002870F2" w:rsidRDefault="002870F2" w:rsidP="00AF1D5D">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 Check service as is defined in the applicable MO MC book</w:t>
                      </w:r>
                      <w:r>
                        <w:rPr>
                          <w:noProof/>
                        </w:rPr>
                        <w:t xml:space="preserve"> with the OBSW ICD implemented operations highlighted</w:t>
                      </w:r>
                    </w:p>
                    <w:p w:rsidR="002870F2" w:rsidRDefault="002870F2" w:rsidP="00AF1D5D">
                      <w:pPr>
                        <w:jc w:val="center"/>
                      </w:pPr>
                    </w:p>
                    <w:p w:rsidR="002870F2" w:rsidRDefault="002870F2" w:rsidP="00AF1D5D">
                      <w:pPr>
                        <w:jc w:val="center"/>
                      </w:pPr>
                      <w:r>
                        <w:t>a</w:t>
                      </w:r>
                    </w:p>
                  </w:txbxContent>
                </v:textbox>
                <w10:wrap type="topAndBottom"/>
              </v:shape>
            </w:pict>
          </mc:Fallback>
        </mc:AlternateContent>
      </w:r>
    </w:p>
    <w:p w:rsidR="008E3797" w:rsidRDefault="008E3797">
      <w:pPr>
        <w:pStyle w:val="Heading3"/>
        <w:pPrChange w:id="1910" w:author="Dominik Marszk" w:date="2017-02-15T10:53:00Z">
          <w:pPr>
            <w:pStyle w:val="Heading2"/>
          </w:pPr>
        </w:pPrChange>
      </w:pPr>
      <w:bookmarkStart w:id="1911" w:name="_Toc474933380"/>
      <w:r>
        <w:t>Statistics service (Area MC)</w:t>
      </w:r>
      <w:bookmarkEnd w:id="1911"/>
    </w:p>
    <w:p w:rsidR="00AF1D5D" w:rsidRPr="003F1576" w:rsidRDefault="003F1576" w:rsidP="00AF1D5D">
      <w:pPr>
        <w:rPr>
          <w:i/>
        </w:rPr>
      </w:pPr>
      <w:ins w:id="1912" w:author="Dominik Marszk" w:date="2017-02-14T18:44:00Z">
        <w:r w:rsidRPr="003F1576">
          <w:rPr>
            <w:i/>
            <w:rPrChange w:id="1913" w:author="Dominik Marszk" w:date="2017-02-14T18:50:00Z">
              <w:rPr/>
            </w:rPrChange>
          </w:rPr>
          <w:t xml:space="preserve">Not defined in SGICD. </w:t>
        </w:r>
      </w:ins>
      <w:r w:rsidR="00A75B63" w:rsidRPr="003F1576">
        <w:rPr>
          <w:i/>
        </w:rPr>
        <w:t>Not implemented in OBSW</w:t>
      </w:r>
      <w:ins w:id="1914" w:author="Dominik Marszk" w:date="2017-02-14T18:44:00Z">
        <w:r w:rsidRPr="003F1576">
          <w:rPr>
            <w:i/>
            <w:rPrChange w:id="1915" w:author="Dominik Marszk" w:date="2017-02-14T18:50:00Z">
              <w:rPr/>
            </w:rPrChange>
          </w:rPr>
          <w:t>.</w:t>
        </w:r>
      </w:ins>
    </w:p>
    <w:bookmarkStart w:id="1916" w:name="_Toc474933381"/>
    <w:p w:rsidR="008E3797" w:rsidRDefault="00F273E9">
      <w:pPr>
        <w:pStyle w:val="Heading3"/>
        <w:pPrChange w:id="1917" w:author="Dominik Marszk" w:date="2017-02-15T10:53:00Z">
          <w:pPr>
            <w:pStyle w:val="Heading2"/>
          </w:pPr>
        </w:pPrChange>
      </w:pPr>
      <w:r w:rsidRPr="003F1576">
        <w:rPr>
          <w:rFonts w:cs="Times New Roman"/>
          <w:noProof/>
          <w:sz w:val="20"/>
          <w:szCs w:val="20"/>
          <w:lang w:eastAsia="zh-CN"/>
          <w:rPrChange w:id="1918">
            <w:rPr>
              <w:rFonts w:ascii="Times New Roman" w:hAnsi="Times New Roman" w:cs="Times New Roman"/>
              <w:noProof/>
              <w:sz w:val="24"/>
              <w:lang w:eastAsia="zh-CN"/>
            </w:rPr>
          </w:rPrChange>
        </w:rPr>
        <w:lastRenderedPageBreak/>
        <mc:AlternateContent>
          <mc:Choice Requires="wps">
            <w:drawing>
              <wp:anchor distT="0" distB="0" distL="114300" distR="114300" simplePos="0" relativeHeight="251674624" behindDoc="1" locked="0" layoutInCell="1" allowOverlap="1" wp14:anchorId="73BECBED" wp14:editId="79A22ED7">
                <wp:simplePos x="0" y="0"/>
                <wp:positionH relativeFrom="column">
                  <wp:posOffset>2983230</wp:posOffset>
                </wp:positionH>
                <wp:positionV relativeFrom="paragraph">
                  <wp:posOffset>374015</wp:posOffset>
                </wp:positionV>
                <wp:extent cx="3158490" cy="1069340"/>
                <wp:effectExtent l="0" t="0" r="22860" b="16510"/>
                <wp:wrapTight wrapText="bothSides">
                  <wp:wrapPolygon edited="0">
                    <wp:start x="0" y="0"/>
                    <wp:lineTo x="0" y="21549"/>
                    <wp:lineTo x="21626" y="21549"/>
                    <wp:lineTo x="21626" y="0"/>
                    <wp:lineTo x="0" y="0"/>
                  </wp:wrapPolygon>
                </wp:wrapTight>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8490" cy="1069340"/>
                        </a:xfrm>
                        <a:prstGeom prst="rect">
                          <a:avLst/>
                        </a:prstGeom>
                        <a:solidFill>
                          <a:srgbClr val="FFFFFF"/>
                        </a:solidFill>
                        <a:ln w="9525">
                          <a:solidFill>
                            <a:srgbClr val="000000"/>
                          </a:solidFill>
                          <a:miter lim="800000"/>
                          <a:headEnd/>
                          <a:tailEnd/>
                        </a:ln>
                      </wps:spPr>
                      <wps:txbx>
                        <w:txbxContent>
                          <w:p w:rsidR="002870F2" w:rsidRDefault="002870F2" w:rsidP="00E84AF3">
                            <w:pPr>
                              <w:keepNext/>
                            </w:pPr>
                            <w:r>
                              <w:rPr>
                                <w:noProof/>
                                <w:lang w:eastAsia="zh-CN"/>
                              </w:rPr>
                              <w:drawing>
                                <wp:inline distT="0" distB="0" distL="0" distR="0" wp14:anchorId="6C5C2067" wp14:editId="2553F818">
                                  <wp:extent cx="2958860" cy="659202"/>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978406" cy="663557"/>
                                          </a:xfrm>
                                          <a:prstGeom prst="rect">
                                            <a:avLst/>
                                          </a:prstGeom>
                                        </pic:spPr>
                                      </pic:pic>
                                    </a:graphicData>
                                  </a:graphic>
                                </wp:inline>
                              </w:drawing>
                            </w:r>
                          </w:p>
                          <w:p w:rsidR="002870F2" w:rsidRDefault="002870F2" w:rsidP="00E84AF3">
                            <w:pPr>
                              <w:pStyle w:val="Caption"/>
                            </w:pPr>
                            <w:r>
                              <w:t xml:space="preserve">Figure </w:t>
                            </w:r>
                            <w:r>
                              <w:fldChar w:fldCharType="begin"/>
                            </w:r>
                            <w:r>
                              <w:instrText xml:space="preserve"> SEQ Figure \* ARABIC </w:instrText>
                            </w:r>
                            <w:r>
                              <w:fldChar w:fldCharType="separate"/>
                            </w:r>
                            <w:r>
                              <w:rPr>
                                <w:noProof/>
                              </w:rPr>
                              <w:t>8</w:t>
                            </w:r>
                            <w:r>
                              <w:fldChar w:fldCharType="end"/>
                            </w:r>
                            <w:r>
                              <w:t xml:space="preserve"> - </w:t>
                            </w:r>
                            <w:proofErr w:type="spellStart"/>
                            <w:r>
                              <w:t>monitorValue</w:t>
                            </w:r>
                            <w:proofErr w:type="spellEnd"/>
                            <w:r>
                              <w:t xml:space="preserve"> operation as it is defined in the </w:t>
                            </w:r>
                            <w:r>
                              <w:rPr>
                                <w:noProof/>
                              </w:rPr>
                              <w:t xml:space="preserve"> applicable book</w:t>
                            </w:r>
                          </w:p>
                          <w:p w:rsidR="002870F2" w:rsidRDefault="002870F2"/>
                          <w:p w:rsidR="002870F2" w:rsidRDefault="002870F2">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34.9pt;margin-top:29.45pt;width:248.7pt;height:84.2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">
                <v:textbox>
                  <w:txbxContent>
                    <w:p w:rsidR="002870F2" w:rsidRDefault="002870F2" w:rsidP="00E84AF3">
                      <w:pPr>
                        <w:keepNext/>
                      </w:pPr>
                      <w:r>
                        <w:rPr>
                          <w:noProof/>
                          <w:lang w:eastAsia="en-GB"/>
                        </w:rPr>
                        <w:drawing>
                          <wp:inline distT="0" distB="0" distL="0" distR="0" wp14:anchorId="6C5C2067" wp14:editId="2553F818">
                            <wp:extent cx="2958860" cy="659202"/>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978406" cy="663557"/>
                                    </a:xfrm>
                                    <a:prstGeom prst="rect">
                                      <a:avLst/>
                                    </a:prstGeom>
                                  </pic:spPr>
                                </pic:pic>
                              </a:graphicData>
                            </a:graphic>
                          </wp:inline>
                        </w:drawing>
                      </w:r>
                    </w:p>
                    <w:p w:rsidR="002870F2" w:rsidRDefault="002870F2" w:rsidP="00E84AF3">
                      <w:pPr>
                        <w:pStyle w:val="Caption"/>
                      </w:pPr>
                      <w:r>
                        <w:t xml:space="preserve">Figure </w:t>
                      </w:r>
                      <w:r>
                        <w:fldChar w:fldCharType="begin"/>
                      </w:r>
                      <w:r>
                        <w:instrText xml:space="preserve"> SEQ Figure \* ARABIC </w:instrText>
                      </w:r>
                      <w:r>
                        <w:fldChar w:fldCharType="separate"/>
                      </w:r>
                      <w:r>
                        <w:rPr>
                          <w:noProof/>
                        </w:rPr>
                        <w:t>8</w:t>
                      </w:r>
                      <w:r>
                        <w:fldChar w:fldCharType="end"/>
                      </w:r>
                      <w:r>
                        <w:t xml:space="preserve"> - </w:t>
                      </w:r>
                      <w:proofErr w:type="spellStart"/>
                      <w:r>
                        <w:t>monitorValue</w:t>
                      </w:r>
                      <w:proofErr w:type="spellEnd"/>
                      <w:r>
                        <w:t xml:space="preserve"> operation as it is defined in the </w:t>
                      </w:r>
                      <w:r>
                        <w:rPr>
                          <w:noProof/>
                        </w:rPr>
                        <w:t xml:space="preserve"> applicable book</w:t>
                      </w:r>
                    </w:p>
                    <w:p w:rsidR="002870F2" w:rsidRDefault="002870F2"/>
                    <w:p w:rsidR="002870F2" w:rsidRDefault="002870F2">
                      <w:r>
                        <w:t>a</w:t>
                      </w:r>
                    </w:p>
                  </w:txbxContent>
                </v:textbox>
                <w10:wrap type="tight"/>
              </v:shape>
            </w:pict>
          </mc:Fallback>
        </mc:AlternateContent>
      </w:r>
      <w:r w:rsidR="008E3797">
        <w:t>Aggregation service (Area MC)</w:t>
      </w:r>
      <w:bookmarkEnd w:id="1916"/>
    </w:p>
    <w:p w:rsidR="0069155C" w:rsidRPr="004824D2" w:rsidRDefault="003F1576" w:rsidP="0069155C">
      <w:pPr>
        <w:rPr>
          <w:szCs w:val="20"/>
        </w:rPr>
      </w:pPr>
      <w:ins w:id="1919" w:author="Dominik Marszk" w:date="2017-02-14T18:49:00Z">
        <w:r w:rsidRPr="004824D2">
          <w:rPr>
            <w:szCs w:val="20"/>
          </w:rPr>
          <w:t>Implemented in OBSW</w:t>
        </w:r>
      </w:ins>
      <w:ins w:id="1920" w:author="Dominik Marszk" w:date="2017-02-14T18:50:00Z">
        <w:r>
          <w:rPr>
            <w:szCs w:val="20"/>
          </w:rPr>
          <w:t>:</w:t>
        </w:r>
      </w:ins>
    </w:p>
    <w:p w:rsidR="0069155C" w:rsidRPr="003F1576" w:rsidRDefault="0069155C" w:rsidP="0069155C">
      <w:pPr>
        <w:pStyle w:val="ListParagraph"/>
        <w:numPr>
          <w:ilvl w:val="0"/>
          <w:numId w:val="30"/>
        </w:numPr>
        <w:autoSpaceDE w:val="0"/>
        <w:autoSpaceDN w:val="0"/>
        <w:adjustRightInd w:val="0"/>
        <w:spacing w:line="240" w:lineRule="auto"/>
        <w:rPr>
          <w:rFonts w:cs="Times New Roman"/>
          <w:szCs w:val="20"/>
          <w:rPrChange w:id="1921" w:author="Dominik Marszk" w:date="2017-02-14T18:50:00Z">
            <w:rPr>
              <w:rFonts w:ascii="Times New Roman" w:hAnsi="Times New Roman" w:cs="Times New Roman"/>
              <w:sz w:val="24"/>
            </w:rPr>
          </w:rPrChange>
        </w:rPr>
      </w:pPr>
      <w:proofErr w:type="spellStart"/>
      <w:r w:rsidRPr="003F1576">
        <w:rPr>
          <w:rFonts w:cs="Times New Roman"/>
          <w:szCs w:val="20"/>
          <w:rPrChange w:id="1922" w:author="Dominik Marszk" w:date="2017-02-14T18:50:00Z">
            <w:rPr>
              <w:rFonts w:ascii="Times New Roman" w:hAnsi="Times New Roman" w:cs="Times New Roman"/>
              <w:sz w:val="24"/>
            </w:rPr>
          </w:rPrChange>
        </w:rPr>
        <w:t>monitorValue</w:t>
      </w:r>
      <w:proofErr w:type="spellEnd"/>
      <w:r w:rsidR="00C76E99" w:rsidRPr="003F1576">
        <w:rPr>
          <w:rFonts w:cs="Times New Roman"/>
          <w:szCs w:val="20"/>
          <w:rPrChange w:id="1923" w:author="Dominik Marszk" w:date="2017-02-14T18:50:00Z">
            <w:rPr>
              <w:rFonts w:ascii="Times New Roman" w:hAnsi="Times New Roman" w:cs="Times New Roman"/>
              <w:sz w:val="24"/>
            </w:rPr>
          </w:rPrChange>
        </w:rPr>
        <w:t xml:space="preserve">, </w:t>
      </w:r>
      <w:del w:id="1924" w:author="Dominik Marszk" w:date="2017-02-15T13:10:00Z">
        <w:r w:rsidR="00E32867" w:rsidRPr="00F273E9" w:rsidDel="00F273E9">
          <w:rPr>
            <w:rFonts w:cs="Times New Roman"/>
            <w:szCs w:val="20"/>
            <w:rPrChange w:id="1925" w:author="Dominik Marszk" w:date="2017-02-15T13:08:00Z">
              <w:rPr>
                <w:rFonts w:ascii="Times New Roman" w:hAnsi="Times New Roman" w:cs="Times New Roman"/>
                <w:sz w:val="24"/>
              </w:rPr>
            </w:rPrChange>
          </w:rPr>
          <w:delText xml:space="preserve">OBSW reports </w:delText>
        </w:r>
      </w:del>
      <w:del w:id="1926" w:author="Dominik Marszk" w:date="2017-02-14T18:46:00Z">
        <w:r w:rsidR="00E32867" w:rsidRPr="00F273E9" w:rsidDel="003F1576">
          <w:rPr>
            <w:rFonts w:cs="Times New Roman"/>
            <w:szCs w:val="20"/>
            <w:rPrChange w:id="1927" w:author="Dominik Marszk" w:date="2017-02-15T13:08:00Z">
              <w:rPr>
                <w:rFonts w:ascii="Times New Roman" w:hAnsi="Times New Roman" w:cs="Times New Roman"/>
                <w:sz w:val="24"/>
              </w:rPr>
            </w:rPrChange>
          </w:rPr>
          <w:delText xml:space="preserve">it </w:delText>
        </w:r>
      </w:del>
      <w:del w:id="1928" w:author="Dominik Marszk" w:date="2017-02-15T13:10:00Z">
        <w:r w:rsidR="00E32867" w:rsidRPr="00F273E9" w:rsidDel="00F273E9">
          <w:rPr>
            <w:rFonts w:cs="Times New Roman"/>
            <w:szCs w:val="20"/>
            <w:rPrChange w:id="1929" w:author="Dominik Marszk" w:date="2017-02-15T13:08:00Z">
              <w:rPr>
                <w:rFonts w:ascii="Times New Roman" w:hAnsi="Times New Roman" w:cs="Times New Roman"/>
                <w:sz w:val="24"/>
              </w:rPr>
            </w:rPrChange>
          </w:rPr>
          <w:delText>will be available but no operation definition is provided.</w:delText>
        </w:r>
      </w:del>
      <w:ins w:id="1930" w:author="Dominik Marszk" w:date="2017-02-15T13:10:00Z">
        <w:r w:rsidR="00F273E9">
          <w:rPr>
            <w:rFonts w:cs="Times New Roman"/>
            <w:szCs w:val="20"/>
          </w:rPr>
          <w:t>no changes, although operation description is missing in the OBSW ICD.</w:t>
        </w:r>
      </w:ins>
    </w:p>
    <w:p w:rsidR="0069155C" w:rsidRPr="003F1576" w:rsidRDefault="0069155C" w:rsidP="0069155C">
      <w:pPr>
        <w:pStyle w:val="ListParagraph"/>
        <w:numPr>
          <w:ilvl w:val="0"/>
          <w:numId w:val="30"/>
        </w:numPr>
        <w:autoSpaceDE w:val="0"/>
        <w:autoSpaceDN w:val="0"/>
        <w:adjustRightInd w:val="0"/>
        <w:spacing w:line="240" w:lineRule="auto"/>
        <w:rPr>
          <w:rFonts w:cs="Times New Roman"/>
          <w:szCs w:val="20"/>
          <w:rPrChange w:id="1931" w:author="Dominik Marszk" w:date="2017-02-14T18:50:00Z">
            <w:rPr>
              <w:rFonts w:ascii="Times New Roman" w:hAnsi="Times New Roman" w:cs="Times New Roman"/>
              <w:sz w:val="24"/>
            </w:rPr>
          </w:rPrChange>
        </w:rPr>
      </w:pPr>
      <w:proofErr w:type="spellStart"/>
      <w:r w:rsidRPr="003F1576">
        <w:rPr>
          <w:rFonts w:cs="Times New Roman"/>
          <w:szCs w:val="20"/>
          <w:rPrChange w:id="1932" w:author="Dominik Marszk" w:date="2017-02-14T18:50:00Z">
            <w:rPr>
              <w:rFonts w:ascii="Times New Roman" w:hAnsi="Times New Roman" w:cs="Times New Roman"/>
              <w:sz w:val="24"/>
            </w:rPr>
          </w:rPrChange>
        </w:rPr>
        <w:t>getValue</w:t>
      </w:r>
      <w:proofErr w:type="spellEnd"/>
      <w:r w:rsidR="00C76E99" w:rsidRPr="003F1576">
        <w:rPr>
          <w:rFonts w:cs="Times New Roman"/>
          <w:szCs w:val="20"/>
          <w:rPrChange w:id="1933" w:author="Dominik Marszk" w:date="2017-02-14T18:50:00Z">
            <w:rPr>
              <w:rFonts w:ascii="Times New Roman" w:hAnsi="Times New Roman" w:cs="Times New Roman"/>
              <w:sz w:val="24"/>
            </w:rPr>
          </w:rPrChange>
        </w:rPr>
        <w:t>, will be added to the OBSW ICD as recently agreed.</w:t>
      </w:r>
    </w:p>
    <w:p w:rsidR="0069155C" w:rsidRPr="003F1576" w:rsidRDefault="0069155C" w:rsidP="0069155C">
      <w:pPr>
        <w:pStyle w:val="ListParagraph"/>
        <w:numPr>
          <w:ilvl w:val="0"/>
          <w:numId w:val="30"/>
        </w:numPr>
        <w:autoSpaceDE w:val="0"/>
        <w:autoSpaceDN w:val="0"/>
        <w:adjustRightInd w:val="0"/>
        <w:spacing w:line="240" w:lineRule="auto"/>
        <w:rPr>
          <w:rFonts w:cs="Times New Roman"/>
          <w:szCs w:val="20"/>
          <w:rPrChange w:id="1934" w:author="Dominik Marszk" w:date="2017-02-14T18:50:00Z">
            <w:rPr>
              <w:rFonts w:ascii="Times New Roman" w:hAnsi="Times New Roman" w:cs="Times New Roman"/>
              <w:sz w:val="24"/>
            </w:rPr>
          </w:rPrChange>
        </w:rPr>
      </w:pPr>
      <w:proofErr w:type="spellStart"/>
      <w:r w:rsidRPr="003F1576">
        <w:rPr>
          <w:rFonts w:cs="Times New Roman"/>
          <w:szCs w:val="20"/>
          <w:rPrChange w:id="1935" w:author="Dominik Marszk" w:date="2017-02-14T18:50:00Z">
            <w:rPr>
              <w:rFonts w:ascii="Times New Roman" w:hAnsi="Times New Roman" w:cs="Times New Roman"/>
              <w:sz w:val="24"/>
            </w:rPr>
          </w:rPrChange>
        </w:rPr>
        <w:t>enableGeneration</w:t>
      </w:r>
      <w:proofErr w:type="spellEnd"/>
      <w:r w:rsidR="00E32867" w:rsidRPr="003F1576">
        <w:rPr>
          <w:rFonts w:cs="Times New Roman"/>
          <w:szCs w:val="20"/>
          <w:rPrChange w:id="1936" w:author="Dominik Marszk" w:date="2017-02-14T18:50:00Z">
            <w:rPr>
              <w:rFonts w:ascii="Times New Roman" w:hAnsi="Times New Roman" w:cs="Times New Roman"/>
              <w:sz w:val="24"/>
            </w:rPr>
          </w:rPrChange>
        </w:rPr>
        <w:t>, no changes</w:t>
      </w:r>
    </w:p>
    <w:p w:rsidR="0069155C" w:rsidRPr="003F1576" w:rsidRDefault="0069155C" w:rsidP="0069155C">
      <w:pPr>
        <w:pStyle w:val="ListParagraph"/>
        <w:numPr>
          <w:ilvl w:val="0"/>
          <w:numId w:val="30"/>
        </w:numPr>
        <w:autoSpaceDE w:val="0"/>
        <w:autoSpaceDN w:val="0"/>
        <w:adjustRightInd w:val="0"/>
        <w:spacing w:line="240" w:lineRule="auto"/>
        <w:rPr>
          <w:rFonts w:cs="Times New Roman"/>
          <w:szCs w:val="20"/>
          <w:rPrChange w:id="1937" w:author="Dominik Marszk" w:date="2017-02-14T18:50:00Z">
            <w:rPr>
              <w:rFonts w:ascii="Times New Roman" w:hAnsi="Times New Roman" w:cs="Times New Roman"/>
              <w:sz w:val="24"/>
            </w:rPr>
          </w:rPrChange>
        </w:rPr>
      </w:pPr>
      <w:proofErr w:type="spellStart"/>
      <w:r w:rsidRPr="003F1576">
        <w:rPr>
          <w:rFonts w:cs="Times New Roman"/>
          <w:szCs w:val="20"/>
          <w:rPrChange w:id="1938" w:author="Dominik Marszk" w:date="2017-02-14T18:50:00Z">
            <w:rPr>
              <w:rFonts w:ascii="Times New Roman" w:hAnsi="Times New Roman" w:cs="Times New Roman"/>
              <w:sz w:val="24"/>
            </w:rPr>
          </w:rPrChange>
        </w:rPr>
        <w:t>enableFilter</w:t>
      </w:r>
      <w:proofErr w:type="spellEnd"/>
      <w:r w:rsidR="00C76E99" w:rsidRPr="003F1576">
        <w:rPr>
          <w:rFonts w:cs="Times New Roman"/>
          <w:szCs w:val="20"/>
          <w:rPrChange w:id="1939" w:author="Dominik Marszk" w:date="2017-02-14T18:50:00Z">
            <w:rPr>
              <w:rFonts w:ascii="Times New Roman" w:hAnsi="Times New Roman" w:cs="Times New Roman"/>
              <w:sz w:val="24"/>
            </w:rPr>
          </w:rPrChange>
        </w:rPr>
        <w:t>, not implemented</w:t>
      </w:r>
    </w:p>
    <w:p w:rsidR="0069155C" w:rsidRPr="003F1576" w:rsidRDefault="0069155C" w:rsidP="0069155C">
      <w:pPr>
        <w:pStyle w:val="ListParagraph"/>
        <w:numPr>
          <w:ilvl w:val="0"/>
          <w:numId w:val="30"/>
        </w:numPr>
        <w:autoSpaceDE w:val="0"/>
        <w:autoSpaceDN w:val="0"/>
        <w:adjustRightInd w:val="0"/>
        <w:spacing w:line="240" w:lineRule="auto"/>
        <w:rPr>
          <w:rFonts w:cs="Times New Roman"/>
          <w:szCs w:val="20"/>
          <w:rPrChange w:id="1940" w:author="Dominik Marszk" w:date="2017-02-14T18:50:00Z">
            <w:rPr>
              <w:rFonts w:ascii="Times New Roman" w:hAnsi="Times New Roman" w:cs="Times New Roman"/>
              <w:sz w:val="24"/>
            </w:rPr>
          </w:rPrChange>
        </w:rPr>
      </w:pPr>
      <w:proofErr w:type="spellStart"/>
      <w:r w:rsidRPr="003F1576">
        <w:rPr>
          <w:rFonts w:cs="Times New Roman"/>
          <w:szCs w:val="20"/>
          <w:rPrChange w:id="1941" w:author="Dominik Marszk" w:date="2017-02-14T18:50:00Z">
            <w:rPr>
              <w:rFonts w:ascii="Times New Roman" w:hAnsi="Times New Roman" w:cs="Times New Roman"/>
              <w:sz w:val="24"/>
            </w:rPr>
          </w:rPrChange>
        </w:rPr>
        <w:t>listDefinition</w:t>
      </w:r>
      <w:proofErr w:type="spellEnd"/>
      <w:r w:rsidR="006D0B53" w:rsidRPr="003F1576">
        <w:rPr>
          <w:rFonts w:cs="Times New Roman"/>
          <w:szCs w:val="20"/>
          <w:rPrChange w:id="1942" w:author="Dominik Marszk" w:date="2017-02-14T18:50:00Z">
            <w:rPr>
              <w:rFonts w:ascii="Times New Roman" w:hAnsi="Times New Roman" w:cs="Times New Roman"/>
              <w:sz w:val="24"/>
            </w:rPr>
          </w:rPrChange>
        </w:rPr>
        <w:t>, no changes</w:t>
      </w:r>
    </w:p>
    <w:p w:rsidR="0069155C" w:rsidRPr="003F1576" w:rsidRDefault="0069155C" w:rsidP="006D0B53">
      <w:pPr>
        <w:pStyle w:val="ListParagraph"/>
        <w:numPr>
          <w:ilvl w:val="0"/>
          <w:numId w:val="30"/>
        </w:numPr>
        <w:autoSpaceDE w:val="0"/>
        <w:autoSpaceDN w:val="0"/>
        <w:adjustRightInd w:val="0"/>
        <w:spacing w:line="240" w:lineRule="auto"/>
        <w:rPr>
          <w:rFonts w:cs="Times New Roman"/>
          <w:szCs w:val="20"/>
          <w:rPrChange w:id="1943" w:author="Dominik Marszk" w:date="2017-02-14T18:50:00Z">
            <w:rPr>
              <w:rFonts w:ascii="Times New Roman" w:hAnsi="Times New Roman" w:cs="Times New Roman"/>
              <w:sz w:val="24"/>
            </w:rPr>
          </w:rPrChange>
        </w:rPr>
      </w:pPr>
      <w:proofErr w:type="spellStart"/>
      <w:r w:rsidRPr="003F1576">
        <w:rPr>
          <w:rFonts w:cs="Times New Roman"/>
          <w:szCs w:val="20"/>
          <w:rPrChange w:id="1944" w:author="Dominik Marszk" w:date="2017-02-14T18:50:00Z">
            <w:rPr>
              <w:rFonts w:ascii="Times New Roman" w:hAnsi="Times New Roman" w:cs="Times New Roman"/>
              <w:sz w:val="24"/>
            </w:rPr>
          </w:rPrChange>
        </w:rPr>
        <w:t>addDefinition</w:t>
      </w:r>
      <w:proofErr w:type="spellEnd"/>
      <w:r w:rsidR="006D0B53" w:rsidRPr="003F1576">
        <w:rPr>
          <w:rFonts w:cs="Times New Roman"/>
          <w:szCs w:val="20"/>
          <w:rPrChange w:id="1945" w:author="Dominik Marszk" w:date="2017-02-14T18:50:00Z">
            <w:rPr>
              <w:rFonts w:ascii="Times New Roman" w:hAnsi="Times New Roman" w:cs="Times New Roman"/>
              <w:sz w:val="24"/>
            </w:rPr>
          </w:rPrChange>
        </w:rPr>
        <w:t>, no changes</w:t>
      </w:r>
    </w:p>
    <w:p w:rsidR="0069155C" w:rsidRPr="003F1576" w:rsidRDefault="0069155C" w:rsidP="00D92DB6">
      <w:pPr>
        <w:pStyle w:val="ListParagraph"/>
        <w:numPr>
          <w:ilvl w:val="0"/>
          <w:numId w:val="30"/>
        </w:numPr>
        <w:autoSpaceDE w:val="0"/>
        <w:autoSpaceDN w:val="0"/>
        <w:adjustRightInd w:val="0"/>
        <w:spacing w:line="240" w:lineRule="auto"/>
        <w:rPr>
          <w:rFonts w:cs="Times New Roman"/>
          <w:szCs w:val="20"/>
          <w:rPrChange w:id="1946" w:author="Dominik Marszk" w:date="2017-02-14T18:50:00Z">
            <w:rPr>
              <w:rFonts w:ascii="Times New Roman" w:hAnsi="Times New Roman" w:cs="Times New Roman"/>
              <w:sz w:val="24"/>
            </w:rPr>
          </w:rPrChange>
        </w:rPr>
      </w:pPr>
      <w:proofErr w:type="spellStart"/>
      <w:r w:rsidRPr="003F1576">
        <w:rPr>
          <w:rFonts w:cs="Times New Roman"/>
          <w:szCs w:val="20"/>
          <w:rPrChange w:id="1947" w:author="Dominik Marszk" w:date="2017-02-14T18:50:00Z">
            <w:rPr>
              <w:rFonts w:ascii="Times New Roman" w:hAnsi="Times New Roman" w:cs="Times New Roman"/>
              <w:sz w:val="24"/>
            </w:rPr>
          </w:rPrChange>
        </w:rPr>
        <w:t>updateDefinition</w:t>
      </w:r>
      <w:proofErr w:type="spellEnd"/>
      <w:r w:rsidR="00D92DB6" w:rsidRPr="003F1576">
        <w:rPr>
          <w:rFonts w:cs="Times New Roman"/>
          <w:szCs w:val="20"/>
          <w:rPrChange w:id="1948" w:author="Dominik Marszk" w:date="2017-02-14T18:50:00Z">
            <w:rPr>
              <w:rFonts w:ascii="Times New Roman" w:hAnsi="Times New Roman" w:cs="Times New Roman"/>
              <w:sz w:val="24"/>
            </w:rPr>
          </w:rPrChange>
        </w:rPr>
        <w:t>, no changes</w:t>
      </w:r>
    </w:p>
    <w:p w:rsidR="00A75B63" w:rsidRPr="00485F51" w:rsidRDefault="0069155C" w:rsidP="0069155C">
      <w:pPr>
        <w:pStyle w:val="ListParagraph"/>
        <w:numPr>
          <w:ilvl w:val="0"/>
          <w:numId w:val="30"/>
        </w:numPr>
        <w:rPr>
          <w:ins w:id="1949" w:author="Dominik Marszk" w:date="2017-02-15T14:48:00Z"/>
          <w:szCs w:val="20"/>
        </w:rPr>
      </w:pPr>
      <w:proofErr w:type="spellStart"/>
      <w:r w:rsidRPr="003F1576">
        <w:rPr>
          <w:rFonts w:cs="Times New Roman"/>
          <w:szCs w:val="20"/>
          <w:rPrChange w:id="1950" w:author="Dominik Marszk" w:date="2017-02-14T18:50:00Z">
            <w:rPr>
              <w:rFonts w:ascii="Times New Roman" w:hAnsi="Times New Roman" w:cs="Times New Roman"/>
              <w:sz w:val="24"/>
            </w:rPr>
          </w:rPrChange>
        </w:rPr>
        <w:t>removeDefinition</w:t>
      </w:r>
      <w:proofErr w:type="spellEnd"/>
      <w:r w:rsidR="00915CEF" w:rsidRPr="003F1576">
        <w:rPr>
          <w:rFonts w:cs="Times New Roman"/>
          <w:szCs w:val="20"/>
          <w:rPrChange w:id="1951" w:author="Dominik Marszk" w:date="2017-02-14T18:50:00Z">
            <w:rPr>
              <w:rFonts w:ascii="Times New Roman" w:hAnsi="Times New Roman" w:cs="Times New Roman"/>
              <w:sz w:val="24"/>
            </w:rPr>
          </w:rPrChange>
        </w:rPr>
        <w:t>, no changes</w:t>
      </w:r>
    </w:p>
    <w:p w:rsidR="002870F2" w:rsidRPr="0098436E" w:rsidRDefault="002870F2">
      <w:pPr>
        <w:rPr>
          <w:ins w:id="1952" w:author="Dominik Marszk" w:date="2017-02-15T14:48:00Z"/>
        </w:rPr>
        <w:pPrChange w:id="1953" w:author="Dominik Marszk" w:date="2017-02-15T14:48:00Z">
          <w:pPr>
            <w:pStyle w:val="ListParagraph"/>
            <w:numPr>
              <w:numId w:val="30"/>
            </w:numPr>
            <w:ind w:hanging="360"/>
          </w:pPr>
        </w:pPrChange>
      </w:pPr>
    </w:p>
    <w:p w:rsidR="002870F2" w:rsidRPr="004824D2" w:rsidRDefault="002870F2">
      <w:pPr>
        <w:pPrChange w:id="1954" w:author="Dominik Marszk" w:date="2017-02-15T14:48:00Z">
          <w:pPr>
            <w:pStyle w:val="ListParagraph"/>
            <w:numPr>
              <w:numId w:val="30"/>
            </w:numPr>
            <w:ind w:hanging="360"/>
          </w:pPr>
        </w:pPrChange>
      </w:pPr>
      <w:ins w:id="1955" w:author="Dominik Marszk" w:date="2017-02-15T14:48:00Z">
        <w:r>
          <w:t xml:space="preserve">Notable fact is that Aggregation service is supposed to be used for </w:t>
        </w:r>
        <w:r w:rsidR="004B58CF">
          <w:t>aggregating parameters</w:t>
        </w:r>
      </w:ins>
      <w:ins w:id="1956" w:author="Dominik Marszk" w:date="2017-02-15T14:49:00Z">
        <w:r w:rsidR="004B58CF">
          <w:t xml:space="preserve"> only</w:t>
        </w:r>
      </w:ins>
      <w:ins w:id="1957" w:author="Dominik Marszk" w:date="2017-02-15T14:48:00Z">
        <w:r w:rsidR="004B58CF">
          <w:t xml:space="preserve">. </w:t>
        </w:r>
      </w:ins>
      <w:ins w:id="1958" w:author="Dominik Marszk" w:date="2017-02-15T14:49:00Z">
        <w:r w:rsidR="004B58CF">
          <w:t>It is extended in OBSW to return data from some Action instances. This is a non-standard behaviour</w:t>
        </w:r>
      </w:ins>
      <w:ins w:id="1959" w:author="Dominik Marszk" w:date="2017-02-15T14:50:00Z">
        <w:r w:rsidR="004B58CF">
          <w:t xml:space="preserve"> not considered in M&amp;C book.</w:t>
        </w:r>
      </w:ins>
    </w:p>
    <w:p w:rsidR="008E3797" w:rsidRDefault="008E3797">
      <w:pPr>
        <w:pStyle w:val="Heading3"/>
        <w:pPrChange w:id="1960" w:author="Dominik Marszk" w:date="2017-02-15T10:53:00Z">
          <w:pPr>
            <w:pStyle w:val="Heading2"/>
          </w:pPr>
        </w:pPrChange>
      </w:pPr>
      <w:bookmarkStart w:id="1961" w:name="_Toc474933382"/>
      <w:r>
        <w:t>Conversion service (Area MC)</w:t>
      </w:r>
      <w:bookmarkEnd w:id="1961"/>
    </w:p>
    <w:p w:rsidR="00720D92" w:rsidRPr="00720D92" w:rsidRDefault="003F1576" w:rsidP="00720D92">
      <w:pPr>
        <w:rPr>
          <w:i/>
        </w:rPr>
      </w:pPr>
      <w:ins w:id="1962" w:author="Dominik Marszk" w:date="2017-02-14T18:50:00Z">
        <w:r w:rsidRPr="00965B95">
          <w:rPr>
            <w:i/>
          </w:rPr>
          <w:t xml:space="preserve">Not defined in SGICD. </w:t>
        </w:r>
      </w:ins>
      <w:r w:rsidR="00720D92" w:rsidRPr="00720D92">
        <w:rPr>
          <w:i/>
        </w:rPr>
        <w:t>Not implemented in OBSW</w:t>
      </w:r>
      <w:ins w:id="1963" w:author="Dominik Marszk" w:date="2017-02-15T10:21:00Z">
        <w:r w:rsidR="00BB3A89">
          <w:rPr>
            <w:i/>
          </w:rPr>
          <w:t>.</w:t>
        </w:r>
      </w:ins>
    </w:p>
    <w:p w:rsidR="008E3797" w:rsidRDefault="008E3797">
      <w:pPr>
        <w:pStyle w:val="Heading3"/>
        <w:pPrChange w:id="1964" w:author="Dominik Marszk" w:date="2017-02-15T10:53:00Z">
          <w:pPr>
            <w:pStyle w:val="Heading2"/>
          </w:pPr>
        </w:pPrChange>
      </w:pPr>
      <w:bookmarkStart w:id="1965" w:name="_Toc474933383"/>
      <w:r>
        <w:t>Group service (Area MC)</w:t>
      </w:r>
      <w:bookmarkEnd w:id="1965"/>
    </w:p>
    <w:p w:rsidR="00957EF2" w:rsidRPr="00720D92" w:rsidDel="00D73C5C" w:rsidRDefault="003F1576" w:rsidP="00E714B9">
      <w:pPr>
        <w:rPr>
          <w:del w:id="1966" w:author="Dominik Marszk" w:date="2017-02-15T13:54:00Z"/>
          <w:i/>
        </w:rPr>
      </w:pPr>
      <w:ins w:id="1967" w:author="Dominik Marszk" w:date="2017-02-14T18:50:00Z">
        <w:r w:rsidRPr="00965B95">
          <w:rPr>
            <w:i/>
          </w:rPr>
          <w:t xml:space="preserve">Not defined in SGICD. </w:t>
        </w:r>
      </w:ins>
      <w:r w:rsidR="00720D92" w:rsidRPr="00720D92">
        <w:rPr>
          <w:i/>
        </w:rPr>
        <w:t>Not implemented in OBSW</w:t>
      </w:r>
      <w:ins w:id="1968" w:author="Dominik Marszk" w:date="2017-02-15T10:21:00Z">
        <w:r w:rsidR="00BB3A89">
          <w:rPr>
            <w:i/>
          </w:rPr>
          <w:t>.</w:t>
        </w:r>
      </w:ins>
    </w:p>
    <w:p w:rsidR="00D50ED1" w:rsidRDefault="00D50ED1" w:rsidP="00D50ED1"/>
    <w:p w:rsidR="00D50ED1" w:rsidRDefault="00D50ED1" w:rsidP="00D50ED1">
      <w:pPr>
        <w:pStyle w:val="Heading1"/>
      </w:pPr>
      <w:bookmarkStart w:id="1969" w:name="_Toc474933384"/>
      <w:r>
        <w:t>M</w:t>
      </w:r>
      <w:ins w:id="1970" w:author="Cesar Coelho" w:date="2017-02-07T10:34:00Z">
        <w:r w:rsidR="00B67AF0">
          <w:t>O Framework</w:t>
        </w:r>
      </w:ins>
      <w:bookmarkEnd w:id="1969"/>
      <w:del w:id="1971" w:author="Cesar Coelho" w:date="2017-02-07T10:34:00Z">
        <w:r w:rsidDel="00B67AF0">
          <w:delText>AL</w:delText>
        </w:r>
      </w:del>
    </w:p>
    <w:p w:rsidR="00377577" w:rsidRPr="00A80AD9" w:rsidRDefault="00377577" w:rsidP="00F273E9">
      <w:pPr>
        <w:pStyle w:val="Heading2"/>
        <w:rPr>
          <w:ins w:id="1972" w:author="Cesar Coelho" w:date="2017-02-07T10:26:00Z"/>
        </w:rPr>
      </w:pPr>
      <w:bookmarkStart w:id="1973" w:name="_Ref474227748"/>
      <w:bookmarkStart w:id="1974" w:name="_Toc474933385"/>
      <w:bookmarkStart w:id="1975" w:name="_Ref473212509"/>
      <w:ins w:id="1976" w:author="Cesar Coelho" w:date="2017-02-07T10:26:00Z">
        <w:r w:rsidRPr="00A80AD9">
          <w:t>MO Messages</w:t>
        </w:r>
        <w:bookmarkEnd w:id="1973"/>
        <w:bookmarkEnd w:id="1974"/>
      </w:ins>
    </w:p>
    <w:p w:rsidR="00377577" w:rsidRDefault="00377577" w:rsidP="00377577">
      <w:pPr>
        <w:rPr>
          <w:ins w:id="1977" w:author="Cesar Coelho" w:date="2017-02-07T10:27:00Z"/>
        </w:rPr>
      </w:pPr>
    </w:p>
    <w:p w:rsidR="00377577" w:rsidRDefault="00377577" w:rsidP="00A80AD9">
      <w:pPr>
        <w:rPr>
          <w:ins w:id="1978" w:author="Cesar Coelho" w:date="2017-02-07T10:28:00Z"/>
        </w:rPr>
      </w:pPr>
      <w:ins w:id="1979" w:author="Cesar Coelho" w:date="2017-02-07T10:27:00Z">
        <w:r>
          <w:t xml:space="preserve">The different parts of the MO message are built by different layers. The picture below provides a visual representation of what </w:t>
        </w:r>
      </w:ins>
      <w:ins w:id="1980" w:author="Cesar Coelho" w:date="2017-02-07T10:28:00Z">
        <w:r>
          <w:t>parts of the MO message are set by the</w:t>
        </w:r>
      </w:ins>
      <w:ins w:id="1981" w:author="Cesar Coelho" w:date="2017-02-07T10:35:00Z">
        <w:r w:rsidR="006903B0">
          <w:t>ir</w:t>
        </w:r>
      </w:ins>
      <w:ins w:id="1982" w:author="Cesar Coelho" w:date="2017-02-07T10:28:00Z">
        <w:r>
          <w:t xml:space="preserve"> corresponding layer:</w:t>
        </w:r>
      </w:ins>
    </w:p>
    <w:p w:rsidR="00377577" w:rsidRDefault="00377577">
      <w:pPr>
        <w:rPr>
          <w:ins w:id="1983" w:author="Cesar Coelho" w:date="2017-02-07T10:29:00Z"/>
        </w:rPr>
      </w:pPr>
    </w:p>
    <w:p w:rsidR="00AF5FAB" w:rsidRDefault="00AF5FAB">
      <w:pPr>
        <w:rPr>
          <w:ins w:id="1984" w:author="Cesar Coelho" w:date="2017-02-07T10:27:00Z"/>
        </w:rPr>
      </w:pPr>
      <w:ins w:id="1985" w:author="Cesar Coelho" w:date="2017-02-07T10:29:00Z">
        <w:r>
          <w:rPr>
            <w:noProof/>
            <w:lang w:eastAsia="zh-CN"/>
          </w:rPr>
          <w:drawing>
            <wp:inline distT="0" distB="0" distL="0" distR="0" wp14:anchorId="360022E9" wp14:editId="3E4806BB">
              <wp:extent cx="5943600" cy="27533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2753360"/>
                      </a:xfrm>
                      <a:prstGeom prst="rect">
                        <a:avLst/>
                      </a:prstGeom>
                    </pic:spPr>
                  </pic:pic>
                </a:graphicData>
              </a:graphic>
            </wp:inline>
          </w:drawing>
        </w:r>
      </w:ins>
    </w:p>
    <w:p w:rsidR="00377577" w:rsidRDefault="00377577">
      <w:pPr>
        <w:rPr>
          <w:ins w:id="1986" w:author="Cesar Coelho" w:date="2017-02-07T10:27:00Z"/>
        </w:rPr>
      </w:pPr>
    </w:p>
    <w:p w:rsidR="00377577" w:rsidRDefault="00377577">
      <w:pPr>
        <w:rPr>
          <w:ins w:id="1987" w:author="Cesar Coelho" w:date="2017-02-07T10:27:00Z"/>
        </w:rPr>
      </w:pPr>
    </w:p>
    <w:p w:rsidR="00377577" w:rsidRDefault="00AF5FAB">
      <w:pPr>
        <w:rPr>
          <w:ins w:id="1988" w:author="Cesar Coelho" w:date="2017-02-07T10:29:00Z"/>
        </w:rPr>
      </w:pPr>
      <w:ins w:id="1989" w:author="Cesar Coelho" w:date="2017-02-07T10:29:00Z">
        <w:r>
          <w:lastRenderedPageBreak/>
          <w:t>For optimizations and efficiency reasons, t</w:t>
        </w:r>
      </w:ins>
      <w:ins w:id="1990" w:author="Cesar Coelho" w:date="2017-02-07T10:27:00Z">
        <w:r w:rsidR="00377577" w:rsidRPr="00377577">
          <w:t>he OBSW is “flat”</w:t>
        </w:r>
      </w:ins>
      <w:ins w:id="1991" w:author="Cesar Coelho" w:date="2017-02-07T10:33:00Z">
        <w:r w:rsidR="003643AD">
          <w:t xml:space="preserve"> (in </w:t>
        </w:r>
        <w:r w:rsidR="008F4E1E">
          <w:t xml:space="preserve">terms of </w:t>
        </w:r>
        <w:r w:rsidR="003643AD">
          <w:t xml:space="preserve">MO </w:t>
        </w:r>
        <w:r w:rsidR="008F4E1E">
          <w:t>layering</w:t>
        </w:r>
        <w:r w:rsidR="003643AD">
          <w:t>)</w:t>
        </w:r>
      </w:ins>
      <w:ins w:id="1992" w:author="Cesar Coelho" w:date="2017-02-07T10:27:00Z">
        <w:r w:rsidR="00377577" w:rsidRPr="00377577">
          <w:t xml:space="preserve"> and i</w:t>
        </w:r>
      </w:ins>
      <w:ins w:id="1993" w:author="Cesar Coelho" w:date="2017-02-07T10:33:00Z">
        <w:r w:rsidR="003B1707">
          <w:t>t</w:t>
        </w:r>
      </w:ins>
      <w:ins w:id="1994" w:author="Cesar Coelho" w:date="2017-02-07T10:27:00Z">
        <w:r w:rsidR="00377577" w:rsidRPr="00377577">
          <w:t xml:space="preserve"> was not developed in a </w:t>
        </w:r>
      </w:ins>
      <w:ins w:id="1995" w:author="Cesar Coelho" w:date="2017-02-07T10:31:00Z">
        <w:r>
          <w:t xml:space="preserve">pure-MO </w:t>
        </w:r>
      </w:ins>
      <w:ins w:id="1996" w:author="Cesar Coelho" w:date="2017-02-07T10:27:00Z">
        <w:r w:rsidR="00456291">
          <w:t>stratified way</w:t>
        </w:r>
      </w:ins>
      <w:ins w:id="1997" w:author="Cesar Coelho" w:date="2017-02-07T10:32:00Z">
        <w:r w:rsidR="00456291">
          <w:t>:</w:t>
        </w:r>
      </w:ins>
    </w:p>
    <w:p w:rsidR="00AF5FAB" w:rsidRDefault="00AF5FAB">
      <w:pPr>
        <w:rPr>
          <w:ins w:id="1998" w:author="Cesar Coelho" w:date="2017-02-07T10:32:00Z"/>
        </w:rPr>
      </w:pPr>
    </w:p>
    <w:p w:rsidR="00741CAD" w:rsidRDefault="008972FF">
      <w:pPr>
        <w:rPr>
          <w:ins w:id="1999" w:author="Cesar Coelho" w:date="2017-02-07T10:33:00Z"/>
        </w:rPr>
      </w:pPr>
      <w:ins w:id="2000" w:author="Cesar Coelho" w:date="2017-02-07T10:32:00Z">
        <w:r>
          <w:rPr>
            <w:noProof/>
            <w:lang w:eastAsia="zh-CN"/>
          </w:rPr>
          <w:drawing>
            <wp:inline distT="0" distB="0" distL="0" distR="0" wp14:anchorId="6C3715B6" wp14:editId="1848E8E5">
              <wp:extent cx="5943600" cy="274193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2741930"/>
                      </a:xfrm>
                      <a:prstGeom prst="rect">
                        <a:avLst/>
                      </a:prstGeom>
                    </pic:spPr>
                  </pic:pic>
                </a:graphicData>
              </a:graphic>
            </wp:inline>
          </w:drawing>
        </w:r>
      </w:ins>
    </w:p>
    <w:p w:rsidR="007E02A5" w:rsidRDefault="007E02A5">
      <w:pPr>
        <w:rPr>
          <w:ins w:id="2001" w:author="Cesar Coelho" w:date="2017-02-07T10:33:00Z"/>
        </w:rPr>
      </w:pPr>
    </w:p>
    <w:p w:rsidR="007E02A5" w:rsidRDefault="007E02A5">
      <w:pPr>
        <w:rPr>
          <w:ins w:id="2002" w:author="Cesar Coelho" w:date="2017-02-07T10:26:00Z"/>
        </w:rPr>
      </w:pPr>
      <w:ins w:id="2003" w:author="Cesar Coelho" w:date="2017-02-07T10:33:00Z">
        <w:r>
          <w:t>This is  possible to be done</w:t>
        </w:r>
      </w:ins>
      <w:ins w:id="2004" w:author="Cesar Coelho" w:date="2017-02-07T10:35:00Z">
        <w:r w:rsidR="00173901">
          <w:t xml:space="preserve"> (and expected)</w:t>
        </w:r>
      </w:ins>
      <w:ins w:id="2005" w:author="Cesar Coelho" w:date="2017-02-07T10:33:00Z">
        <w:r>
          <w:t xml:space="preserve"> because the </w:t>
        </w:r>
      </w:ins>
      <w:ins w:id="2006" w:author="Cesar Coelho" w:date="2017-02-07T10:34:00Z">
        <w:r>
          <w:t>encoding and the transport were fixed.</w:t>
        </w:r>
      </w:ins>
    </w:p>
    <w:p w:rsidR="00377577" w:rsidRDefault="00377577">
      <w:pPr>
        <w:rPr>
          <w:ins w:id="2007" w:author="Cesar Coelho" w:date="2017-02-07T10:26:00Z"/>
        </w:rPr>
      </w:pPr>
    </w:p>
    <w:p w:rsidR="00D50ED1" w:rsidRDefault="00D50ED1" w:rsidP="00F273E9">
      <w:pPr>
        <w:pStyle w:val="Heading2"/>
      </w:pPr>
      <w:bookmarkStart w:id="2008" w:name="_Ref474227842"/>
      <w:bookmarkStart w:id="2009" w:name="_Toc474933386"/>
      <w:r>
        <w:t>Publish-Subscribe interaction pattern</w:t>
      </w:r>
      <w:bookmarkEnd w:id="1975"/>
      <w:bookmarkEnd w:id="2008"/>
      <w:bookmarkEnd w:id="2009"/>
    </w:p>
    <w:p w:rsidR="00957EF2" w:rsidRDefault="00D50ED1" w:rsidP="00D50ED1">
      <w:pPr>
        <w:rPr>
          <w:ins w:id="2010" w:author="Cesar Coelho" w:date="2017-02-07T10:00:00Z"/>
        </w:rPr>
      </w:pPr>
      <w:r>
        <w:t xml:space="preserve">The OBSW as it is implemented assumes that the ground segment </w:t>
      </w:r>
      <w:r w:rsidRPr="00D50ED1">
        <w:rPr>
          <w:i/>
        </w:rPr>
        <w:t>and only the ground segment</w:t>
      </w:r>
      <w:r>
        <w:t xml:space="preserve"> is capable of </w:t>
      </w:r>
      <w:del w:id="2011" w:author="Dominik Marszk" w:date="2017-02-14T18:52:00Z">
        <w:r w:rsidDel="00EA7CBF">
          <w:delText xml:space="preserve">invoking </w:delText>
        </w:r>
      </w:del>
      <w:ins w:id="2012" w:author="Dominik Marszk" w:date="2017-02-14T18:52:00Z">
        <w:r w:rsidR="00EA7CBF">
          <w:t xml:space="preserve">using </w:t>
        </w:r>
      </w:ins>
      <w:r>
        <w:t>Publish-Subscribe interaction patterns.</w:t>
      </w:r>
      <w:del w:id="2013" w:author="Dominik Marszk" w:date="2017-02-14T18:52:00Z">
        <w:r w:rsidDel="00EA7CBF">
          <w:delText xml:space="preserve"> </w:delText>
        </w:r>
      </w:del>
    </w:p>
    <w:p w:rsidR="00EA7CBF" w:rsidRDefault="00E34531" w:rsidP="0074647D">
      <w:pPr>
        <w:rPr>
          <w:ins w:id="2014" w:author="Dominik Marszk" w:date="2017-02-14T18:55:00Z"/>
        </w:rPr>
      </w:pPr>
      <w:ins w:id="2015" w:author="Cesar Coelho" w:date="2017-02-07T10:01:00Z">
        <w:r>
          <w:t xml:space="preserve">The OBSW does not include a </w:t>
        </w:r>
      </w:ins>
      <w:ins w:id="2016" w:author="Cesar Coelho" w:date="2017-02-07T10:10:00Z">
        <w:r w:rsidR="0011725E">
          <w:t xml:space="preserve">“true” </w:t>
        </w:r>
      </w:ins>
      <w:ins w:id="2017" w:author="Cesar Coelho" w:date="2017-02-07T10:01:00Z">
        <w:r>
          <w:t xml:space="preserve">broker for the </w:t>
        </w:r>
      </w:ins>
      <w:ins w:id="2018" w:author="Cesar Coelho" w:date="2017-02-07T10:02:00Z">
        <w:r>
          <w:t xml:space="preserve">handling of registrations and </w:t>
        </w:r>
      </w:ins>
      <w:ins w:id="2019" w:author="Cesar Coelho" w:date="2017-02-07T10:01:00Z">
        <w:r>
          <w:t xml:space="preserve">distribution of messages from </w:t>
        </w:r>
      </w:ins>
      <w:ins w:id="2020" w:author="Cesar Coelho" w:date="2017-02-07T10:02:00Z">
        <w:r>
          <w:t>a provider to the consumers.</w:t>
        </w:r>
      </w:ins>
      <w:ins w:id="2021" w:author="Cesar Coelho" w:date="2017-02-07T10:01:00Z">
        <w:r>
          <w:t xml:space="preserve"> </w:t>
        </w:r>
      </w:ins>
      <w:ins w:id="2022" w:author="Cesar Coelho" w:date="2017-02-07T10:10:00Z">
        <w:r w:rsidR="00E91C57">
          <w:t xml:space="preserve">There is a single </w:t>
        </w:r>
      </w:ins>
      <w:ins w:id="2023" w:author="Cesar Coelho" w:date="2017-02-07T10:11:00Z">
        <w:r w:rsidR="005D7BAD">
          <w:t xml:space="preserve">“hard-coded” </w:t>
        </w:r>
        <w:del w:id="2024" w:author="Dominik Marszk" w:date="2017-02-14T18:52:00Z">
          <w:r w:rsidR="00E91C57" w:rsidDel="00EA7CBF">
            <w:delText>registration</w:delText>
          </w:r>
        </w:del>
      </w:ins>
      <w:ins w:id="2025" w:author="Dominik Marszk" w:date="2017-02-14T18:55:00Z">
        <w:r w:rsidR="00EA7CBF">
          <w:t>registration</w:t>
        </w:r>
      </w:ins>
      <w:ins w:id="2026" w:author="Cesar Coelho" w:date="2017-02-07T10:11:00Z">
        <w:r w:rsidR="00E91C57">
          <w:t xml:space="preserve"> on the software that publishes messages to Ground.</w:t>
        </w:r>
      </w:ins>
    </w:p>
    <w:p w:rsidR="00254976" w:rsidDel="00EA7CBF" w:rsidRDefault="00EA7CBF" w:rsidP="0074647D">
      <w:pPr>
        <w:rPr>
          <w:del w:id="2027" w:author="Dominik Marszk" w:date="2017-02-14T18:53:00Z"/>
          <w:rFonts w:cs="Times New Roman"/>
          <w:szCs w:val="20"/>
        </w:rPr>
      </w:pPr>
      <w:ins w:id="2028" w:author="Dominik Marszk" w:date="2017-02-14T18:55:00Z">
        <w:r>
          <w:t xml:space="preserve">This behaviour has been considered valid for Aggregation service as per </w:t>
        </w:r>
      </w:ins>
      <w:ins w:id="2029" w:author="Dominik Marszk" w:date="2017-02-14T18:56:00Z">
        <w:r w:rsidRPr="00EA7CBF">
          <w:rPr>
            <w:rFonts w:cs="Times New Roman"/>
            <w:szCs w:val="20"/>
            <w:rPrChange w:id="2030" w:author="Dominik Marszk" w:date="2017-02-14T18:56:00Z">
              <w:rPr>
                <w:rFonts w:ascii="Times New Roman" w:hAnsi="Times New Roman" w:cs="Times New Roman"/>
                <w:sz w:val="22"/>
                <w:szCs w:val="22"/>
              </w:rPr>
            </w:rPrChange>
          </w:rPr>
          <w:t>CCSDS 522.1-B-0</w:t>
        </w:r>
        <w:r>
          <w:rPr>
            <w:rFonts w:cs="Times New Roman"/>
            <w:szCs w:val="20"/>
          </w:rPr>
          <w:t>, November 2016 (see</w:t>
        </w:r>
      </w:ins>
      <w:ins w:id="2031" w:author="Dominik Marszk" w:date="2017-02-15T13:12:00Z">
        <w:r w:rsidR="00F273E9">
          <w:rPr>
            <w:rFonts w:cs="Times New Roman"/>
            <w:szCs w:val="20"/>
          </w:rPr>
          <w:t xml:space="preserve"> </w:t>
        </w:r>
        <w:r w:rsidR="00F273E9">
          <w:rPr>
            <w:rFonts w:cs="Times New Roman"/>
            <w:szCs w:val="20"/>
          </w:rPr>
          <w:fldChar w:fldCharType="begin"/>
        </w:r>
        <w:r w:rsidR="00F273E9">
          <w:rPr>
            <w:rFonts w:cs="Times New Roman"/>
            <w:szCs w:val="20"/>
          </w:rPr>
          <w:instrText xml:space="preserve"> REF _Ref474927684 \r \h </w:instrText>
        </w:r>
      </w:ins>
      <w:r w:rsidR="00F273E9">
        <w:rPr>
          <w:rFonts w:cs="Times New Roman"/>
          <w:szCs w:val="20"/>
        </w:rPr>
      </w:r>
      <w:r w:rsidR="00F273E9">
        <w:rPr>
          <w:rFonts w:cs="Times New Roman"/>
          <w:szCs w:val="20"/>
        </w:rPr>
        <w:fldChar w:fldCharType="separate"/>
      </w:r>
      <w:ins w:id="2032" w:author="Cesar Coelho" w:date="2017-11-24T21:22:00Z">
        <w:r w:rsidR="009940D1">
          <w:rPr>
            <w:rFonts w:cs="Times New Roman"/>
            <w:szCs w:val="20"/>
          </w:rPr>
          <w:t>9.2</w:t>
        </w:r>
      </w:ins>
      <w:ins w:id="2033" w:author="Dominik Marszk" w:date="2017-02-15T13:12:00Z">
        <w:r w:rsidR="00F273E9">
          <w:rPr>
            <w:rFonts w:cs="Times New Roman"/>
            <w:szCs w:val="20"/>
          </w:rPr>
          <w:fldChar w:fldCharType="end"/>
        </w:r>
      </w:ins>
      <w:ins w:id="2034" w:author="Dominik Marszk" w:date="2017-02-14T18:56:00Z">
        <w:r>
          <w:rPr>
            <w:rFonts w:cs="Times New Roman"/>
            <w:szCs w:val="20"/>
          </w:rPr>
          <w:t>)</w:t>
        </w:r>
      </w:ins>
      <w:ins w:id="2035" w:author="Dominik Marszk" w:date="2017-02-14T18:59:00Z">
        <w:r w:rsidR="00F62B2D">
          <w:rPr>
            <w:rFonts w:cs="Times New Roman"/>
            <w:szCs w:val="20"/>
          </w:rPr>
          <w:t xml:space="preserve">. </w:t>
        </w:r>
      </w:ins>
      <w:ins w:id="2036" w:author="Dominik Marszk" w:date="2017-02-15T10:19:00Z">
        <w:r w:rsidR="004824D2">
          <w:rPr>
            <w:rFonts w:cs="Times New Roman"/>
            <w:szCs w:val="20"/>
          </w:rPr>
          <w:t xml:space="preserve">In </w:t>
        </w:r>
      </w:ins>
      <w:ins w:id="2037" w:author="Dominik Marszk" w:date="2017-02-14T18:59:00Z">
        <w:r w:rsidR="00F62B2D">
          <w:rPr>
            <w:rFonts w:cs="Times New Roman"/>
            <w:szCs w:val="20"/>
          </w:rPr>
          <w:t>OBSW it was extended to all PUB-SUB operations</w:t>
        </w:r>
      </w:ins>
      <w:ins w:id="2038" w:author="Dominik Marszk" w:date="2017-02-14T19:00:00Z">
        <w:r w:rsidR="00F62B2D">
          <w:rPr>
            <w:rFonts w:cs="Times New Roman"/>
            <w:szCs w:val="20"/>
          </w:rPr>
          <w:t xml:space="preserve"> in all services</w:t>
        </w:r>
      </w:ins>
      <w:ins w:id="2039" w:author="Dominik Marszk" w:date="2017-02-14T18:59:00Z">
        <w:r w:rsidR="00F62B2D">
          <w:rPr>
            <w:rFonts w:cs="Times New Roman"/>
            <w:szCs w:val="20"/>
          </w:rPr>
          <w:t>.</w:t>
        </w:r>
      </w:ins>
    </w:p>
    <w:p w:rsidR="0074647D" w:rsidRPr="00F273E9" w:rsidRDefault="0074647D" w:rsidP="0074647D">
      <w:pPr>
        <w:rPr>
          <w:szCs w:val="20"/>
        </w:rPr>
      </w:pPr>
    </w:p>
    <w:p w:rsidR="000D0A95" w:rsidRDefault="00327D7E" w:rsidP="00327D7E">
      <w:pPr>
        <w:pStyle w:val="Heading1"/>
      </w:pPr>
      <w:bookmarkStart w:id="2040" w:name="_Toc474933387"/>
      <w:r>
        <w:t>Others</w:t>
      </w:r>
      <w:bookmarkEnd w:id="2040"/>
    </w:p>
    <w:p w:rsidR="00327D7E" w:rsidRDefault="00327D7E" w:rsidP="00327D7E">
      <w:r>
        <w:t xml:space="preserve">Information such as APIDs or URIs were not included in the </w:t>
      </w:r>
      <w:r w:rsidR="003D385C">
        <w:t>SGICD</w:t>
      </w:r>
      <w:r>
        <w:t>.</w:t>
      </w:r>
    </w:p>
    <w:p w:rsidR="00FE1E5C" w:rsidRDefault="00FE1E5C" w:rsidP="00FE1E5C">
      <w:pPr>
        <w:pStyle w:val="Heading1"/>
        <w:rPr>
          <w:ins w:id="2041" w:author="Cesar Coelho" w:date="2017-02-07T10:36:00Z"/>
        </w:rPr>
      </w:pPr>
      <w:bookmarkStart w:id="2042" w:name="_Toc474933388"/>
      <w:ins w:id="2043" w:author="Cesar Coelho" w:date="2017-02-07T10:36:00Z">
        <w:r>
          <w:t>Additional Considerations</w:t>
        </w:r>
        <w:bookmarkEnd w:id="2042"/>
      </w:ins>
    </w:p>
    <w:p w:rsidR="00FE1E5C" w:rsidDel="00EA7CBF" w:rsidRDefault="00FE1E5C" w:rsidP="00D73C5C">
      <w:pPr>
        <w:rPr>
          <w:del w:id="2044" w:author="Dominik Marszk" w:date="2017-02-14T18:53:00Z"/>
        </w:rPr>
      </w:pPr>
      <w:ins w:id="2045" w:author="Cesar Coelho" w:date="2017-02-07T10:36:00Z">
        <w:r>
          <w:t xml:space="preserve">The </w:t>
        </w:r>
      </w:ins>
      <w:ins w:id="2046" w:author="Cesar Coelho" w:date="2017-02-07T10:37:00Z">
        <w:r>
          <w:t>interfaces for the M&amp;C services use the same version as the original M&amp;C however the services ar</w:t>
        </w:r>
      </w:ins>
      <w:ins w:id="2047" w:author="Cesar Coelho" w:date="2017-02-07T10:38:00Z">
        <w:r>
          <w:t xml:space="preserve">e not exactly the same as the CCSDS standardized ones. This means that there might exist collisions when using the standardized ones in parallel with the </w:t>
        </w:r>
      </w:ins>
      <w:ins w:id="2048" w:author="Cesar Coelho" w:date="2017-02-07T10:40:00Z">
        <w:r>
          <w:t>tailored</w:t>
        </w:r>
      </w:ins>
      <w:ins w:id="2049" w:author="Cesar Coelho" w:date="2017-02-07T10:39:00Z">
        <w:r>
          <w:t xml:space="preserve"> </w:t>
        </w:r>
      </w:ins>
      <w:ins w:id="2050" w:author="Cesar Coelho" w:date="2017-02-07T10:40:00Z">
        <w:r>
          <w:t>version</w:t>
        </w:r>
      </w:ins>
      <w:ins w:id="2051" w:author="Cesar Coelho" w:date="2017-02-07T10:38:00Z">
        <w:r>
          <w:t>.</w:t>
        </w:r>
      </w:ins>
      <w:ins w:id="2052" w:author="Cesar Coelho" w:date="2017-02-07T10:39:00Z">
        <w:r>
          <w:t xml:space="preserve"> It is strongly encouraged to change the </w:t>
        </w:r>
      </w:ins>
      <w:ins w:id="2053" w:author="Dominik Marszk" w:date="2017-02-15T13:35:00Z">
        <w:r w:rsidR="00F803DB">
          <w:t xml:space="preserve">area </w:t>
        </w:r>
      </w:ins>
      <w:ins w:id="2054" w:author="Cesar Coelho" w:date="2017-02-07T10:39:00Z">
        <w:r>
          <w:t>version of the</w:t>
        </w:r>
      </w:ins>
      <w:ins w:id="2055" w:author="Cesar Coelho" w:date="2017-02-07T10:40:00Z">
        <w:r>
          <w:t xml:space="preserve"> tailored version</w:t>
        </w:r>
      </w:ins>
      <w:ins w:id="2056" w:author="Cesar Coelho" w:date="2017-02-07T10:41:00Z">
        <w:r w:rsidR="00F24426">
          <w:t xml:space="preserve">, as soon as possible, </w:t>
        </w:r>
      </w:ins>
      <w:ins w:id="2057" w:author="Cesar Coelho" w:date="2017-02-07T10:40:00Z">
        <w:del w:id="2058" w:author="Dominik Marszk" w:date="2017-02-15T13:13:00Z">
          <w:r w:rsidDel="00F273E9">
            <w:delText xml:space="preserve"> </w:delText>
          </w:r>
        </w:del>
        <w:r>
          <w:t xml:space="preserve">to a </w:t>
        </w:r>
      </w:ins>
      <w:ins w:id="2059" w:author="Cesar Coelho" w:date="2017-02-07T10:43:00Z">
        <w:r w:rsidR="00965972">
          <w:t>different</w:t>
        </w:r>
      </w:ins>
      <w:ins w:id="2060" w:author="Cesar Coelho" w:date="2017-02-07T10:40:00Z">
        <w:r>
          <w:t xml:space="preserve"> number as this might cause considerate </w:t>
        </w:r>
      </w:ins>
      <w:ins w:id="2061" w:author="Cesar Coelho" w:date="2017-02-07T10:42:00Z">
        <w:r w:rsidR="001533F3">
          <w:t>disruption</w:t>
        </w:r>
      </w:ins>
      <w:ins w:id="2062" w:author="Cesar Coelho" w:date="2017-02-07T10:40:00Z">
        <w:r>
          <w:t xml:space="preserve"> </w:t>
        </w:r>
      </w:ins>
      <w:ins w:id="2063" w:author="Cesar Coelho" w:date="2017-02-07T10:42:00Z">
        <w:r w:rsidR="004C5043">
          <w:t xml:space="preserve">and entanglement </w:t>
        </w:r>
        <w:r w:rsidR="00E50EE8">
          <w:t>i</w:t>
        </w:r>
      </w:ins>
      <w:ins w:id="2064" w:author="Cesar Coelho" w:date="2017-02-07T10:40:00Z">
        <w:r>
          <w:t>n later stages</w:t>
        </w:r>
      </w:ins>
      <w:ins w:id="2065" w:author="Cesar Coelho" w:date="2017-02-07T10:41:00Z">
        <w:r w:rsidR="00F24426">
          <w:t xml:space="preserve"> when both need to run in parallel</w:t>
        </w:r>
      </w:ins>
      <w:ins w:id="2066" w:author="Cesar Coelho" w:date="2017-02-07T10:40:00Z">
        <w:r>
          <w:t>.</w:t>
        </w:r>
      </w:ins>
    </w:p>
    <w:p w:rsidR="002014C7" w:rsidDel="00F803DB" w:rsidRDefault="002014C7" w:rsidP="00D73C5C">
      <w:pPr>
        <w:rPr>
          <w:del w:id="2067" w:author="Dominik Marszk" w:date="2017-02-15T13:35:00Z"/>
        </w:rPr>
      </w:pPr>
    </w:p>
    <w:p w:rsidR="002014C7" w:rsidRDefault="002014C7" w:rsidP="00327D7E"/>
    <w:p w:rsidR="002014C7" w:rsidRDefault="002014C7" w:rsidP="002014C7">
      <w:pPr>
        <w:pStyle w:val="Heading1"/>
      </w:pPr>
      <w:del w:id="2068" w:author="Dominik Marszk" w:date="2017-02-14T18:59:00Z">
        <w:r w:rsidDel="00EA7CBF">
          <w:delText>ApeNdix</w:delText>
        </w:r>
      </w:del>
      <w:bookmarkStart w:id="2069" w:name="_Toc474933389"/>
      <w:ins w:id="2070" w:author="Dominik Marszk" w:date="2017-02-14T18:59:00Z">
        <w:r w:rsidR="00EA7CBF">
          <w:t>Appendix</w:t>
        </w:r>
      </w:ins>
      <w:bookmarkEnd w:id="2069"/>
    </w:p>
    <w:p w:rsidR="002014C7" w:rsidRDefault="002014C7" w:rsidP="00F273E9">
      <w:pPr>
        <w:pStyle w:val="Heading2"/>
      </w:pPr>
      <w:bookmarkStart w:id="2071" w:name="_Toc474933390"/>
      <w:r>
        <w:t>PUB-SUB Pat</w:t>
      </w:r>
      <w:ins w:id="2072" w:author="Dominik Marszk" w:date="2017-02-14T18:53:00Z">
        <w:r w:rsidR="00EA7CBF">
          <w:t>t</w:t>
        </w:r>
      </w:ins>
      <w:r>
        <w:t>er</w:t>
      </w:r>
      <w:ins w:id="2073" w:author="Dominik Marszk" w:date="2017-02-14T18:53:00Z">
        <w:r w:rsidR="00EA7CBF">
          <w:t>n</w:t>
        </w:r>
      </w:ins>
      <w:r>
        <w:t xml:space="preserve"> Alternative Message Sequence</w:t>
      </w:r>
      <w:bookmarkEnd w:id="2071"/>
      <w:r>
        <w:t xml:space="preserve"> </w:t>
      </w:r>
    </w:p>
    <w:p w:rsidR="00D303B9" w:rsidRDefault="00D303B9" w:rsidP="00D303B9">
      <w:pPr>
        <w:rPr>
          <w:i/>
        </w:rPr>
      </w:pPr>
      <w:r>
        <w:t xml:space="preserve">See: </w:t>
      </w:r>
      <w:r w:rsidRPr="00D303B9">
        <w:rPr>
          <w:i/>
        </w:rPr>
        <w:t>CCSDS 521.0-B-2, March 2013, Page 3-54</w:t>
      </w:r>
    </w:p>
    <w:p w:rsidR="00D303B9" w:rsidRPr="00D303B9" w:rsidRDefault="00D303B9" w:rsidP="00D303B9"/>
    <w:p w:rsidR="002014C7" w:rsidRDefault="002014C7" w:rsidP="003E17CA">
      <w:pPr>
        <w:jc w:val="center"/>
        <w:rPr>
          <w:ins w:id="2074" w:author="Dominik Marszk" w:date="2017-02-14T18:57:00Z"/>
        </w:rPr>
      </w:pPr>
      <w:r>
        <w:rPr>
          <w:noProof/>
          <w:lang w:eastAsia="zh-CN"/>
        </w:rPr>
        <w:drawing>
          <wp:inline distT="0" distB="0" distL="0" distR="0" wp14:anchorId="2EA01855" wp14:editId="4ED23EC2">
            <wp:extent cx="4004733" cy="287482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007757" cy="2876996"/>
                    </a:xfrm>
                    <a:prstGeom prst="rect">
                      <a:avLst/>
                    </a:prstGeom>
                  </pic:spPr>
                </pic:pic>
              </a:graphicData>
            </a:graphic>
          </wp:inline>
        </w:drawing>
      </w:r>
    </w:p>
    <w:p w:rsidR="00EA7CBF" w:rsidRDefault="00EA7CBF">
      <w:pPr>
        <w:pStyle w:val="Heading2"/>
        <w:rPr>
          <w:ins w:id="2075" w:author="Dominik Marszk" w:date="2017-02-14T18:58:00Z"/>
        </w:rPr>
        <w:pPrChange w:id="2076" w:author="Dominik Marszk" w:date="2017-02-15T10:53:00Z">
          <w:pPr>
            <w:jc w:val="center"/>
          </w:pPr>
        </w:pPrChange>
      </w:pPr>
      <w:bookmarkStart w:id="2077" w:name="_Automatic_publish_of"/>
      <w:bookmarkStart w:id="2078" w:name="_Ref474927684"/>
      <w:bookmarkStart w:id="2079" w:name="_Toc474933391"/>
      <w:bookmarkEnd w:id="2077"/>
      <w:ins w:id="2080" w:author="Dominik Marszk" w:date="2017-02-14T18:58:00Z">
        <w:r>
          <w:t>Automatic publish of aggregations</w:t>
        </w:r>
        <w:bookmarkEnd w:id="2078"/>
        <w:bookmarkEnd w:id="2079"/>
      </w:ins>
    </w:p>
    <w:p w:rsidR="00EA7CBF" w:rsidRDefault="00EA7CBF" w:rsidP="00EA7CBF">
      <w:pPr>
        <w:rPr>
          <w:ins w:id="2081" w:author="Dominik Marszk" w:date="2017-02-14T18:58:00Z"/>
          <w:i/>
        </w:rPr>
      </w:pPr>
      <w:ins w:id="2082" w:author="Dominik Marszk" w:date="2017-02-14T18:58:00Z">
        <w:r>
          <w:t xml:space="preserve">See: </w:t>
        </w:r>
        <w:r w:rsidRPr="00D303B9">
          <w:rPr>
            <w:i/>
          </w:rPr>
          <w:t>CCSDS 52</w:t>
        </w:r>
        <w:r>
          <w:rPr>
            <w:i/>
          </w:rPr>
          <w:t>2.1-B-0</w:t>
        </w:r>
        <w:r w:rsidRPr="00D303B9">
          <w:rPr>
            <w:i/>
          </w:rPr>
          <w:t xml:space="preserve">, </w:t>
        </w:r>
        <w:r>
          <w:rPr>
            <w:i/>
          </w:rPr>
          <w:t>November 2016, Page 2-11</w:t>
        </w:r>
      </w:ins>
    </w:p>
    <w:p w:rsidR="00EA7CBF" w:rsidRPr="00327D7E" w:rsidRDefault="00EA7CBF">
      <w:pPr>
        <w:pPrChange w:id="2083" w:author="Dominik Marszk" w:date="2017-02-15T10:21:00Z">
          <w:pPr>
            <w:jc w:val="center"/>
          </w:pPr>
        </w:pPrChange>
      </w:pPr>
      <w:ins w:id="2084" w:author="Dominik Marszk" w:date="2017-02-14T18:58:00Z">
        <w:r>
          <w:rPr>
            <w:noProof/>
            <w:lang w:eastAsia="zh-CN"/>
          </w:rPr>
          <w:drawing>
            <wp:inline distT="0" distB="0" distL="0" distR="0" wp14:anchorId="220AA0F3" wp14:editId="0CCD5715">
              <wp:extent cx="5943600" cy="2461895"/>
              <wp:effectExtent l="19050" t="19050" r="19050" b="146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2461895"/>
                      </a:xfrm>
                      <a:prstGeom prst="rect">
                        <a:avLst/>
                      </a:prstGeom>
                      <a:ln>
                        <a:solidFill>
                          <a:schemeClr val="tx1"/>
                        </a:solidFill>
                      </a:ln>
                    </pic:spPr>
                  </pic:pic>
                </a:graphicData>
              </a:graphic>
            </wp:inline>
          </w:drawing>
        </w:r>
      </w:ins>
    </w:p>
    <w:sectPr w:rsidR="00EA7CBF" w:rsidRPr="00327D7E" w:rsidSect="00787227">
      <w:headerReference w:type="even" r:id="rId40"/>
      <w:headerReference w:type="default" r:id="rId41"/>
      <w:footerReference w:type="even" r:id="rId42"/>
      <w:footerReference w:type="default" r:id="rId43"/>
      <w:headerReference w:type="first" r:id="rId44"/>
      <w:footerReference w:type="first" r:id="rId45"/>
      <w:pgSz w:w="11907" w:h="16840" w:code="9"/>
      <w:pgMar w:top="1860" w:right="1106" w:bottom="1417" w:left="1134" w:header="771" w:footer="1202"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00" w:author="Dominik Marszk" w:date="2017-02-15T13:56:00Z" w:initials="DM">
    <w:p w:rsidR="002870F2" w:rsidRDefault="002870F2">
      <w:pPr>
        <w:pStyle w:val="CommentText"/>
      </w:pPr>
      <w:r>
        <w:rPr>
          <w:rStyle w:val="CommentReference"/>
        </w:rPr>
        <w:annotationRef/>
      </w:r>
      <w:r>
        <w:t>Instead of what?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124" w:rsidRDefault="00D07124" w:rsidP="00E746C0">
      <w:pPr>
        <w:spacing w:line="240" w:lineRule="auto"/>
      </w:pPr>
      <w:r>
        <w:separator/>
      </w:r>
    </w:p>
  </w:endnote>
  <w:endnote w:type="continuationSeparator" w:id="0">
    <w:p w:rsidR="00D07124" w:rsidRDefault="00D07124" w:rsidP="00E74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otesEsa">
    <w:altName w:val="Candara"/>
    <w:panose1 w:val="00000000000000000000"/>
    <w:charset w:val="00"/>
    <w:family w:val="modern"/>
    <w:notTrueType/>
    <w:pitch w:val="variable"/>
    <w:sig w:usb0="800000EF" w:usb1="4000206A" w:usb2="00000000" w:usb3="00000000" w:csb0="00000093"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NotesStyle-BoldTf">
    <w:altName w:val="Lucida Grande"/>
    <w:panose1 w:val="02000806040000020004"/>
    <w:charset w:val="00"/>
    <w:family w:val="auto"/>
    <w:pitch w:val="variable"/>
    <w:sig w:usb0="800000AF" w:usb1="4000204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0F2" w:rsidRPr="00C17126" w:rsidRDefault="002870F2" w:rsidP="00442525">
    <w:pPr>
      <w:pStyle w:val="Footer"/>
    </w:pPr>
    <w:r w:rsidRPr="00C17126">
      <w:fldChar w:fldCharType="begin"/>
    </w:r>
    <w:r w:rsidRPr="00C17126">
      <w:instrText xml:space="preserve">PAGE  </w:instrText>
    </w:r>
    <w:r w:rsidRPr="00C17126">
      <w:fldChar w:fldCharType="separate"/>
    </w:r>
    <w:r w:rsidR="009940D1">
      <w:t>3</w:t>
    </w:r>
    <w:r w:rsidRPr="00C17126">
      <w:fldChar w:fldCharType="end"/>
    </w:r>
  </w:p>
  <w:p w:rsidR="002870F2" w:rsidRPr="00C17126" w:rsidRDefault="002870F2" w:rsidP="00442525">
    <w:pPr>
      <w:pStyle w:val="Footer"/>
    </w:pPr>
  </w:p>
  <w:p w:rsidR="002870F2" w:rsidRPr="00C17126" w:rsidRDefault="002870F2" w:rsidP="004425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0F2" w:rsidRPr="005E0961" w:rsidRDefault="002870F2" w:rsidP="00442525">
    <w:pPr>
      <w:pStyle w:val="Footer"/>
      <w:rPr>
        <w:lang w:val="fr-FR"/>
        <w:rPrChange w:id="487" w:author="Cesar Coelho" w:date="2017-01-30T09:56:00Z">
          <w:rPr/>
        </w:rPrChange>
      </w:rPr>
    </w:pPr>
    <w:r w:rsidRPr="00C17126">
      <w:rPr>
        <w:lang w:eastAsia="zh-CN"/>
      </w:rPr>
      <w:drawing>
        <wp:anchor distT="0" distB="0" distL="114300" distR="114300" simplePos="0" relativeHeight="251669504" behindDoc="0" locked="1" layoutInCell="1" allowOverlap="1" wp14:anchorId="69F2DCE6" wp14:editId="25115F43">
          <wp:simplePos x="0" y="0"/>
          <wp:positionH relativeFrom="rightMargin">
            <wp:posOffset>-1245235</wp:posOffset>
          </wp:positionH>
          <wp:positionV relativeFrom="page">
            <wp:posOffset>9848215</wp:posOffset>
          </wp:positionV>
          <wp:extent cx="1245235" cy="197485"/>
          <wp:effectExtent l="0" t="0" r="0" b="0"/>
          <wp:wrapNone/>
          <wp:docPr id="74"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abel_signature_ok"/>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45235" cy="197485"/>
                  </a:xfrm>
                  <a:prstGeom prst="rect">
                    <a:avLst/>
                  </a:prstGeom>
                  <a:noFill/>
                </pic:spPr>
              </pic:pic>
            </a:graphicData>
          </a:graphic>
          <wp14:sizeRelH relativeFrom="page">
            <wp14:pctWidth>0</wp14:pctWidth>
          </wp14:sizeRelH>
          <wp14:sizeRelV relativeFrom="page">
            <wp14:pctHeight>0</wp14:pctHeight>
          </wp14:sizeRelV>
        </wp:anchor>
      </w:drawing>
    </w:r>
    <w:r w:rsidRPr="005E0961">
      <w:rPr>
        <w:lang w:val="fr-FR"/>
        <w:rPrChange w:id="488" w:author="Cesar Coelho" w:date="2017-01-30T09:56:00Z">
          <w:rPr>
            <w:noProof w:val="0"/>
            <w:sz w:val="20"/>
          </w:rPr>
        </w:rPrChange>
      </w:rPr>
      <w:t xml:space="preserve">Page </w:t>
    </w:r>
    <w:r w:rsidRPr="00C17126">
      <w:fldChar w:fldCharType="begin"/>
    </w:r>
    <w:r w:rsidRPr="005E0961">
      <w:rPr>
        <w:lang w:val="fr-FR"/>
        <w:rPrChange w:id="489" w:author="Cesar Coelho" w:date="2017-01-30T09:56:00Z">
          <w:rPr>
            <w:noProof w:val="0"/>
            <w:sz w:val="20"/>
          </w:rPr>
        </w:rPrChange>
      </w:rPr>
      <w:instrText xml:space="preserve">PAGE  </w:instrText>
    </w:r>
    <w:r w:rsidRPr="00C17126">
      <w:fldChar w:fldCharType="separate"/>
    </w:r>
    <w:r w:rsidR="009940D1">
      <w:rPr>
        <w:lang w:val="fr-FR"/>
      </w:rPr>
      <w:t>5</w:t>
    </w:r>
    <w:r w:rsidRPr="00C17126">
      <w:fldChar w:fldCharType="end"/>
    </w:r>
    <w:r w:rsidRPr="005E0961">
      <w:rPr>
        <w:lang w:val="fr-FR"/>
        <w:rPrChange w:id="490" w:author="Cesar Coelho" w:date="2017-01-30T09:56:00Z">
          <w:rPr>
            <w:noProof w:val="0"/>
            <w:sz w:val="20"/>
          </w:rPr>
        </w:rPrChange>
      </w:rPr>
      <w:t>/</w:t>
    </w:r>
    <w:r w:rsidRPr="00C17126">
      <w:fldChar w:fldCharType="begin"/>
    </w:r>
    <w:r w:rsidRPr="005E0961">
      <w:rPr>
        <w:lang w:val="fr-FR"/>
        <w:rPrChange w:id="491" w:author="Cesar Coelho" w:date="2017-01-30T09:56:00Z">
          <w:rPr>
            <w:noProof w:val="0"/>
            <w:sz w:val="20"/>
          </w:rPr>
        </w:rPrChange>
      </w:rPr>
      <w:instrText xml:space="preserve"> NUMPAGES </w:instrText>
    </w:r>
    <w:r w:rsidRPr="00C17126">
      <w:fldChar w:fldCharType="separate"/>
    </w:r>
    <w:r w:rsidR="009940D1">
      <w:rPr>
        <w:lang w:val="fr-FR"/>
      </w:rPr>
      <w:t>14</w:t>
    </w:r>
    <w:r w:rsidRPr="00C17126">
      <w:fldChar w:fldCharType="end"/>
    </w:r>
  </w:p>
  <w:p w:rsidR="002870F2" w:rsidRPr="00A65A01" w:rsidRDefault="002870F2" w:rsidP="00442525">
    <w:pPr>
      <w:rPr>
        <w:sz w:val="16"/>
        <w:szCs w:val="16"/>
        <w:lang w:val="fr-FR"/>
      </w:rPr>
    </w:pPr>
    <w:r>
      <w:rPr>
        <w:rStyle w:val="PageNumber"/>
        <w:szCs w:val="16"/>
      </w:rPr>
      <w:fldChar w:fldCharType="begin"/>
    </w:r>
    <w:r w:rsidRPr="00FC70E3">
      <w:rPr>
        <w:rStyle w:val="PageNumber"/>
        <w:szCs w:val="16"/>
        <w:lang w:val="fr-FR"/>
      </w:rPr>
      <w:instrText xml:space="preserve"> DOCPROPERTY  Title  \* </w:instrText>
    </w:r>
    <w:r w:rsidRPr="005E0961">
      <w:rPr>
        <w:rStyle w:val="PageNumber"/>
        <w:lang w:val="fr-FR"/>
        <w:rPrChange w:id="492" w:author="Cesar Coelho" w:date="2017-01-30T09:56:00Z">
          <w:rPr>
            <w:rStyle w:val="PageNumber"/>
          </w:rPr>
        </w:rPrChange>
      </w:rPr>
      <w:instrText>MERGEFORMAT</w:instrText>
    </w:r>
    <w:r w:rsidRPr="00FC70E3">
      <w:rPr>
        <w:rStyle w:val="PageNumber"/>
        <w:szCs w:val="16"/>
        <w:lang w:val="fr-FR"/>
      </w:rPr>
      <w:instrText xml:space="preserve"> </w:instrText>
    </w:r>
    <w:r>
      <w:rPr>
        <w:rStyle w:val="PageNumber"/>
        <w:szCs w:val="16"/>
      </w:rPr>
      <w:fldChar w:fldCharType="separate"/>
    </w:r>
    <w:ins w:id="493" w:author="Cesar Coelho" w:date="2017-11-24T21:22:00Z">
      <w:r w:rsidR="009940D1">
        <w:rPr>
          <w:rStyle w:val="PageNumber"/>
          <w:szCs w:val="16"/>
          <w:lang w:val="fr-FR"/>
        </w:rPr>
        <w:t xml:space="preserve">OPS-SAT ICD </w:t>
      </w:r>
      <w:proofErr w:type="spellStart"/>
      <w:r w:rsidR="009940D1">
        <w:rPr>
          <w:rStyle w:val="PageNumber"/>
          <w:szCs w:val="16"/>
          <w:lang w:val="fr-FR"/>
        </w:rPr>
        <w:t>Deviations</w:t>
      </w:r>
    </w:ins>
    <w:proofErr w:type="spellEnd"/>
    <w:ins w:id="494" w:author="Dominik Marszk" w:date="2017-02-15T14:54:00Z">
      <w:del w:id="495" w:author="Cesar Coelho" w:date="2017-11-24T21:22:00Z">
        <w:r w:rsidR="00485F51" w:rsidDel="009940D1">
          <w:rPr>
            <w:rStyle w:val="PageNumber"/>
            <w:szCs w:val="16"/>
            <w:lang w:val="fr-FR"/>
          </w:rPr>
          <w:delText>OPS-SAT ICD Deviations</w:delText>
        </w:r>
      </w:del>
    </w:ins>
    <w:del w:id="496" w:author="Cesar Coelho" w:date="2017-11-24T21:22:00Z">
      <w:r w:rsidDel="009940D1">
        <w:rPr>
          <w:rStyle w:val="PageNumber"/>
          <w:szCs w:val="16"/>
          <w:lang w:val="fr-FR"/>
        </w:rPr>
        <w:delText>OPS-SAT ICD Comparison</w:delText>
      </w:r>
    </w:del>
    <w:r>
      <w:rPr>
        <w:rStyle w:val="PageNumber"/>
        <w:szCs w:val="16"/>
      </w:rPr>
      <w:fldChar w:fldCharType="end"/>
    </w:r>
  </w:p>
  <w:p w:rsidR="002870F2" w:rsidRPr="00C17126" w:rsidRDefault="002870F2" w:rsidP="00442525">
    <w:pPr>
      <w:pStyle w:val="Footer"/>
    </w:pPr>
    <w:r w:rsidRPr="00C17126">
      <w:t xml:space="preserve">Issue Date </w:t>
    </w:r>
    <w:r>
      <w:fldChar w:fldCharType="begin"/>
    </w:r>
    <w:r>
      <w:instrText xml:space="preserve"> DOCPROPERTY  "Issue Date" \@ "dd/MM/yyyy"  \* MERGEFORMAT </w:instrText>
    </w:r>
    <w:r>
      <w:fldChar w:fldCharType="separate"/>
    </w:r>
    <w:ins w:id="497" w:author="Cesar Coelho" w:date="2017-11-24T21:22:00Z">
      <w:r w:rsidR="009940D1">
        <w:t>16/02/2017</w:t>
      </w:r>
    </w:ins>
    <w:ins w:id="498" w:author="Dominik Marszk" w:date="2017-02-15T14:54:00Z">
      <w:del w:id="499" w:author="Cesar Coelho" w:date="2017-11-24T21:22:00Z">
        <w:r w:rsidR="00485F51" w:rsidDel="009940D1">
          <w:delText>16/02/2017</w:delText>
        </w:r>
      </w:del>
    </w:ins>
    <w:del w:id="500" w:author="Cesar Coelho" w:date="2017-11-24T21:22:00Z">
      <w:r w:rsidDel="009940D1">
        <w:delText>31/12/1999</w:delText>
      </w:r>
    </w:del>
    <w:r>
      <w:fldChar w:fldCharType="end"/>
    </w:r>
    <w:r w:rsidRPr="00C17126">
      <w:t xml:space="preserve">  Ref </w:t>
    </w:r>
    <w:fldSimple w:instr=" DOCPROPERTY  Reference \* MERGEFORMAT "/>
    <w:r w:rsidRPr="00C17126">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2646"/>
      <w:gridCol w:w="7021"/>
    </w:tblGrid>
    <w:tr w:rsidR="002870F2" w:rsidRPr="00C17126" w:rsidTr="00442525">
      <w:trPr>
        <w:trHeight w:val="20"/>
      </w:trPr>
      <w:tc>
        <w:tcPr>
          <w:tcW w:w="2646" w:type="dxa"/>
        </w:tcPr>
        <w:p w:rsidR="002870F2" w:rsidRPr="00C17126" w:rsidRDefault="002870F2" w:rsidP="00442525">
          <w:pPr>
            <w:pStyle w:val="DataLabel"/>
          </w:pPr>
          <w:r w:rsidRPr="00C17126">
            <w:t>Prepared by</w:t>
          </w:r>
        </w:p>
      </w:tc>
      <w:tc>
        <w:tcPr>
          <w:tcW w:w="7021" w:type="dxa"/>
        </w:tcPr>
        <w:p w:rsidR="002870F2" w:rsidRPr="00C17126" w:rsidRDefault="002870F2" w:rsidP="00442525">
          <w:pPr>
            <w:pStyle w:val="DataLabel"/>
          </w:pPr>
          <w:r w:rsidRPr="00C17126">
            <w:fldChar w:fldCharType="begin"/>
          </w:r>
          <w:r w:rsidRPr="00C17126">
            <w:instrText xml:space="preserve"> DOCPROPERTY  "Author"  </w:instrText>
          </w:r>
          <w:r w:rsidRPr="00C17126">
            <w:fldChar w:fldCharType="separate"/>
          </w:r>
          <w:ins w:id="509" w:author="Cesar Coelho" w:date="2017-11-24T21:22:00Z">
            <w:r w:rsidR="009940D1">
              <w:t xml:space="preserve">José </w:t>
            </w:r>
            <w:proofErr w:type="spellStart"/>
            <w:r w:rsidR="009940D1">
              <w:t>Luís</w:t>
            </w:r>
            <w:proofErr w:type="spellEnd"/>
            <w:r w:rsidR="009940D1">
              <w:t xml:space="preserve"> </w:t>
            </w:r>
            <w:proofErr w:type="spellStart"/>
            <w:r w:rsidR="009940D1">
              <w:t>Feiterinha</w:t>
            </w:r>
            <w:proofErr w:type="spellEnd"/>
            <w:r w:rsidR="009940D1">
              <w:t xml:space="preserve">, César Coelho, Dominik </w:t>
            </w:r>
            <w:proofErr w:type="spellStart"/>
            <w:r w:rsidR="009940D1">
              <w:t>Marszk</w:t>
            </w:r>
          </w:ins>
          <w:proofErr w:type="spellEnd"/>
          <w:ins w:id="510" w:author="Dominik Marszk" w:date="2017-02-15T14:54:00Z">
            <w:del w:id="511" w:author="Cesar Coelho" w:date="2017-11-24T21:22:00Z">
              <w:r w:rsidR="00485F51" w:rsidDel="009940D1">
                <w:delText>José Luís Feiterinha, César Coelho, Dominik Marszk</w:delText>
              </w:r>
            </w:del>
          </w:ins>
          <w:del w:id="512" w:author="Cesar Coelho" w:date="2017-11-24T21:22:00Z">
            <w:r w:rsidDel="009940D1">
              <w:delText>jlfeitei</w:delText>
            </w:r>
          </w:del>
          <w:r w:rsidRPr="00C17126">
            <w:fldChar w:fldCharType="end"/>
          </w:r>
        </w:p>
      </w:tc>
    </w:tr>
    <w:tr w:rsidR="002870F2" w:rsidRPr="00C17126" w:rsidTr="00442525">
      <w:trPr>
        <w:trHeight w:val="67"/>
      </w:trPr>
      <w:tc>
        <w:tcPr>
          <w:tcW w:w="2646" w:type="dxa"/>
        </w:tcPr>
        <w:p w:rsidR="002870F2" w:rsidRPr="00C17126" w:rsidRDefault="002870F2" w:rsidP="00442525">
          <w:pPr>
            <w:pStyle w:val="DataLabel"/>
          </w:pPr>
        </w:p>
      </w:tc>
      <w:tc>
        <w:tcPr>
          <w:tcW w:w="7021" w:type="dxa"/>
        </w:tcPr>
        <w:p w:rsidR="002870F2" w:rsidRPr="00C17126" w:rsidRDefault="002870F2" w:rsidP="00442525">
          <w:pPr>
            <w:pStyle w:val="DataLabel"/>
          </w:pPr>
          <w:r w:rsidRPr="00C17126">
            <w:fldChar w:fldCharType="begin"/>
          </w:r>
          <w:r w:rsidRPr="00C17126">
            <w:instrText xml:space="preserve"> DOCPROPERTY  "</w:instrText>
          </w:r>
          <w:r w:rsidRPr="00CC0449">
            <w:instrText>Organisational entity</w:instrText>
          </w:r>
          <w:r w:rsidRPr="00C17126">
            <w:instrText xml:space="preserve">"  </w:instrText>
          </w:r>
          <w:del w:id="513" w:author="Cesar Coelho" w:date="2017-11-24T21:22:00Z">
            <w:r w:rsidR="009940D1" w:rsidDel="009940D1">
              <w:fldChar w:fldCharType="separate"/>
            </w:r>
          </w:del>
          <w:del w:id="514" w:author="Dominik Marszk" w:date="2017-02-15T14:54:00Z">
            <w:r w:rsidRPr="00C17126">
              <w:fldChar w:fldCharType="end"/>
            </w:r>
          </w:del>
        </w:p>
      </w:tc>
    </w:tr>
    <w:tr w:rsidR="002870F2" w:rsidRPr="00C17126" w:rsidTr="00442525">
      <w:trPr>
        <w:trHeight w:val="20"/>
      </w:trPr>
      <w:tc>
        <w:tcPr>
          <w:tcW w:w="2646" w:type="dxa"/>
        </w:tcPr>
        <w:p w:rsidR="002870F2" w:rsidRPr="00C17126" w:rsidRDefault="002870F2" w:rsidP="00442525">
          <w:pPr>
            <w:pStyle w:val="DataLabel"/>
          </w:pPr>
          <w:r w:rsidRPr="00C17126">
            <w:t>Reference</w:t>
          </w:r>
        </w:p>
      </w:tc>
      <w:tc>
        <w:tcPr>
          <w:tcW w:w="7021" w:type="dxa"/>
        </w:tcPr>
        <w:p w:rsidR="002870F2" w:rsidRPr="00C17126" w:rsidRDefault="002870F2" w:rsidP="00442525">
          <w:pPr>
            <w:pStyle w:val="DataLabel"/>
          </w:pPr>
          <w:r w:rsidRPr="00C17126">
            <w:fldChar w:fldCharType="begin"/>
          </w:r>
          <w:r w:rsidRPr="00C17126">
            <w:instrText xml:space="preserve"> DOCPROPERTY  "Reference"  </w:instrText>
          </w:r>
          <w:del w:id="515" w:author="Cesar Coelho" w:date="2017-11-24T21:22:00Z">
            <w:r w:rsidR="009940D1" w:rsidDel="009940D1">
              <w:fldChar w:fldCharType="separate"/>
            </w:r>
          </w:del>
          <w:del w:id="516" w:author="Dominik Marszk" w:date="2017-02-15T14:54:00Z">
            <w:r w:rsidRPr="00C17126">
              <w:fldChar w:fldCharType="end"/>
            </w:r>
          </w:del>
        </w:p>
      </w:tc>
    </w:tr>
    <w:tr w:rsidR="002870F2" w:rsidRPr="00C17126" w:rsidTr="00442525">
      <w:trPr>
        <w:trHeight w:val="20"/>
      </w:trPr>
      <w:tc>
        <w:tcPr>
          <w:tcW w:w="2646" w:type="dxa"/>
        </w:tcPr>
        <w:p w:rsidR="002870F2" w:rsidRPr="00C17126" w:rsidRDefault="002870F2" w:rsidP="00442525">
          <w:pPr>
            <w:pStyle w:val="DataLabel"/>
          </w:pPr>
          <w:r w:rsidRPr="00C17126">
            <w:t>Issue</w:t>
          </w:r>
          <w:r>
            <w:t>/Revision</w:t>
          </w:r>
          <w:r w:rsidRPr="00C17126">
            <w:t xml:space="preserve"> </w:t>
          </w:r>
        </w:p>
      </w:tc>
      <w:tc>
        <w:tcPr>
          <w:tcW w:w="7021" w:type="dxa"/>
        </w:tcPr>
        <w:p w:rsidR="002870F2" w:rsidRPr="00C17126" w:rsidRDefault="002870F2" w:rsidP="00442525">
          <w:pPr>
            <w:pStyle w:val="DataLabel"/>
          </w:pPr>
          <w:r w:rsidRPr="00C17126">
            <w:fldChar w:fldCharType="begin"/>
          </w:r>
          <w:r w:rsidRPr="00C17126">
            <w:instrText xml:space="preserve"> DOCPROPERTY  "Issue"  </w:instrText>
          </w:r>
          <w:del w:id="517" w:author="Dominik Marszk" w:date="2017-02-15T10:09:00Z">
            <w:r w:rsidRPr="00C17126">
              <w:fldChar w:fldCharType="separate"/>
            </w:r>
          </w:del>
          <w:ins w:id="518" w:author="Cesar Coelho" w:date="2017-11-24T21:22:00Z">
            <w:r w:rsidR="009940D1">
              <w:t>1</w:t>
            </w:r>
          </w:ins>
          <w:del w:id="519" w:author="Dominik Marszk" w:date="2017-02-14T16:46:00Z">
            <w:r w:rsidRPr="00C17126">
              <w:fldChar w:fldCharType="end"/>
            </w:r>
          </w:del>
          <w:r>
            <w:t>.</w:t>
          </w:r>
          <w:r w:rsidRPr="00C17126">
            <w:fldChar w:fldCharType="begin"/>
          </w:r>
          <w:r w:rsidRPr="00C17126">
            <w:instrText xml:space="preserve"> DOCPROPERTY  "Revision"  </w:instrText>
          </w:r>
          <w:del w:id="520" w:author="Dominik Marszk" w:date="2017-02-15T10:09:00Z">
            <w:r w:rsidRPr="00C17126">
              <w:fldChar w:fldCharType="separate"/>
            </w:r>
          </w:del>
          <w:ins w:id="521" w:author="Cesar Coelho" w:date="2017-11-24T21:22:00Z">
            <w:r w:rsidR="009940D1">
              <w:t>0</w:t>
            </w:r>
          </w:ins>
          <w:del w:id="522" w:author="Dominik Marszk" w:date="2017-02-14T16:46:00Z">
            <w:r w:rsidRPr="00C17126">
              <w:fldChar w:fldCharType="end"/>
            </w:r>
          </w:del>
        </w:p>
      </w:tc>
    </w:tr>
    <w:tr w:rsidR="002870F2" w:rsidRPr="00C17126" w:rsidTr="00442525">
      <w:trPr>
        <w:trHeight w:val="20"/>
      </w:trPr>
      <w:tc>
        <w:tcPr>
          <w:tcW w:w="2646" w:type="dxa"/>
        </w:tcPr>
        <w:p w:rsidR="002870F2" w:rsidRPr="00C17126" w:rsidRDefault="002870F2" w:rsidP="00442525">
          <w:pPr>
            <w:pStyle w:val="DataLabel"/>
          </w:pPr>
          <w:r w:rsidRPr="00C17126">
            <w:t>Date of Issue</w:t>
          </w:r>
        </w:p>
      </w:tc>
      <w:tc>
        <w:tcPr>
          <w:tcW w:w="7021" w:type="dxa"/>
        </w:tcPr>
        <w:p w:rsidR="002870F2" w:rsidRPr="00C17126" w:rsidRDefault="002870F2" w:rsidP="00442525">
          <w:pPr>
            <w:pStyle w:val="DataLabel"/>
          </w:pPr>
          <w:r w:rsidRPr="00C17126">
            <w:fldChar w:fldCharType="begin"/>
          </w:r>
          <w:r w:rsidRPr="00C17126">
            <w:instrText xml:space="preserve"> DOCPROPERTY  "Issue Date" </w:instrText>
          </w:r>
          <w:r>
            <w:instrText>\@ "dd/MM/yyyy"</w:instrText>
          </w:r>
          <w:r w:rsidRPr="00C17126">
            <w:instrText xml:space="preserve"> </w:instrText>
          </w:r>
          <w:r w:rsidRPr="00C17126">
            <w:fldChar w:fldCharType="separate"/>
          </w:r>
          <w:ins w:id="523" w:author="Cesar Coelho" w:date="2017-11-24T21:22:00Z">
            <w:r w:rsidR="009940D1">
              <w:t>16/02/2017</w:t>
            </w:r>
          </w:ins>
          <w:ins w:id="524" w:author="Dominik Marszk" w:date="2017-02-15T14:54:00Z">
            <w:del w:id="525" w:author="Cesar Coelho" w:date="2017-11-24T21:22:00Z">
              <w:r w:rsidR="00485F51" w:rsidDel="009940D1">
                <w:delText>16/02/2017</w:delText>
              </w:r>
            </w:del>
          </w:ins>
          <w:del w:id="526" w:author="Cesar Coelho" w:date="2017-11-24T21:22:00Z">
            <w:r w:rsidDel="009940D1">
              <w:delText>31/12/1999</w:delText>
            </w:r>
          </w:del>
          <w:r w:rsidRPr="00C17126">
            <w:fldChar w:fldCharType="end"/>
          </w:r>
        </w:p>
      </w:tc>
    </w:tr>
    <w:tr w:rsidR="002870F2" w:rsidRPr="00C17126" w:rsidTr="00442525">
      <w:trPr>
        <w:trHeight w:val="20"/>
      </w:trPr>
      <w:tc>
        <w:tcPr>
          <w:tcW w:w="2646" w:type="dxa"/>
        </w:tcPr>
        <w:p w:rsidR="002870F2" w:rsidRPr="00C17126" w:rsidRDefault="002870F2" w:rsidP="00442525">
          <w:pPr>
            <w:pStyle w:val="DataLabel"/>
          </w:pPr>
          <w:r w:rsidRPr="00C17126">
            <w:t>Status</w:t>
          </w:r>
        </w:p>
      </w:tc>
      <w:tc>
        <w:tcPr>
          <w:tcW w:w="7021" w:type="dxa"/>
        </w:tcPr>
        <w:p w:rsidR="002870F2" w:rsidRPr="00C17126" w:rsidRDefault="002870F2" w:rsidP="00442525">
          <w:pPr>
            <w:pStyle w:val="DataLabel"/>
          </w:pPr>
          <w:r w:rsidRPr="00C17126">
            <w:fldChar w:fldCharType="begin"/>
          </w:r>
          <w:r w:rsidRPr="00C17126">
            <w:instrText xml:space="preserve"> DOCPROPERTY  "Status"  </w:instrText>
          </w:r>
          <w:r w:rsidRPr="00C17126">
            <w:fldChar w:fldCharType="separate"/>
          </w:r>
          <w:r w:rsidR="009940D1">
            <w:t>Draft</w:t>
          </w:r>
          <w:r w:rsidRPr="00C17126">
            <w:fldChar w:fldCharType="end"/>
          </w:r>
        </w:p>
      </w:tc>
    </w:tr>
    <w:tr w:rsidR="002870F2" w:rsidRPr="00C17126" w:rsidTr="00442525">
      <w:trPr>
        <w:trHeight w:val="67"/>
      </w:trPr>
      <w:tc>
        <w:tcPr>
          <w:tcW w:w="2646" w:type="dxa"/>
        </w:tcPr>
        <w:p w:rsidR="002870F2" w:rsidRPr="00C17126" w:rsidRDefault="002870F2" w:rsidP="00442525">
          <w:pPr>
            <w:pStyle w:val="DataLabel"/>
          </w:pPr>
        </w:p>
        <w:p w:rsidR="002870F2" w:rsidRPr="00C17126" w:rsidRDefault="002870F2" w:rsidP="00442525">
          <w:pPr>
            <w:pStyle w:val="DataLabel"/>
          </w:pPr>
        </w:p>
      </w:tc>
      <w:tc>
        <w:tcPr>
          <w:tcW w:w="7021" w:type="dxa"/>
        </w:tcPr>
        <w:p w:rsidR="002870F2" w:rsidRPr="00C17126" w:rsidRDefault="002870F2" w:rsidP="00442525">
          <w:pPr>
            <w:pStyle w:val="DataLabel"/>
          </w:pPr>
        </w:p>
      </w:tc>
    </w:tr>
  </w:tbl>
  <w:p w:rsidR="002870F2" w:rsidRPr="00C17126" w:rsidRDefault="002870F2" w:rsidP="00442525">
    <w:pPr>
      <w:pStyle w:val="Footer"/>
    </w:pPr>
    <w:r w:rsidRPr="00C17126">
      <w:rPr>
        <w:lang w:eastAsia="zh-CN"/>
      </w:rPr>
      <w:drawing>
        <wp:anchor distT="0" distB="0" distL="114300" distR="114300" simplePos="0" relativeHeight="251667456" behindDoc="0" locked="1" layoutInCell="1" allowOverlap="1" wp14:anchorId="4251329E" wp14:editId="400FA9F8">
          <wp:simplePos x="0" y="0"/>
          <wp:positionH relativeFrom="rightMargin">
            <wp:posOffset>-1248410</wp:posOffset>
          </wp:positionH>
          <wp:positionV relativeFrom="page">
            <wp:posOffset>9843770</wp:posOffset>
          </wp:positionV>
          <wp:extent cx="1248410" cy="201930"/>
          <wp:effectExtent l="0" t="0" r="8890" b="7620"/>
          <wp:wrapNone/>
          <wp:docPr id="76" name="ESAlogo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abel_signature_ok"/>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48410" cy="20193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0F2" w:rsidRPr="00787227" w:rsidRDefault="002870F2" w:rsidP="00787227">
    <w:pPr>
      <w:pStyle w:val="Footer"/>
    </w:pPr>
    <w:r w:rsidRPr="00787227">
      <w:fldChar w:fldCharType="begin"/>
    </w:r>
    <w:r w:rsidRPr="00787227">
      <w:instrText xml:space="preserve">PAGE  </w:instrText>
    </w:r>
    <w:r w:rsidRPr="00787227">
      <w:fldChar w:fldCharType="separate"/>
    </w:r>
    <w:r w:rsidR="009940D1">
      <w:t>14</w:t>
    </w:r>
    <w:r w:rsidRPr="00787227">
      <w:fldChar w:fldCharType="end"/>
    </w:r>
  </w:p>
  <w:p w:rsidR="002870F2" w:rsidRPr="00787227" w:rsidRDefault="002870F2" w:rsidP="00787227">
    <w:pPr>
      <w:pStyle w:val="Footer"/>
    </w:pPr>
  </w:p>
  <w:p w:rsidR="002870F2" w:rsidRPr="00787227" w:rsidRDefault="002870F2" w:rsidP="0078722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0F2" w:rsidRPr="00787227" w:rsidRDefault="002870F2" w:rsidP="00787227">
    <w:pPr>
      <w:pStyle w:val="Footer"/>
    </w:pPr>
    <w:r w:rsidRPr="00787227">
      <w:rPr>
        <w:lang w:eastAsia="zh-CN"/>
      </w:rPr>
      <w:drawing>
        <wp:anchor distT="0" distB="0" distL="114300" distR="114300" simplePos="0" relativeHeight="251660288" behindDoc="0" locked="1" layoutInCell="1" allowOverlap="1" wp14:anchorId="46CBACDA" wp14:editId="0EB2F473">
          <wp:simplePos x="0" y="0"/>
          <wp:positionH relativeFrom="rightMargin">
            <wp:posOffset>-1248410</wp:posOffset>
          </wp:positionH>
          <wp:positionV relativeFrom="page">
            <wp:posOffset>9719310</wp:posOffset>
          </wp:positionV>
          <wp:extent cx="1248410" cy="210820"/>
          <wp:effectExtent l="0" t="0" r="8890" b="0"/>
          <wp:wrapSquare wrapText="bothSides"/>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ESA_sign_wor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48410" cy="21082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0F2" w:rsidRPr="00787227" w:rsidRDefault="002870F2" w:rsidP="00787227">
    <w:pPr>
      <w:pStyle w:val="Footer"/>
    </w:pPr>
    <w:r w:rsidRPr="00787227">
      <w:rPr>
        <w:lang w:eastAsia="zh-CN"/>
      </w:rPr>
      <w:drawing>
        <wp:anchor distT="0" distB="0" distL="114300" distR="114300" simplePos="0" relativeHeight="251659264" behindDoc="0" locked="1" layoutInCell="1" allowOverlap="1" wp14:anchorId="1E8A7B55" wp14:editId="41AA3A7B">
          <wp:simplePos x="0" y="0"/>
          <wp:positionH relativeFrom="rightMargin">
            <wp:posOffset>-1248410</wp:posOffset>
          </wp:positionH>
          <wp:positionV relativeFrom="page">
            <wp:posOffset>9719310</wp:posOffset>
          </wp:positionV>
          <wp:extent cx="1248410" cy="210820"/>
          <wp:effectExtent l="0" t="0" r="8890" b="0"/>
          <wp:wrapSquare wrapText="bothSides"/>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ESA_sign_wor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48410" cy="21082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124" w:rsidRDefault="00D07124" w:rsidP="00E746C0">
      <w:pPr>
        <w:spacing w:line="240" w:lineRule="auto"/>
      </w:pPr>
      <w:r>
        <w:separator/>
      </w:r>
    </w:p>
  </w:footnote>
  <w:footnote w:type="continuationSeparator" w:id="0">
    <w:p w:rsidR="00D07124" w:rsidRDefault="00D07124" w:rsidP="00E746C0">
      <w:pPr>
        <w:spacing w:line="240" w:lineRule="auto"/>
      </w:pPr>
      <w:r>
        <w:continuationSeparator/>
      </w:r>
    </w:p>
  </w:footnote>
  <w:footnote w:id="1">
    <w:p w:rsidR="002870F2" w:rsidRDefault="002870F2">
      <w:pPr>
        <w:pStyle w:val="FootnoteText"/>
      </w:pPr>
      <w:r>
        <w:rPr>
          <w:rStyle w:val="FootnoteReference"/>
        </w:rPr>
        <w:footnoteRef/>
      </w:r>
      <w:r>
        <w:t xml:space="preserve"> OBSW ICD: </w:t>
      </w:r>
      <w:r w:rsidRPr="002661AF">
        <w:rPr>
          <w:i/>
        </w:rPr>
        <w:t xml:space="preserve">“The </w:t>
      </w:r>
      <w:proofErr w:type="spellStart"/>
      <w:r w:rsidRPr="002661AF">
        <w:rPr>
          <w:i/>
        </w:rPr>
        <w:t>checkMemory</w:t>
      </w:r>
      <w:proofErr w:type="spellEnd"/>
      <w:r w:rsidRPr="002661AF">
        <w:rPr>
          <w:i/>
        </w:rPr>
        <w:t xml:space="preserve"> operation allows a consumer to compute the CRC checksum of an area of the target memory device using an absolute addresses or a file identifier. The CRC is reported in one response message.”</w:t>
      </w:r>
    </w:p>
  </w:footnote>
  <w:footnote w:id="2">
    <w:p w:rsidR="002870F2" w:rsidRDefault="002870F2">
      <w:pPr>
        <w:pStyle w:val="FootnoteText"/>
      </w:pPr>
      <w:r>
        <w:rPr>
          <w:rStyle w:val="FootnoteReference"/>
        </w:rPr>
        <w:footnoteRef/>
      </w:r>
      <w:r>
        <w:t xml:space="preserve"> Because of SCOS issues </w:t>
      </w:r>
      <w:ins w:id="1598" w:author="Dominik Marszk" w:date="2017-02-14T18:24:00Z">
        <w:r>
          <w:t xml:space="preserve">with </w:t>
        </w:r>
      </w:ins>
      <w:r>
        <w:t>processing MAL::Attribute</w:t>
      </w:r>
      <w:ins w:id="1599" w:author="Dominik Marszk" w:date="2017-02-14T18:25:00Z">
        <w:r>
          <w:t xml:space="preserve">, ESA has proposed </w:t>
        </w:r>
      </w:ins>
      <w:del w:id="1600" w:author="Dominik Marszk" w:date="2017-02-14T18:25:00Z">
        <w:r w:rsidDel="001010DD">
          <w:delText xml:space="preserve"> propose </w:delText>
        </w:r>
      </w:del>
      <w:r>
        <w:t xml:space="preserve">to have this replaced by a status value or </w:t>
      </w:r>
      <w:ins w:id="1601" w:author="Dominik Marszk" w:date="2017-02-14T18:25:00Z">
        <w:r>
          <w:t xml:space="preserve">a </w:t>
        </w:r>
      </w:ins>
      <w:r>
        <w:t>composite.</w:t>
      </w:r>
      <w:ins w:id="1602" w:author="Dominik Marszk" w:date="2017-02-14T18:27:00Z">
        <w:r>
          <w:t xml:space="preserve"> It will be replaced in further ICD version.</w:t>
        </w:r>
      </w:ins>
    </w:p>
  </w:footnote>
  <w:footnote w:id="3">
    <w:p w:rsidR="002870F2" w:rsidDel="001010DD" w:rsidRDefault="002870F2">
      <w:pPr>
        <w:pStyle w:val="FootnoteText"/>
        <w:rPr>
          <w:del w:id="1631" w:author="Dominik Marszk" w:date="2017-02-14T18:30:00Z"/>
        </w:rPr>
      </w:pPr>
      <w:del w:id="1632" w:author="Dominik Marszk" w:date="2017-02-14T18:30:00Z">
        <w:r w:rsidDel="001010DD">
          <w:rPr>
            <w:rStyle w:val="FootnoteReference"/>
          </w:rPr>
          <w:footnoteRef/>
        </w:r>
        <w:r w:rsidDel="001010DD">
          <w:delText xml:space="preserve"> From OBSW ICD: </w:delText>
        </w:r>
        <w:r w:rsidRPr="002304B4" w:rsidDel="001010DD">
          <w:rPr>
            <w:i/>
          </w:rPr>
          <w:delText>“</w:delText>
        </w:r>
        <w:r w:rsidRPr="002304B4" w:rsidDel="001010DD">
          <w:rPr>
            <w:i/>
            <w:sz w:val="18"/>
            <w:szCs w:val="18"/>
          </w:rPr>
          <w:delText>The readI2CPayload operation allows a consumer to read (receive) data from the I2C payload device.”</w:delText>
        </w:r>
      </w:del>
    </w:p>
  </w:footnote>
  <w:footnote w:id="4">
    <w:p w:rsidR="002870F2" w:rsidRPr="002304B4" w:rsidDel="00326376" w:rsidRDefault="002870F2">
      <w:pPr>
        <w:pStyle w:val="FootnoteText"/>
        <w:rPr>
          <w:del w:id="1641" w:author="Dominik Marszk" w:date="2017-02-14T18:31:00Z"/>
          <w:i/>
        </w:rPr>
      </w:pPr>
      <w:del w:id="1642" w:author="Dominik Marszk" w:date="2017-02-14T18:31:00Z">
        <w:r w:rsidDel="00326376">
          <w:rPr>
            <w:rStyle w:val="FootnoteReference"/>
          </w:rPr>
          <w:footnoteRef/>
        </w:r>
        <w:r w:rsidDel="00326376">
          <w:delText xml:space="preserve"> </w:delText>
        </w:r>
        <w:r w:rsidRPr="002304B4" w:rsidDel="00326376">
          <w:delText xml:space="preserve">  From OBSW ICD: </w:delText>
        </w:r>
        <w:r w:rsidRPr="002304B4" w:rsidDel="00326376">
          <w:rPr>
            <w:i/>
          </w:rPr>
          <w:delText>“</w:delText>
        </w:r>
        <w:r w:rsidRPr="002304B4" w:rsidDel="00326376">
          <w:rPr>
            <w:i/>
            <w:sz w:val="18"/>
            <w:szCs w:val="18"/>
          </w:rPr>
          <w:delText>The writeI2CPayload operation allows a consumer to write (send) data into the I2C payload device.”</w:delText>
        </w:r>
      </w:del>
    </w:p>
  </w:footnote>
  <w:footnote w:id="5">
    <w:p w:rsidR="002870F2" w:rsidRPr="001C1637" w:rsidRDefault="002870F2" w:rsidP="001C1637">
      <w:pPr>
        <w:rPr>
          <w:ins w:id="1748" w:author="Dominik Marszk" w:date="2017-02-15T14:15:00Z"/>
          <w:sz w:val="18"/>
          <w:szCs w:val="18"/>
          <w:rPrChange w:id="1749" w:author="Dominik Marszk" w:date="2017-02-15T14:16:00Z">
            <w:rPr>
              <w:ins w:id="1750" w:author="Dominik Marszk" w:date="2017-02-15T14:15:00Z"/>
            </w:rPr>
          </w:rPrChange>
        </w:rPr>
      </w:pPr>
      <w:ins w:id="1751" w:author="Dominik Marszk" w:date="2017-02-15T14:15:00Z">
        <w:r w:rsidRPr="001C1637">
          <w:rPr>
            <w:rStyle w:val="FootnoteReference"/>
            <w:sz w:val="18"/>
            <w:szCs w:val="18"/>
            <w:rPrChange w:id="1752" w:author="Dominik Marszk" w:date="2017-02-15T14:16:00Z">
              <w:rPr>
                <w:rStyle w:val="FootnoteReference"/>
              </w:rPr>
            </w:rPrChange>
          </w:rPr>
          <w:footnoteRef/>
        </w:r>
        <w:r w:rsidRPr="001C1637">
          <w:rPr>
            <w:sz w:val="18"/>
            <w:szCs w:val="18"/>
            <w:rPrChange w:id="1753" w:author="Dominik Marszk" w:date="2017-02-15T14:16:00Z">
              <w:rPr/>
            </w:rPrChange>
          </w:rPr>
          <w:t xml:space="preserve"> </w:t>
        </w:r>
        <w:proofErr w:type="spellStart"/>
        <w:r w:rsidRPr="001C1637">
          <w:rPr>
            <w:sz w:val="18"/>
            <w:szCs w:val="18"/>
            <w:rPrChange w:id="1754" w:author="Dominik Marszk" w:date="2017-02-15T14:16:00Z">
              <w:rPr/>
            </w:rPrChange>
          </w:rPr>
          <w:t>PerformHealthCheck</w:t>
        </w:r>
        <w:proofErr w:type="spellEnd"/>
        <w:r w:rsidRPr="001C1637">
          <w:rPr>
            <w:sz w:val="18"/>
            <w:szCs w:val="18"/>
            <w:rPrChange w:id="1755" w:author="Dominik Marszk" w:date="2017-02-15T14:16:00Z">
              <w:rPr/>
            </w:rPrChange>
          </w:rPr>
          <w:t xml:space="preserve">, </w:t>
        </w:r>
        <w:proofErr w:type="spellStart"/>
        <w:r w:rsidRPr="001C1637">
          <w:rPr>
            <w:sz w:val="18"/>
            <w:szCs w:val="18"/>
            <w:rPrChange w:id="1756" w:author="Dominik Marszk" w:date="2017-02-15T14:16:00Z">
              <w:rPr/>
            </w:rPrChange>
          </w:rPr>
          <w:t>ReadMemory</w:t>
        </w:r>
        <w:proofErr w:type="spellEnd"/>
        <w:r w:rsidRPr="001C1637">
          <w:rPr>
            <w:sz w:val="18"/>
            <w:szCs w:val="18"/>
            <w:rPrChange w:id="1757" w:author="Dominik Marszk" w:date="2017-02-15T14:16:00Z">
              <w:rPr/>
            </w:rPrChange>
          </w:rPr>
          <w:t xml:space="preserve">, </w:t>
        </w:r>
        <w:proofErr w:type="spellStart"/>
        <w:r w:rsidRPr="001C1637">
          <w:rPr>
            <w:sz w:val="18"/>
            <w:szCs w:val="18"/>
            <w:rPrChange w:id="1758" w:author="Dominik Marszk" w:date="2017-02-15T14:16:00Z">
              <w:rPr/>
            </w:rPrChange>
          </w:rPr>
          <w:t>CheckMemory</w:t>
        </w:r>
        <w:proofErr w:type="spellEnd"/>
        <w:r w:rsidRPr="001C1637">
          <w:rPr>
            <w:sz w:val="18"/>
            <w:szCs w:val="18"/>
            <w:rPrChange w:id="1759" w:author="Dominik Marszk" w:date="2017-02-15T14:16:00Z">
              <w:rPr/>
            </w:rPrChange>
          </w:rPr>
          <w:t xml:space="preserve"> and </w:t>
        </w:r>
        <w:proofErr w:type="spellStart"/>
        <w:r w:rsidRPr="001C1637">
          <w:rPr>
            <w:sz w:val="18"/>
            <w:szCs w:val="18"/>
            <w:rPrChange w:id="1760" w:author="Dominik Marszk" w:date="2017-02-15T14:16:00Z">
              <w:rPr>
                <w:lang w:val="it-IT"/>
              </w:rPr>
            </w:rPrChange>
          </w:rPr>
          <w:t>GetTimeMode</w:t>
        </w:r>
        <w:proofErr w:type="spellEnd"/>
        <w:r w:rsidRPr="001C1637">
          <w:rPr>
            <w:sz w:val="18"/>
            <w:szCs w:val="18"/>
            <w:rPrChange w:id="1761" w:author="Dominik Marszk" w:date="2017-02-15T14:16:00Z">
              <w:rPr>
                <w:lang w:val="it-IT"/>
              </w:rPr>
            </w:rPrChange>
          </w:rPr>
          <w:t xml:space="preserve"> provide the same functionality as equivalent platform or standard service operations (given in parenthesis as </w:t>
        </w:r>
        <w:proofErr w:type="spellStart"/>
        <w:r w:rsidRPr="001C1637">
          <w:rPr>
            <w:sz w:val="18"/>
            <w:szCs w:val="18"/>
            <w:rPrChange w:id="1762" w:author="Dominik Marszk" w:date="2017-02-15T14:16:00Z">
              <w:rPr/>
            </w:rPrChange>
          </w:rPr>
          <w:t>Area.Service.Operation</w:t>
        </w:r>
        <w:proofErr w:type="spellEnd"/>
        <w:r w:rsidRPr="001C1637">
          <w:rPr>
            <w:sz w:val="18"/>
            <w:szCs w:val="18"/>
            <w:rPrChange w:id="1763" w:author="Dominik Marszk" w:date="2017-02-15T14:16:00Z">
              <w:rPr/>
            </w:rPrChange>
          </w:rPr>
          <w:t>).</w:t>
        </w:r>
      </w:ins>
    </w:p>
    <w:p w:rsidR="002870F2" w:rsidRPr="001C1637" w:rsidRDefault="002870F2">
      <w:pPr>
        <w:pStyle w:val="FootnoteText"/>
      </w:pPr>
    </w:p>
  </w:footnote>
  <w:footnote w:id="6">
    <w:p w:rsidR="002870F2" w:rsidRPr="00CD212E" w:rsidRDefault="002870F2">
      <w:pPr>
        <w:pPrChange w:id="1817" w:author="Dominik Marszk" w:date="2017-02-15T14:24:00Z">
          <w:pPr>
            <w:pStyle w:val="FootnoteText"/>
          </w:pPr>
        </w:pPrChange>
      </w:pPr>
      <w:ins w:id="1818" w:author="Dominik Marszk" w:date="2017-02-15T14:24:00Z">
        <w:r>
          <w:rPr>
            <w:rStyle w:val="FootnoteReference"/>
          </w:rPr>
          <w:footnoteRef/>
        </w:r>
        <w:r>
          <w:t xml:space="preserve"> </w:t>
        </w:r>
        <w:r w:rsidRPr="00CD212E">
          <w:rPr>
            <w:sz w:val="18"/>
            <w:szCs w:val="18"/>
            <w:rPrChange w:id="1819" w:author="Dominik Marszk" w:date="2017-02-15T14:27:00Z">
              <w:rPr/>
            </w:rPrChange>
          </w:rPr>
          <w:t>A</w:t>
        </w:r>
      </w:ins>
      <w:ins w:id="1820" w:author="Dominik Marszk" w:date="2017-02-15T14:26:00Z">
        <w:r w:rsidRPr="00CD212E">
          <w:rPr>
            <w:sz w:val="18"/>
            <w:szCs w:val="18"/>
            <w:rPrChange w:id="1821" w:author="Dominik Marszk" w:date="2017-02-15T14:27:00Z">
              <w:rPr/>
            </w:rPrChange>
          </w:rPr>
          <w:t>n approach more in line with the MO philosophy w</w:t>
        </w:r>
      </w:ins>
      <w:ins w:id="1822" w:author="Dominik Marszk" w:date="2017-02-15T14:24:00Z">
        <w:r w:rsidRPr="00CD212E">
          <w:rPr>
            <w:sz w:val="18"/>
            <w:szCs w:val="18"/>
            <w:rPrChange w:id="1823" w:author="Dominik Marszk" w:date="2017-02-15T14:27:00Z">
              <w:rPr/>
            </w:rPrChange>
          </w:rPr>
          <w:t>ould be removing this kind of actions altogether and implementing an equivalent dedicated service operations instead.</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0F2" w:rsidRDefault="002870F2" w:rsidP="00442525">
    <w:pPr>
      <w:pStyle w:val="Classification"/>
      <w:rPr>
        <w:rStyle w:val="PageNumber"/>
      </w:rPr>
    </w:pPr>
    <w:r>
      <w:rPr>
        <w:rStyle w:val="PageNumber"/>
      </w:rPr>
      <w:fldChar w:fldCharType="begin"/>
    </w:r>
    <w:r>
      <w:rPr>
        <w:rStyle w:val="PageNumber"/>
      </w:rPr>
      <w:instrText xml:space="preserve">PAGE  </w:instrText>
    </w:r>
    <w:r>
      <w:rPr>
        <w:rStyle w:val="PageNumber"/>
      </w:rPr>
      <w:fldChar w:fldCharType="separate"/>
    </w:r>
    <w:r w:rsidR="009940D1">
      <w:rPr>
        <w:rStyle w:val="PageNumber"/>
        <w:noProof/>
      </w:rPr>
      <w:t>3</w:t>
    </w:r>
    <w:r>
      <w:rPr>
        <w:rStyle w:val="PageNumber"/>
      </w:rPr>
      <w:fldChar w:fldCharType="end"/>
    </w:r>
  </w:p>
  <w:p w:rsidR="002870F2" w:rsidRDefault="002870F2" w:rsidP="00442525">
    <w:pPr>
      <w:pStyle w:val="Classification"/>
    </w:pPr>
  </w:p>
  <w:p w:rsidR="002870F2" w:rsidRDefault="002870F2" w:rsidP="00442525">
    <w:pPr>
      <w:pStyle w:val="Classificatio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0F2" w:rsidRDefault="002870F2" w:rsidP="00442525">
    <w:pPr>
      <w:pStyle w:val="Classification"/>
    </w:pPr>
    <w:r w:rsidRPr="0095746A">
      <w:rPr>
        <w:noProof/>
      </w:rPr>
      <w:fldChar w:fldCharType="begin"/>
    </w:r>
    <w:r w:rsidRPr="0095746A">
      <w:rPr>
        <w:noProof/>
      </w:rPr>
      <w:instrText xml:space="preserve"> DOCPROPERTY  Classification  \* MERGEFORMAT </w:instrText>
    </w:r>
    <w:r w:rsidRPr="0095746A">
      <w:rPr>
        <w:noProof/>
      </w:rPr>
      <w:fldChar w:fldCharType="separate"/>
    </w:r>
    <w:r w:rsidR="009940D1">
      <w:rPr>
        <w:noProof/>
      </w:rPr>
      <w:t>ESA UNCLASSIFIED - For Official Use</w:t>
    </w:r>
    <w:r w:rsidRPr="0095746A">
      <w:rPr>
        <w:noProof/>
      </w:rPr>
      <w:fldChar w:fldCharType="end"/>
    </w:r>
    <w:r>
      <w:rPr>
        <w:noProof/>
      </w:rPr>
      <w:t xml:space="preserve"> </w:t>
    </w:r>
    <w:r w:rsidRPr="0095746A">
      <w:rPr>
        <w:noProof/>
      </w:rPr>
      <w:fldChar w:fldCharType="begin"/>
    </w:r>
    <w:r w:rsidRPr="0095746A">
      <w:rPr>
        <w:noProof/>
      </w:rPr>
      <w:instrText xml:space="preserve"> DOCPROPERTY  CAVEAT_Separator \* MERGEFORMAT </w:instrText>
    </w:r>
    <w:r w:rsidRPr="0095746A">
      <w:rPr>
        <w:noProof/>
      </w:rPr>
      <w:fldChar w:fldCharType="separate"/>
    </w:r>
    <w:ins w:id="479" w:author="Cesar Coelho" w:date="2017-11-24T21:22:00Z">
      <w:r w:rsidR="009940D1" w:rsidRPr="009940D1">
        <w:rPr>
          <w:b/>
          <w:bCs/>
          <w:noProof/>
          <w:rPrChange w:id="480" w:author="Cesar Coelho" w:date="2017-11-24T21:22:00Z">
            <w:rPr>
              <w:noProof/>
            </w:rPr>
          </w:rPrChange>
        </w:rPr>
        <w:t xml:space="preserve"> </w:t>
      </w:r>
    </w:ins>
    <w:ins w:id="481" w:author="Dominik Marszk" w:date="2017-02-15T14:54:00Z">
      <w:del w:id="482" w:author="Cesar Coelho" w:date="2017-11-24T21:22:00Z">
        <w:r w:rsidR="00485F51" w:rsidRPr="00485F51" w:rsidDel="009940D1">
          <w:rPr>
            <w:b/>
            <w:bCs/>
            <w:noProof/>
            <w:rPrChange w:id="483" w:author="Dominik Marszk" w:date="2017-02-15T14:54:00Z">
              <w:rPr>
                <w:noProof/>
              </w:rPr>
            </w:rPrChange>
          </w:rPr>
          <w:delText xml:space="preserve"> </w:delText>
        </w:r>
      </w:del>
    </w:ins>
    <w:del w:id="484" w:author="Cesar Coelho" w:date="2017-11-24T21:22:00Z">
      <w:r w:rsidRPr="00470D0A" w:rsidDel="009940D1">
        <w:rPr>
          <w:b/>
          <w:bCs/>
          <w:noProof/>
        </w:rPr>
        <w:delText xml:space="preserve"> </w:delText>
      </w:r>
    </w:del>
    <w:r w:rsidRPr="0095746A">
      <w:rPr>
        <w:noProof/>
      </w:rPr>
      <w:fldChar w:fldCharType="end"/>
    </w:r>
    <w:r>
      <w:rPr>
        <w:noProof/>
      </w:rPr>
      <w:t xml:space="preserve"> </w:t>
    </w:r>
    <w:r w:rsidRPr="0095746A">
      <w:rPr>
        <w:noProof/>
      </w:rPr>
      <w:fldChar w:fldCharType="begin"/>
    </w:r>
    <w:r w:rsidRPr="0095746A">
      <w:rPr>
        <w:noProof/>
      </w:rPr>
      <w:instrText xml:space="preserve"> DOCPROPERTY  "Classification caveat" \* MERGEFORMAT </w:instrText>
    </w:r>
    <w:del w:id="485" w:author="Cesar Coelho" w:date="2017-11-24T21:22:00Z">
      <w:r w:rsidR="009940D1" w:rsidDel="009940D1">
        <w:rPr>
          <w:noProof/>
        </w:rPr>
        <w:fldChar w:fldCharType="separate"/>
      </w:r>
    </w:del>
    <w:del w:id="486" w:author="Dominik Marszk" w:date="2017-02-15T14:54:00Z">
      <w:r w:rsidRPr="0095746A">
        <w:rPr>
          <w:noProof/>
        </w:rPr>
        <w:fldChar w:fldCharType="end"/>
      </w:r>
    </w:del>
    <w:r>
      <w:rPr>
        <w:noProof/>
        <w:lang w:eastAsia="zh-CN"/>
      </w:rPr>
      <w:drawing>
        <wp:anchor distT="0" distB="0" distL="114300" distR="114300" simplePos="0" relativeHeight="251666432" behindDoc="1" locked="0" layoutInCell="1" allowOverlap="1" wp14:anchorId="254828E2" wp14:editId="5C552172">
          <wp:simplePos x="0" y="0"/>
          <wp:positionH relativeFrom="rightMargin">
            <wp:posOffset>-1318260</wp:posOffset>
          </wp:positionH>
          <wp:positionV relativeFrom="margin">
            <wp:posOffset>-575945</wp:posOffset>
          </wp:positionV>
          <wp:extent cx="1318260" cy="474345"/>
          <wp:effectExtent l="0" t="0" r="0" b="1905"/>
          <wp:wrapTight wrapText="bothSides">
            <wp:wrapPolygon edited="0">
              <wp:start x="0" y="0"/>
              <wp:lineTo x="0" y="20819"/>
              <wp:lineTo x="21225" y="20819"/>
              <wp:lineTo x="21225" y="0"/>
              <wp:lineTo x="0" y="0"/>
            </wp:wrapPolygon>
          </wp:wrapTight>
          <wp:docPr id="73"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a-logo_JPG_RGB-300DPI"/>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18260" cy="4743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0F2" w:rsidRPr="0095746A" w:rsidRDefault="002870F2" w:rsidP="00442525">
    <w:pPr>
      <w:pStyle w:val="Classification"/>
    </w:pPr>
    <w:r w:rsidRPr="0095746A">
      <w:rPr>
        <w:noProof/>
      </w:rPr>
      <w:fldChar w:fldCharType="begin"/>
    </w:r>
    <w:r w:rsidRPr="0095746A">
      <w:rPr>
        <w:noProof/>
      </w:rPr>
      <w:instrText xml:space="preserve"> DOCPROPERTY  Classification  \* MERGEFORMAT </w:instrText>
    </w:r>
    <w:r w:rsidRPr="0095746A">
      <w:rPr>
        <w:noProof/>
      </w:rPr>
      <w:fldChar w:fldCharType="separate"/>
    </w:r>
    <w:r w:rsidR="009940D1">
      <w:rPr>
        <w:noProof/>
      </w:rPr>
      <w:t>ESA UNCLASSIFIED - For Official Use</w:t>
    </w:r>
    <w:r w:rsidRPr="0095746A">
      <w:rPr>
        <w:noProof/>
      </w:rPr>
      <w:fldChar w:fldCharType="end"/>
    </w:r>
    <w:r>
      <w:rPr>
        <w:noProof/>
      </w:rPr>
      <w:t xml:space="preserve"> </w:t>
    </w:r>
    <w:r w:rsidRPr="0095746A">
      <w:rPr>
        <w:noProof/>
      </w:rPr>
      <w:fldChar w:fldCharType="begin"/>
    </w:r>
    <w:r w:rsidRPr="0095746A">
      <w:rPr>
        <w:noProof/>
      </w:rPr>
      <w:instrText xml:space="preserve"> DOCPROPERTY  CAVEAT_Separator \* MERGEFORMAT </w:instrText>
    </w:r>
    <w:r w:rsidRPr="0095746A">
      <w:rPr>
        <w:noProof/>
      </w:rPr>
      <w:fldChar w:fldCharType="separate"/>
    </w:r>
    <w:ins w:id="501" w:author="Cesar Coelho" w:date="2017-11-24T21:22:00Z">
      <w:r w:rsidR="009940D1" w:rsidRPr="009940D1">
        <w:rPr>
          <w:b/>
          <w:bCs/>
          <w:noProof/>
          <w:rPrChange w:id="502" w:author="Cesar Coelho" w:date="2017-11-24T21:22:00Z">
            <w:rPr>
              <w:noProof/>
            </w:rPr>
          </w:rPrChange>
        </w:rPr>
        <w:t xml:space="preserve"> </w:t>
      </w:r>
    </w:ins>
    <w:ins w:id="503" w:author="Dominik Marszk" w:date="2017-02-15T14:54:00Z">
      <w:del w:id="504" w:author="Cesar Coelho" w:date="2017-11-24T21:22:00Z">
        <w:r w:rsidR="00485F51" w:rsidRPr="00485F51" w:rsidDel="009940D1">
          <w:rPr>
            <w:b/>
            <w:bCs/>
            <w:noProof/>
            <w:rPrChange w:id="505" w:author="Dominik Marszk" w:date="2017-02-15T14:54:00Z">
              <w:rPr>
                <w:noProof/>
              </w:rPr>
            </w:rPrChange>
          </w:rPr>
          <w:delText xml:space="preserve"> </w:delText>
        </w:r>
      </w:del>
    </w:ins>
    <w:del w:id="506" w:author="Cesar Coelho" w:date="2017-11-24T21:22:00Z">
      <w:r w:rsidRPr="00470D0A" w:rsidDel="009940D1">
        <w:rPr>
          <w:b/>
          <w:bCs/>
          <w:noProof/>
        </w:rPr>
        <w:delText xml:space="preserve"> </w:delText>
      </w:r>
    </w:del>
    <w:r w:rsidRPr="0095746A">
      <w:rPr>
        <w:noProof/>
      </w:rPr>
      <w:fldChar w:fldCharType="end"/>
    </w:r>
    <w:r>
      <w:rPr>
        <w:noProof/>
      </w:rPr>
      <w:t xml:space="preserve"> </w:t>
    </w:r>
    <w:r w:rsidRPr="0095746A">
      <w:rPr>
        <w:noProof/>
      </w:rPr>
      <w:fldChar w:fldCharType="begin"/>
    </w:r>
    <w:r w:rsidRPr="0095746A">
      <w:rPr>
        <w:noProof/>
      </w:rPr>
      <w:instrText xml:space="preserve"> DOCPROPERTY  "Classification caveat" \* MERGEFORMAT </w:instrText>
    </w:r>
    <w:del w:id="507" w:author="Cesar Coelho" w:date="2017-11-24T21:22:00Z">
      <w:r w:rsidR="009940D1" w:rsidDel="009940D1">
        <w:rPr>
          <w:noProof/>
        </w:rPr>
        <w:fldChar w:fldCharType="separate"/>
      </w:r>
    </w:del>
    <w:del w:id="508" w:author="Dominik Marszk" w:date="2017-02-15T14:54:00Z">
      <w:r w:rsidRPr="0095746A">
        <w:rPr>
          <w:noProof/>
        </w:rPr>
        <w:fldChar w:fldCharType="end"/>
      </w:r>
    </w:del>
    <w:r w:rsidRPr="0095746A">
      <w:rPr>
        <w:noProof/>
        <w:lang w:eastAsia="zh-CN"/>
      </w:rPr>
      <w:drawing>
        <wp:anchor distT="0" distB="0" distL="114300" distR="114300" simplePos="0" relativeHeight="251668480" behindDoc="1" locked="0" layoutInCell="1" allowOverlap="1" wp14:anchorId="528A3427" wp14:editId="1AFF8B25">
          <wp:simplePos x="0" y="0"/>
          <wp:positionH relativeFrom="rightMargin">
            <wp:posOffset>-1318260</wp:posOffset>
          </wp:positionH>
          <wp:positionV relativeFrom="margin">
            <wp:posOffset>-575945</wp:posOffset>
          </wp:positionV>
          <wp:extent cx="1318260" cy="474345"/>
          <wp:effectExtent l="0" t="0" r="0" b="1905"/>
          <wp:wrapTight wrapText="bothSides">
            <wp:wrapPolygon edited="0">
              <wp:start x="0" y="0"/>
              <wp:lineTo x="0" y="20819"/>
              <wp:lineTo x="21225" y="20819"/>
              <wp:lineTo x="21225" y="0"/>
              <wp:lineTo x="0" y="0"/>
            </wp:wrapPolygon>
          </wp:wrapTight>
          <wp:docPr id="75" name="ES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a-logo_JPG_RGB-300DPI"/>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18260" cy="474345"/>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0F2" w:rsidRDefault="002870F2" w:rsidP="00787227">
    <w:pPr>
      <w:pStyle w:val="Classification"/>
    </w:pPr>
    <w:r>
      <w:fldChar w:fldCharType="begin"/>
    </w:r>
    <w:r>
      <w:instrText xml:space="preserve">PAGE  </w:instrText>
    </w:r>
    <w:r>
      <w:fldChar w:fldCharType="separate"/>
    </w:r>
    <w:r w:rsidR="009940D1">
      <w:rPr>
        <w:noProof/>
      </w:rPr>
      <w:t>14</w:t>
    </w:r>
    <w:r>
      <w:fldChar w:fldCharType="end"/>
    </w:r>
  </w:p>
  <w:p w:rsidR="002870F2" w:rsidRDefault="002870F2" w:rsidP="00787227">
    <w:pPr>
      <w:pStyle w:val="Classification"/>
    </w:pPr>
  </w:p>
  <w:p w:rsidR="002870F2" w:rsidRDefault="002870F2" w:rsidP="00787227">
    <w:pPr>
      <w:pStyle w:val="Classification"/>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0F2" w:rsidRPr="00DF5F4E" w:rsidRDefault="002870F2" w:rsidP="00420C70">
    <w:pPr>
      <w:pStyle w:val="Classification"/>
      <w:rPr>
        <w:noProof/>
      </w:rPr>
    </w:pPr>
    <w:r w:rsidRPr="00DF5F4E">
      <w:rPr>
        <w:noProof/>
        <w:lang w:eastAsia="zh-CN"/>
      </w:rPr>
      <w:drawing>
        <wp:anchor distT="0" distB="0" distL="114300" distR="114300" simplePos="0" relativeHeight="251664384" behindDoc="1" locked="0" layoutInCell="1" allowOverlap="1" wp14:anchorId="700A7BD9" wp14:editId="5D3E1576">
          <wp:simplePos x="0" y="0"/>
          <wp:positionH relativeFrom="rightMargin">
            <wp:posOffset>-1315720</wp:posOffset>
          </wp:positionH>
          <wp:positionV relativeFrom="margin">
            <wp:posOffset>-575945</wp:posOffset>
          </wp:positionV>
          <wp:extent cx="1315720" cy="474345"/>
          <wp:effectExtent l="0" t="0" r="0" b="1905"/>
          <wp:wrapTight wrapText="bothSides">
            <wp:wrapPolygon edited="0">
              <wp:start x="1564" y="0"/>
              <wp:lineTo x="0" y="4337"/>
              <wp:lineTo x="0" y="19084"/>
              <wp:lineTo x="1876" y="20819"/>
              <wp:lineTo x="5942" y="20819"/>
              <wp:lineTo x="21266" y="18217"/>
              <wp:lineTo x="21266" y="3470"/>
              <wp:lineTo x="5942" y="0"/>
              <wp:lineTo x="156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A_logo_address_French_wor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15720" cy="474345"/>
                  </a:xfrm>
                  <a:prstGeom prst="rect">
                    <a:avLst/>
                  </a:prstGeom>
                  <a:noFill/>
                  <a:ln>
                    <a:noFill/>
                  </a:ln>
                </pic:spPr>
              </pic:pic>
            </a:graphicData>
          </a:graphic>
          <wp14:sizeRelH relativeFrom="margin">
            <wp14:pctWidth>0</wp14:pctWidth>
          </wp14:sizeRelH>
        </wp:anchor>
      </w:drawing>
    </w:r>
    <w:r w:rsidRPr="00DF5F4E">
      <w:rPr>
        <w:noProof/>
      </w:rPr>
      <w:fldChar w:fldCharType="begin"/>
    </w:r>
    <w:r w:rsidRPr="00DF5F4E">
      <w:rPr>
        <w:noProof/>
      </w:rPr>
      <w:instrText xml:space="preserve"> DOCPROPERTY  Classification  \* MERGEFORMAT </w:instrText>
    </w:r>
    <w:r w:rsidRPr="00DF5F4E">
      <w:rPr>
        <w:noProof/>
      </w:rPr>
      <w:fldChar w:fldCharType="separate"/>
    </w:r>
    <w:r w:rsidR="009940D1">
      <w:rPr>
        <w:noProof/>
      </w:rPr>
      <w:t>ESA UNCLASSIFIED - For Official Use</w:t>
    </w:r>
    <w:r w:rsidRPr="00DF5F4E">
      <w:rPr>
        <w:noProof/>
      </w:rPr>
      <w:fldChar w:fldCharType="end"/>
    </w:r>
    <w:r>
      <w:rPr>
        <w:noProof/>
      </w:rPr>
      <w:t xml:space="preserve"> </w:t>
    </w:r>
    <w:r w:rsidRPr="00DF5F4E">
      <w:rPr>
        <w:noProof/>
      </w:rPr>
      <w:fldChar w:fldCharType="begin"/>
    </w:r>
    <w:r w:rsidRPr="00DF5F4E">
      <w:rPr>
        <w:noProof/>
      </w:rPr>
      <w:instrText xml:space="preserve"> DOCPROPERTY  CAVEAT_Separator \* MERGEFORMAT </w:instrText>
    </w:r>
    <w:r w:rsidRPr="00DF5F4E">
      <w:rPr>
        <w:noProof/>
      </w:rPr>
      <w:fldChar w:fldCharType="separate"/>
    </w:r>
    <w:ins w:id="2085" w:author="Cesar Coelho" w:date="2017-11-24T21:22:00Z">
      <w:r w:rsidR="009940D1" w:rsidRPr="009940D1">
        <w:rPr>
          <w:b/>
          <w:bCs/>
          <w:noProof/>
          <w:rPrChange w:id="2086" w:author="Cesar Coelho" w:date="2017-11-24T21:22:00Z">
            <w:rPr>
              <w:noProof/>
            </w:rPr>
          </w:rPrChange>
        </w:rPr>
        <w:t xml:space="preserve"> </w:t>
      </w:r>
    </w:ins>
    <w:ins w:id="2087" w:author="Dominik Marszk" w:date="2017-02-15T14:54:00Z">
      <w:del w:id="2088" w:author="Cesar Coelho" w:date="2017-11-24T21:22:00Z">
        <w:r w:rsidR="00485F51" w:rsidRPr="00485F51" w:rsidDel="009940D1">
          <w:rPr>
            <w:b/>
            <w:bCs/>
            <w:noProof/>
            <w:rPrChange w:id="2089" w:author="Dominik Marszk" w:date="2017-02-15T14:54:00Z">
              <w:rPr>
                <w:noProof/>
              </w:rPr>
            </w:rPrChange>
          </w:rPr>
          <w:delText xml:space="preserve"> </w:delText>
        </w:r>
      </w:del>
    </w:ins>
    <w:del w:id="2090" w:author="Cesar Coelho" w:date="2017-11-24T21:22:00Z">
      <w:r w:rsidRPr="00470D0A" w:rsidDel="009940D1">
        <w:rPr>
          <w:b/>
          <w:bCs/>
          <w:noProof/>
        </w:rPr>
        <w:delText xml:space="preserve"> </w:delText>
      </w:r>
    </w:del>
    <w:r w:rsidRPr="00DF5F4E">
      <w:rPr>
        <w:noProof/>
      </w:rPr>
      <w:fldChar w:fldCharType="end"/>
    </w:r>
    <w:r>
      <w:rPr>
        <w:noProof/>
      </w:rPr>
      <w:t xml:space="preserve"> </w:t>
    </w:r>
    <w:r w:rsidRPr="00DF5F4E">
      <w:rPr>
        <w:noProof/>
      </w:rPr>
      <w:fldChar w:fldCharType="begin"/>
    </w:r>
    <w:r w:rsidRPr="00DF5F4E">
      <w:rPr>
        <w:noProof/>
      </w:rPr>
      <w:instrText xml:space="preserve"> DOCPROPERTY  "Classification caveat" \* MERGEFORMAT </w:instrText>
    </w:r>
    <w:del w:id="2091" w:author="Cesar Coelho" w:date="2017-11-24T21:22:00Z">
      <w:r w:rsidR="009940D1" w:rsidDel="009940D1">
        <w:rPr>
          <w:noProof/>
        </w:rPr>
        <w:fldChar w:fldCharType="separate"/>
      </w:r>
    </w:del>
    <w:del w:id="2092" w:author="Dominik Marszk" w:date="2017-02-15T14:54:00Z">
      <w:r w:rsidRPr="00DF5F4E">
        <w:rPr>
          <w:noProof/>
        </w:rPr>
        <w:fldChar w:fldCharType="end"/>
      </w:r>
    </w:del>
  </w:p>
  <w:p w:rsidR="002870F2" w:rsidRPr="00383990" w:rsidRDefault="002870F2" w:rsidP="00787227">
    <w:pPr>
      <w:pStyle w:val="Classification"/>
      <w:rPr>
        <w:noProof/>
      </w:rPr>
    </w:pPr>
  </w:p>
  <w:p w:rsidR="002870F2" w:rsidRPr="00287720" w:rsidRDefault="002870F2" w:rsidP="00787227">
    <w:pPr>
      <w:pStyle w:val="Classification"/>
      <w:rPr>
        <w:szCs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0F2" w:rsidRPr="00DF5F4E" w:rsidRDefault="002870F2" w:rsidP="00787227">
    <w:pPr>
      <w:pStyle w:val="Classification"/>
      <w:rPr>
        <w:noProof/>
      </w:rPr>
    </w:pPr>
    <w:r w:rsidRPr="00DF5F4E">
      <w:rPr>
        <w:noProof/>
        <w:lang w:eastAsia="zh-CN"/>
      </w:rPr>
      <w:drawing>
        <wp:anchor distT="0" distB="0" distL="114300" distR="114300" simplePos="0" relativeHeight="251662336" behindDoc="1" locked="0" layoutInCell="1" allowOverlap="1" wp14:anchorId="49F5870F" wp14:editId="6B4B1659">
          <wp:simplePos x="0" y="0"/>
          <wp:positionH relativeFrom="rightMargin">
            <wp:posOffset>-1315720</wp:posOffset>
          </wp:positionH>
          <wp:positionV relativeFrom="margin">
            <wp:posOffset>-575945</wp:posOffset>
          </wp:positionV>
          <wp:extent cx="1315720" cy="474345"/>
          <wp:effectExtent l="0" t="0" r="0" b="1905"/>
          <wp:wrapTight wrapText="bothSides">
            <wp:wrapPolygon edited="0">
              <wp:start x="1564" y="0"/>
              <wp:lineTo x="0" y="4337"/>
              <wp:lineTo x="0" y="19084"/>
              <wp:lineTo x="1876" y="20819"/>
              <wp:lineTo x="5942" y="20819"/>
              <wp:lineTo x="21266" y="18217"/>
              <wp:lineTo x="21266" y="3470"/>
              <wp:lineTo x="5942" y="0"/>
              <wp:lineTo x="156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A_logo_address_French_wor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15720" cy="474345"/>
                  </a:xfrm>
                  <a:prstGeom prst="rect">
                    <a:avLst/>
                  </a:prstGeom>
                  <a:noFill/>
                  <a:ln>
                    <a:noFill/>
                  </a:ln>
                </pic:spPr>
              </pic:pic>
            </a:graphicData>
          </a:graphic>
          <wp14:sizeRelH relativeFrom="margin">
            <wp14:pctWidth>0</wp14:pctWidth>
          </wp14:sizeRelH>
        </wp:anchor>
      </w:drawing>
    </w:r>
    <w:r w:rsidRPr="00DF5F4E">
      <w:rPr>
        <w:noProof/>
      </w:rPr>
      <w:fldChar w:fldCharType="begin"/>
    </w:r>
    <w:r w:rsidRPr="00DF5F4E">
      <w:rPr>
        <w:noProof/>
      </w:rPr>
      <w:instrText xml:space="preserve"> DOCPROPERTY  Classification  \* MERGEFORMAT </w:instrText>
    </w:r>
    <w:r w:rsidRPr="00DF5F4E">
      <w:rPr>
        <w:noProof/>
      </w:rPr>
      <w:fldChar w:fldCharType="separate"/>
    </w:r>
    <w:r w:rsidR="009940D1">
      <w:rPr>
        <w:noProof/>
      </w:rPr>
      <w:t>ESA UNCLASSIFIED - For Official Use</w:t>
    </w:r>
    <w:r w:rsidRPr="00DF5F4E">
      <w:rPr>
        <w:noProof/>
      </w:rPr>
      <w:fldChar w:fldCharType="end"/>
    </w:r>
    <w:r>
      <w:rPr>
        <w:noProof/>
      </w:rPr>
      <w:t xml:space="preserve"> </w:t>
    </w:r>
    <w:r w:rsidRPr="00DF5F4E">
      <w:rPr>
        <w:noProof/>
      </w:rPr>
      <w:fldChar w:fldCharType="begin"/>
    </w:r>
    <w:r w:rsidRPr="00DF5F4E">
      <w:rPr>
        <w:noProof/>
      </w:rPr>
      <w:instrText xml:space="preserve"> DOCPROPERTY  CAVEAT_Separator \* MERGEFORMAT </w:instrText>
    </w:r>
    <w:r w:rsidRPr="00DF5F4E">
      <w:rPr>
        <w:noProof/>
      </w:rPr>
      <w:fldChar w:fldCharType="separate"/>
    </w:r>
    <w:ins w:id="2093" w:author="Cesar Coelho" w:date="2017-11-24T21:22:00Z">
      <w:r w:rsidR="009940D1" w:rsidRPr="009940D1">
        <w:rPr>
          <w:b/>
          <w:bCs/>
          <w:noProof/>
          <w:rPrChange w:id="2094" w:author="Cesar Coelho" w:date="2017-11-24T21:22:00Z">
            <w:rPr>
              <w:noProof/>
            </w:rPr>
          </w:rPrChange>
        </w:rPr>
        <w:t xml:space="preserve"> </w:t>
      </w:r>
    </w:ins>
    <w:ins w:id="2095" w:author="Dominik Marszk" w:date="2017-02-15T14:54:00Z">
      <w:del w:id="2096" w:author="Cesar Coelho" w:date="2017-11-24T21:22:00Z">
        <w:r w:rsidR="00485F51" w:rsidRPr="00485F51" w:rsidDel="009940D1">
          <w:rPr>
            <w:b/>
            <w:bCs/>
            <w:noProof/>
            <w:rPrChange w:id="2097" w:author="Dominik Marszk" w:date="2017-02-15T14:54:00Z">
              <w:rPr>
                <w:noProof/>
              </w:rPr>
            </w:rPrChange>
          </w:rPr>
          <w:delText xml:space="preserve"> </w:delText>
        </w:r>
      </w:del>
    </w:ins>
    <w:del w:id="2098" w:author="Cesar Coelho" w:date="2017-11-24T21:22:00Z">
      <w:r w:rsidRPr="00470D0A" w:rsidDel="009940D1">
        <w:rPr>
          <w:b/>
          <w:bCs/>
          <w:noProof/>
        </w:rPr>
        <w:delText xml:space="preserve"> </w:delText>
      </w:r>
    </w:del>
    <w:r w:rsidRPr="00DF5F4E">
      <w:rPr>
        <w:noProof/>
      </w:rPr>
      <w:fldChar w:fldCharType="end"/>
    </w:r>
    <w:r>
      <w:rPr>
        <w:noProof/>
      </w:rPr>
      <w:t xml:space="preserve"> </w:t>
    </w:r>
    <w:r w:rsidRPr="00DF5F4E">
      <w:rPr>
        <w:noProof/>
      </w:rPr>
      <w:fldChar w:fldCharType="begin"/>
    </w:r>
    <w:r w:rsidRPr="00DF5F4E">
      <w:rPr>
        <w:noProof/>
      </w:rPr>
      <w:instrText xml:space="preserve"> DOCPROPERTY  "Classification caveat" \* MERGEFORMAT </w:instrText>
    </w:r>
    <w:del w:id="2099" w:author="Cesar Coelho" w:date="2017-11-24T21:22:00Z">
      <w:r w:rsidR="009940D1" w:rsidDel="009940D1">
        <w:rPr>
          <w:noProof/>
        </w:rPr>
        <w:fldChar w:fldCharType="separate"/>
      </w:r>
    </w:del>
    <w:del w:id="2100" w:author="Dominik Marszk" w:date="2017-02-15T14:54:00Z">
      <w:r w:rsidRPr="00DF5F4E">
        <w:rPr>
          <w:noProof/>
        </w:rPr>
        <w:fldChar w:fldCharType="end"/>
      </w:r>
    </w:del>
  </w:p>
  <w:p w:rsidR="002870F2" w:rsidRPr="00DF5F4E" w:rsidRDefault="002870F2" w:rsidP="00787227">
    <w:pPr>
      <w:pStyle w:val="Classification"/>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F786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618EF41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689CC2C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5884382"/>
    <w:lvl w:ilvl="0">
      <w:start w:val="1"/>
      <w:numFmt w:val="decimal"/>
      <w:pStyle w:val="ListNumber2"/>
      <w:lvlText w:val="%1."/>
      <w:lvlJc w:val="left"/>
      <w:pPr>
        <w:tabs>
          <w:tab w:val="num" w:pos="720"/>
        </w:tabs>
        <w:ind w:left="720" w:hanging="360"/>
      </w:pPr>
    </w:lvl>
  </w:abstractNum>
  <w:abstractNum w:abstractNumId="4">
    <w:nsid w:val="FFFFFF80"/>
    <w:multiLevelType w:val="singleLevel"/>
    <w:tmpl w:val="AA40DFD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FB4416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390FB6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618A9E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2C4D61C"/>
    <w:lvl w:ilvl="0">
      <w:start w:val="1"/>
      <w:numFmt w:val="decimal"/>
      <w:pStyle w:val="ListNumber"/>
      <w:lvlText w:val="%1."/>
      <w:lvlJc w:val="left"/>
      <w:pPr>
        <w:tabs>
          <w:tab w:val="num" w:pos="360"/>
        </w:tabs>
        <w:ind w:left="360" w:hanging="360"/>
      </w:pPr>
    </w:lvl>
  </w:abstractNum>
  <w:abstractNum w:abstractNumId="9">
    <w:nsid w:val="FFFFFF89"/>
    <w:multiLevelType w:val="singleLevel"/>
    <w:tmpl w:val="21D411C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7D6598"/>
    <w:multiLevelType w:val="hybridMultilevel"/>
    <w:tmpl w:val="7A6AD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9D96B0B"/>
    <w:multiLevelType w:val="hybridMultilevel"/>
    <w:tmpl w:val="91C8327E"/>
    <w:lvl w:ilvl="0" w:tplc="A95E011A">
      <w:start w:val="2"/>
      <w:numFmt w:val="bullet"/>
      <w:lvlText w:val="-"/>
      <w:lvlJc w:val="left"/>
      <w:pPr>
        <w:ind w:left="720" w:hanging="360"/>
      </w:pPr>
      <w:rPr>
        <w:rFonts w:ascii="Georgia" w:eastAsiaTheme="minorHAnsi" w:hAnsi="Georg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216023C"/>
    <w:multiLevelType w:val="hybridMultilevel"/>
    <w:tmpl w:val="B4A80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BB77105"/>
    <w:multiLevelType w:val="hybridMultilevel"/>
    <w:tmpl w:val="8F3C922A"/>
    <w:lvl w:ilvl="0" w:tplc="A95E011A">
      <w:start w:val="2"/>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96A0BD3"/>
    <w:multiLevelType w:val="hybridMultilevel"/>
    <w:tmpl w:val="41780A72"/>
    <w:lvl w:ilvl="0" w:tplc="A95E011A">
      <w:start w:val="2"/>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D9146B7"/>
    <w:multiLevelType w:val="hybridMultilevel"/>
    <w:tmpl w:val="CB728422"/>
    <w:lvl w:ilvl="0" w:tplc="A95E011A">
      <w:start w:val="2"/>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DD04E4A"/>
    <w:multiLevelType w:val="hybridMultilevel"/>
    <w:tmpl w:val="533C989A"/>
    <w:lvl w:ilvl="0" w:tplc="A95E011A">
      <w:start w:val="2"/>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16C3C13"/>
    <w:multiLevelType w:val="multilevel"/>
    <w:tmpl w:val="8B0E1910"/>
    <w:lvl w:ilvl="0">
      <w:start w:val="1"/>
      <w:numFmt w:val="decimal"/>
      <w:pStyle w:val="Heading1"/>
      <w:lvlText w:val="%1"/>
      <w:lvlJc w:val="left"/>
      <w:pPr>
        <w:tabs>
          <w:tab w:val="num" w:pos="907"/>
        </w:tabs>
        <w:ind w:left="907" w:hanging="907"/>
      </w:pPr>
    </w:lvl>
    <w:lvl w:ilvl="1">
      <w:start w:val="1"/>
      <w:numFmt w:val="decimal"/>
      <w:pStyle w:val="Heading2"/>
      <w:lvlText w:val="%1.%2"/>
      <w:lvlJc w:val="left"/>
      <w:pPr>
        <w:tabs>
          <w:tab w:val="num" w:pos="907"/>
        </w:tabs>
        <w:ind w:left="907" w:hanging="907"/>
      </w:pPr>
    </w:lvl>
    <w:lvl w:ilvl="2">
      <w:start w:val="1"/>
      <w:numFmt w:val="decimal"/>
      <w:pStyle w:val="Heading3"/>
      <w:lvlText w:val="%1.%2.%3"/>
      <w:lvlJc w:val="left"/>
      <w:pPr>
        <w:tabs>
          <w:tab w:val="num" w:pos="907"/>
        </w:tabs>
        <w:ind w:left="907" w:hanging="907"/>
      </w:pPr>
    </w:lvl>
    <w:lvl w:ilvl="3">
      <w:start w:val="1"/>
      <w:numFmt w:val="decimal"/>
      <w:pStyle w:val="Heading4"/>
      <w:lvlText w:val="%1.%2.%3.%4"/>
      <w:lvlJc w:val="left"/>
      <w:pPr>
        <w:tabs>
          <w:tab w:val="num" w:pos="907"/>
        </w:tabs>
        <w:ind w:left="907" w:hanging="907"/>
      </w:pPr>
    </w:lvl>
    <w:lvl w:ilvl="4">
      <w:start w:val="1"/>
      <w:numFmt w:val="decimal"/>
      <w:pStyle w:val="Heading5"/>
      <w:lvlText w:val="%1.%2.%3.%4.%5"/>
      <w:lvlJc w:val="left"/>
      <w:pPr>
        <w:tabs>
          <w:tab w:val="num" w:pos="1440"/>
        </w:tabs>
        <w:ind w:left="907" w:hanging="907"/>
      </w:pPr>
    </w:lvl>
    <w:lvl w:ilvl="5">
      <w:start w:val="1"/>
      <w:numFmt w:val="decimal"/>
      <w:pStyle w:val="Heading6"/>
      <w:lvlText w:val="%1.%2.%3.%4.%5.%6"/>
      <w:lvlJc w:val="left"/>
      <w:pPr>
        <w:tabs>
          <w:tab w:val="num" w:pos="1440"/>
        </w:tabs>
        <w:ind w:left="907" w:hanging="907"/>
      </w:pPr>
    </w:lvl>
    <w:lvl w:ilvl="6">
      <w:start w:val="1"/>
      <w:numFmt w:val="decimal"/>
      <w:pStyle w:val="Heading7"/>
      <w:lvlText w:val="%1.%2.%3.%4.%5.%6.%7"/>
      <w:lvlJc w:val="left"/>
      <w:pPr>
        <w:tabs>
          <w:tab w:val="num" w:pos="1800"/>
        </w:tabs>
        <w:ind w:left="907" w:hanging="907"/>
      </w:pPr>
    </w:lvl>
    <w:lvl w:ilvl="7">
      <w:start w:val="1"/>
      <w:numFmt w:val="decimal"/>
      <w:pStyle w:val="Heading8"/>
      <w:lvlText w:val="%1.%2.%3.%4.%5.%6.%7.%8"/>
      <w:lvlJc w:val="left"/>
      <w:pPr>
        <w:tabs>
          <w:tab w:val="num" w:pos="2160"/>
        </w:tabs>
        <w:ind w:left="907" w:hanging="907"/>
      </w:pPr>
    </w:lvl>
    <w:lvl w:ilvl="8">
      <w:start w:val="1"/>
      <w:numFmt w:val="upperLetter"/>
      <w:pStyle w:val="Appendix"/>
      <w:lvlText w:val="Appendix %9"/>
      <w:lvlJc w:val="left"/>
      <w:pPr>
        <w:tabs>
          <w:tab w:val="num" w:pos="3067"/>
        </w:tabs>
        <w:ind w:left="2268" w:hanging="1361"/>
      </w:pPr>
    </w:lvl>
  </w:abstractNum>
  <w:abstractNum w:abstractNumId="18">
    <w:nsid w:val="426860F2"/>
    <w:multiLevelType w:val="hybridMultilevel"/>
    <w:tmpl w:val="D47E81B4"/>
    <w:lvl w:ilvl="0" w:tplc="A95E011A">
      <w:start w:val="2"/>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ABA1912"/>
    <w:multiLevelType w:val="hybridMultilevel"/>
    <w:tmpl w:val="0062E5F8"/>
    <w:lvl w:ilvl="0" w:tplc="A95E011A">
      <w:start w:val="2"/>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E474BFA"/>
    <w:multiLevelType w:val="hybridMultilevel"/>
    <w:tmpl w:val="85BCEFD0"/>
    <w:lvl w:ilvl="0" w:tplc="E03CFBC0">
      <w:numFmt w:val="bullet"/>
      <w:lvlText w:val="-"/>
      <w:lvlJc w:val="left"/>
      <w:pPr>
        <w:ind w:left="1065" w:hanging="360"/>
      </w:pPr>
      <w:rPr>
        <w:rFonts w:ascii="Georgia" w:eastAsia="Times New Roman" w:hAnsi="Georgia" w:cs="Times New Roman" w:hint="default"/>
      </w:rPr>
    </w:lvl>
    <w:lvl w:ilvl="1" w:tplc="08090003" w:tentative="1">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abstractNum w:abstractNumId="21">
    <w:nsid w:val="518B7BDB"/>
    <w:multiLevelType w:val="hybridMultilevel"/>
    <w:tmpl w:val="E6C00F9C"/>
    <w:lvl w:ilvl="0" w:tplc="A95E011A">
      <w:start w:val="2"/>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1AF6D31"/>
    <w:multiLevelType w:val="hybridMultilevel"/>
    <w:tmpl w:val="7368FE36"/>
    <w:lvl w:ilvl="0" w:tplc="A95E011A">
      <w:start w:val="2"/>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5E2768C"/>
    <w:multiLevelType w:val="hybridMultilevel"/>
    <w:tmpl w:val="57DE5F30"/>
    <w:lvl w:ilvl="0" w:tplc="A95E011A">
      <w:start w:val="2"/>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6500FBD"/>
    <w:multiLevelType w:val="hybridMultilevel"/>
    <w:tmpl w:val="E542CB7A"/>
    <w:lvl w:ilvl="0" w:tplc="A95E011A">
      <w:start w:val="2"/>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896324B"/>
    <w:multiLevelType w:val="hybridMultilevel"/>
    <w:tmpl w:val="4A0AC892"/>
    <w:lvl w:ilvl="0" w:tplc="A95E011A">
      <w:start w:val="2"/>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AEC6A2B"/>
    <w:multiLevelType w:val="hybridMultilevel"/>
    <w:tmpl w:val="BD3C32CC"/>
    <w:lvl w:ilvl="0" w:tplc="A95E011A">
      <w:start w:val="2"/>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4F66F51"/>
    <w:multiLevelType w:val="hybridMultilevel"/>
    <w:tmpl w:val="990C03F2"/>
    <w:lvl w:ilvl="0" w:tplc="A95E011A">
      <w:start w:val="2"/>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BDE76D3"/>
    <w:multiLevelType w:val="hybridMultilevel"/>
    <w:tmpl w:val="03A422D6"/>
    <w:lvl w:ilvl="0" w:tplc="A95E011A">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34A1D36"/>
    <w:multiLevelType w:val="hybridMultilevel"/>
    <w:tmpl w:val="AC500952"/>
    <w:lvl w:ilvl="0" w:tplc="A95E011A">
      <w:start w:val="2"/>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44A1C73"/>
    <w:multiLevelType w:val="hybridMultilevel"/>
    <w:tmpl w:val="4E20831A"/>
    <w:lvl w:ilvl="0" w:tplc="A95E011A">
      <w:start w:val="2"/>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7066135"/>
    <w:multiLevelType w:val="hybridMultilevel"/>
    <w:tmpl w:val="E33C29AA"/>
    <w:lvl w:ilvl="0" w:tplc="A95E011A">
      <w:start w:val="2"/>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9FA326E"/>
    <w:multiLevelType w:val="multilevel"/>
    <w:tmpl w:val="2EB07FAA"/>
    <w:lvl w:ilvl="0">
      <w:start w:val="1"/>
      <w:numFmt w:val="decimal"/>
      <w:lvlText w:val="%1"/>
      <w:lvlJc w:val="left"/>
      <w:pPr>
        <w:tabs>
          <w:tab w:val="num" w:pos="504"/>
        </w:tabs>
        <w:ind w:left="432" w:hanging="432"/>
      </w:pPr>
      <w:rPr>
        <w:rFonts w:hint="default"/>
      </w:rPr>
    </w:lvl>
    <w:lvl w:ilvl="1">
      <w:start w:val="1"/>
      <w:numFmt w:val="decimal"/>
      <w:lvlText w:val="%1.%2"/>
      <w:lvlJc w:val="left"/>
      <w:pPr>
        <w:tabs>
          <w:tab w:val="num" w:pos="720"/>
        </w:tabs>
        <w:ind w:left="576"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08"/>
        </w:tabs>
        <w:ind w:left="720" w:hanging="720"/>
      </w:pPr>
      <w:rPr>
        <w:rFonts w:hint="default"/>
      </w:rPr>
    </w:lvl>
    <w:lvl w:ilvl="3">
      <w:start w:val="1"/>
      <w:numFmt w:val="decimal"/>
      <w:lvlText w:val="%1.%2.%3.%4"/>
      <w:lvlJc w:val="left"/>
      <w:pPr>
        <w:tabs>
          <w:tab w:val="num" w:pos="1296"/>
        </w:tabs>
        <w:ind w:left="864" w:hanging="864"/>
      </w:pPr>
      <w:rPr>
        <w:rFonts w:hint="default"/>
      </w:rPr>
    </w:lvl>
    <w:lvl w:ilvl="4">
      <w:start w:val="1"/>
      <w:numFmt w:val="decimal"/>
      <w:lvlText w:val="%1.%2.%3.%4.%5"/>
      <w:lvlJc w:val="left"/>
      <w:pPr>
        <w:tabs>
          <w:tab w:val="num" w:pos="1152"/>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44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728"/>
        </w:tabs>
        <w:ind w:left="1584" w:hanging="1584"/>
      </w:pPr>
      <w:rPr>
        <w:rFonts w:hint="default"/>
      </w:rPr>
    </w:lvl>
  </w:abstractNum>
  <w:num w:numId="1">
    <w:abstractNumId w:val="3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2"/>
  </w:num>
  <w:num w:numId="14">
    <w:abstractNumId w:val="29"/>
  </w:num>
  <w:num w:numId="15">
    <w:abstractNumId w:val="14"/>
  </w:num>
  <w:num w:numId="16">
    <w:abstractNumId w:val="24"/>
  </w:num>
  <w:num w:numId="17">
    <w:abstractNumId w:val="15"/>
  </w:num>
  <w:num w:numId="18">
    <w:abstractNumId w:val="30"/>
  </w:num>
  <w:num w:numId="19">
    <w:abstractNumId w:val="13"/>
  </w:num>
  <w:num w:numId="20">
    <w:abstractNumId w:val="19"/>
  </w:num>
  <w:num w:numId="21">
    <w:abstractNumId w:val="11"/>
  </w:num>
  <w:num w:numId="22">
    <w:abstractNumId w:val="18"/>
  </w:num>
  <w:num w:numId="23">
    <w:abstractNumId w:val="31"/>
  </w:num>
  <w:num w:numId="24">
    <w:abstractNumId w:val="23"/>
  </w:num>
  <w:num w:numId="25">
    <w:abstractNumId w:val="21"/>
  </w:num>
  <w:num w:numId="26">
    <w:abstractNumId w:val="28"/>
  </w:num>
  <w:num w:numId="27">
    <w:abstractNumId w:val="16"/>
  </w:num>
  <w:num w:numId="28">
    <w:abstractNumId w:val="27"/>
  </w:num>
  <w:num w:numId="29">
    <w:abstractNumId w:val="26"/>
  </w:num>
  <w:num w:numId="30">
    <w:abstractNumId w:val="22"/>
  </w:num>
  <w:num w:numId="31">
    <w:abstractNumId w:val="20"/>
  </w:num>
  <w:num w:numId="32">
    <w:abstractNumId w:val="10"/>
  </w:num>
  <w:num w:numId="33">
    <w:abstractNumId w:val="2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version" w:val="2008"/>
  </w:docVars>
  <w:rsids>
    <w:rsidRoot w:val="00C44F9B"/>
    <w:rsid w:val="00007C20"/>
    <w:rsid w:val="000144BB"/>
    <w:rsid w:val="000171AF"/>
    <w:rsid w:val="00021288"/>
    <w:rsid w:val="00034822"/>
    <w:rsid w:val="00043E0A"/>
    <w:rsid w:val="000453E0"/>
    <w:rsid w:val="000535C1"/>
    <w:rsid w:val="000603C0"/>
    <w:rsid w:val="00067691"/>
    <w:rsid w:val="00085EAE"/>
    <w:rsid w:val="00086EA5"/>
    <w:rsid w:val="00096C53"/>
    <w:rsid w:val="000A0472"/>
    <w:rsid w:val="000A0EBA"/>
    <w:rsid w:val="000B1C2E"/>
    <w:rsid w:val="000B2F2C"/>
    <w:rsid w:val="000B564E"/>
    <w:rsid w:val="000C0D0C"/>
    <w:rsid w:val="000C603A"/>
    <w:rsid w:val="000D0A95"/>
    <w:rsid w:val="000E552F"/>
    <w:rsid w:val="000E66F5"/>
    <w:rsid w:val="000F3CC3"/>
    <w:rsid w:val="001010DD"/>
    <w:rsid w:val="00106F6F"/>
    <w:rsid w:val="0011725E"/>
    <w:rsid w:val="001212A3"/>
    <w:rsid w:val="001271D3"/>
    <w:rsid w:val="0015313D"/>
    <w:rsid w:val="001533F3"/>
    <w:rsid w:val="00156D7C"/>
    <w:rsid w:val="00173901"/>
    <w:rsid w:val="00191613"/>
    <w:rsid w:val="001916A5"/>
    <w:rsid w:val="0019203E"/>
    <w:rsid w:val="00197947"/>
    <w:rsid w:val="001C1637"/>
    <w:rsid w:val="001F1622"/>
    <w:rsid w:val="001F395A"/>
    <w:rsid w:val="001F4832"/>
    <w:rsid w:val="002014C7"/>
    <w:rsid w:val="00201A91"/>
    <w:rsid w:val="00203247"/>
    <w:rsid w:val="002201DC"/>
    <w:rsid w:val="002218C3"/>
    <w:rsid w:val="002304B4"/>
    <w:rsid w:val="002508DD"/>
    <w:rsid w:val="00250D09"/>
    <w:rsid w:val="00254976"/>
    <w:rsid w:val="002647BC"/>
    <w:rsid w:val="002661AF"/>
    <w:rsid w:val="0028452B"/>
    <w:rsid w:val="002870F2"/>
    <w:rsid w:val="002875D6"/>
    <w:rsid w:val="002A37C4"/>
    <w:rsid w:val="002B2F9C"/>
    <w:rsid w:val="002C1FB3"/>
    <w:rsid w:val="002C238B"/>
    <w:rsid w:val="002C55CA"/>
    <w:rsid w:val="002D0F3C"/>
    <w:rsid w:val="002D43DC"/>
    <w:rsid w:val="002E6BFD"/>
    <w:rsid w:val="00307A6C"/>
    <w:rsid w:val="00311F45"/>
    <w:rsid w:val="003255B2"/>
    <w:rsid w:val="00326376"/>
    <w:rsid w:val="00327D7E"/>
    <w:rsid w:val="003300AD"/>
    <w:rsid w:val="00332D3A"/>
    <w:rsid w:val="003336D6"/>
    <w:rsid w:val="00335682"/>
    <w:rsid w:val="00341DEA"/>
    <w:rsid w:val="003643AD"/>
    <w:rsid w:val="00377577"/>
    <w:rsid w:val="003A2C4D"/>
    <w:rsid w:val="003A5407"/>
    <w:rsid w:val="003B1707"/>
    <w:rsid w:val="003B4707"/>
    <w:rsid w:val="003B544A"/>
    <w:rsid w:val="003C3D60"/>
    <w:rsid w:val="003C5FB7"/>
    <w:rsid w:val="003C6302"/>
    <w:rsid w:val="003D385C"/>
    <w:rsid w:val="003E17CA"/>
    <w:rsid w:val="003E2A68"/>
    <w:rsid w:val="003F1576"/>
    <w:rsid w:val="003F5D74"/>
    <w:rsid w:val="003F7347"/>
    <w:rsid w:val="00411118"/>
    <w:rsid w:val="00420C70"/>
    <w:rsid w:val="0043351B"/>
    <w:rsid w:val="0044081F"/>
    <w:rsid w:val="00442525"/>
    <w:rsid w:val="00447DA3"/>
    <w:rsid w:val="00456291"/>
    <w:rsid w:val="00456CAF"/>
    <w:rsid w:val="00464894"/>
    <w:rsid w:val="00470D0A"/>
    <w:rsid w:val="0047794B"/>
    <w:rsid w:val="004824D2"/>
    <w:rsid w:val="004830DC"/>
    <w:rsid w:val="00485F51"/>
    <w:rsid w:val="00493183"/>
    <w:rsid w:val="004B58CF"/>
    <w:rsid w:val="004C248D"/>
    <w:rsid w:val="004C5043"/>
    <w:rsid w:val="004C7A1F"/>
    <w:rsid w:val="004F071D"/>
    <w:rsid w:val="004F229B"/>
    <w:rsid w:val="004F2AAE"/>
    <w:rsid w:val="004F6449"/>
    <w:rsid w:val="00500D48"/>
    <w:rsid w:val="00507F16"/>
    <w:rsid w:val="00524250"/>
    <w:rsid w:val="00532E5A"/>
    <w:rsid w:val="0055044A"/>
    <w:rsid w:val="00574368"/>
    <w:rsid w:val="00574E9B"/>
    <w:rsid w:val="00577E99"/>
    <w:rsid w:val="00577F4B"/>
    <w:rsid w:val="0059273D"/>
    <w:rsid w:val="00593CCC"/>
    <w:rsid w:val="00597B39"/>
    <w:rsid w:val="005C0097"/>
    <w:rsid w:val="005D71D9"/>
    <w:rsid w:val="005D7BAD"/>
    <w:rsid w:val="005E0961"/>
    <w:rsid w:val="005E2C2D"/>
    <w:rsid w:val="005F0D91"/>
    <w:rsid w:val="005F38E5"/>
    <w:rsid w:val="006239E1"/>
    <w:rsid w:val="00633501"/>
    <w:rsid w:val="00653832"/>
    <w:rsid w:val="00662582"/>
    <w:rsid w:val="006775D8"/>
    <w:rsid w:val="006903B0"/>
    <w:rsid w:val="00690D2D"/>
    <w:rsid w:val="0069155C"/>
    <w:rsid w:val="006A3BA5"/>
    <w:rsid w:val="006A7CF9"/>
    <w:rsid w:val="006B0BC2"/>
    <w:rsid w:val="006B42D2"/>
    <w:rsid w:val="006B45D0"/>
    <w:rsid w:val="006B5768"/>
    <w:rsid w:val="006C4CE6"/>
    <w:rsid w:val="006D0B53"/>
    <w:rsid w:val="006D31D4"/>
    <w:rsid w:val="006E070E"/>
    <w:rsid w:val="006E5129"/>
    <w:rsid w:val="006E5BA3"/>
    <w:rsid w:val="006F065E"/>
    <w:rsid w:val="006F0A95"/>
    <w:rsid w:val="006F391B"/>
    <w:rsid w:val="00703837"/>
    <w:rsid w:val="00705365"/>
    <w:rsid w:val="00715AEB"/>
    <w:rsid w:val="00720938"/>
    <w:rsid w:val="00720D92"/>
    <w:rsid w:val="00725074"/>
    <w:rsid w:val="007275F6"/>
    <w:rsid w:val="00735CBD"/>
    <w:rsid w:val="00741CAD"/>
    <w:rsid w:val="007446DB"/>
    <w:rsid w:val="007457A5"/>
    <w:rsid w:val="0074647D"/>
    <w:rsid w:val="00747B12"/>
    <w:rsid w:val="007508B7"/>
    <w:rsid w:val="00751D5D"/>
    <w:rsid w:val="0075217C"/>
    <w:rsid w:val="00756A0C"/>
    <w:rsid w:val="00756B7B"/>
    <w:rsid w:val="00761F60"/>
    <w:rsid w:val="007621D6"/>
    <w:rsid w:val="00766491"/>
    <w:rsid w:val="00773CEC"/>
    <w:rsid w:val="007806E0"/>
    <w:rsid w:val="00787227"/>
    <w:rsid w:val="00787A7A"/>
    <w:rsid w:val="007B6373"/>
    <w:rsid w:val="007B6DA6"/>
    <w:rsid w:val="007C40C8"/>
    <w:rsid w:val="007E02A5"/>
    <w:rsid w:val="007E0D77"/>
    <w:rsid w:val="007E10C0"/>
    <w:rsid w:val="00804975"/>
    <w:rsid w:val="008200DD"/>
    <w:rsid w:val="00845386"/>
    <w:rsid w:val="00845EBE"/>
    <w:rsid w:val="00847FBB"/>
    <w:rsid w:val="00857B89"/>
    <w:rsid w:val="008713A5"/>
    <w:rsid w:val="00896DC5"/>
    <w:rsid w:val="008972FF"/>
    <w:rsid w:val="008B6770"/>
    <w:rsid w:val="008C7379"/>
    <w:rsid w:val="008E3797"/>
    <w:rsid w:val="008E590A"/>
    <w:rsid w:val="008F1CFC"/>
    <w:rsid w:val="008F256F"/>
    <w:rsid w:val="008F34FA"/>
    <w:rsid w:val="008F4E1E"/>
    <w:rsid w:val="008F799C"/>
    <w:rsid w:val="00900571"/>
    <w:rsid w:val="00901C6E"/>
    <w:rsid w:val="0091046D"/>
    <w:rsid w:val="009126E8"/>
    <w:rsid w:val="00915CEF"/>
    <w:rsid w:val="0092395A"/>
    <w:rsid w:val="00947314"/>
    <w:rsid w:val="0094747E"/>
    <w:rsid w:val="009557B3"/>
    <w:rsid w:val="00957EF2"/>
    <w:rsid w:val="00960939"/>
    <w:rsid w:val="00965972"/>
    <w:rsid w:val="00971FF5"/>
    <w:rsid w:val="009764F5"/>
    <w:rsid w:val="0098341C"/>
    <w:rsid w:val="0098436E"/>
    <w:rsid w:val="009928E7"/>
    <w:rsid w:val="009940D1"/>
    <w:rsid w:val="00996212"/>
    <w:rsid w:val="009A0AF3"/>
    <w:rsid w:val="009A3907"/>
    <w:rsid w:val="009D0911"/>
    <w:rsid w:val="009F6264"/>
    <w:rsid w:val="00A0167A"/>
    <w:rsid w:val="00A053B7"/>
    <w:rsid w:val="00A06A1B"/>
    <w:rsid w:val="00A1341E"/>
    <w:rsid w:val="00A15016"/>
    <w:rsid w:val="00A251D6"/>
    <w:rsid w:val="00A25E75"/>
    <w:rsid w:val="00A30883"/>
    <w:rsid w:val="00A37F93"/>
    <w:rsid w:val="00A4121C"/>
    <w:rsid w:val="00A459D7"/>
    <w:rsid w:val="00A544DB"/>
    <w:rsid w:val="00A54FBE"/>
    <w:rsid w:val="00A650D9"/>
    <w:rsid w:val="00A75B63"/>
    <w:rsid w:val="00A80AD9"/>
    <w:rsid w:val="00AC1117"/>
    <w:rsid w:val="00AE08B0"/>
    <w:rsid w:val="00AE6737"/>
    <w:rsid w:val="00AF1D5D"/>
    <w:rsid w:val="00AF4790"/>
    <w:rsid w:val="00AF5FAB"/>
    <w:rsid w:val="00B00674"/>
    <w:rsid w:val="00B24968"/>
    <w:rsid w:val="00B308B4"/>
    <w:rsid w:val="00B33C88"/>
    <w:rsid w:val="00B512B0"/>
    <w:rsid w:val="00B5274E"/>
    <w:rsid w:val="00B655DD"/>
    <w:rsid w:val="00B67AF0"/>
    <w:rsid w:val="00B84F50"/>
    <w:rsid w:val="00B915E5"/>
    <w:rsid w:val="00BB3A89"/>
    <w:rsid w:val="00BB6471"/>
    <w:rsid w:val="00BC2616"/>
    <w:rsid w:val="00BD76A6"/>
    <w:rsid w:val="00BF3BBC"/>
    <w:rsid w:val="00C02651"/>
    <w:rsid w:val="00C117F9"/>
    <w:rsid w:val="00C22FCE"/>
    <w:rsid w:val="00C3328A"/>
    <w:rsid w:val="00C3601B"/>
    <w:rsid w:val="00C44F9B"/>
    <w:rsid w:val="00C51D79"/>
    <w:rsid w:val="00C61B59"/>
    <w:rsid w:val="00C71441"/>
    <w:rsid w:val="00C76E99"/>
    <w:rsid w:val="00C77187"/>
    <w:rsid w:val="00C826D7"/>
    <w:rsid w:val="00C92D8F"/>
    <w:rsid w:val="00C95B61"/>
    <w:rsid w:val="00CA7D57"/>
    <w:rsid w:val="00CC57F3"/>
    <w:rsid w:val="00CD0A8E"/>
    <w:rsid w:val="00CD1861"/>
    <w:rsid w:val="00CD195B"/>
    <w:rsid w:val="00CD212E"/>
    <w:rsid w:val="00CD26CC"/>
    <w:rsid w:val="00CF063F"/>
    <w:rsid w:val="00D001A5"/>
    <w:rsid w:val="00D07124"/>
    <w:rsid w:val="00D12131"/>
    <w:rsid w:val="00D13B93"/>
    <w:rsid w:val="00D303B9"/>
    <w:rsid w:val="00D37354"/>
    <w:rsid w:val="00D50ED1"/>
    <w:rsid w:val="00D73C5C"/>
    <w:rsid w:val="00D73D31"/>
    <w:rsid w:val="00D85C8F"/>
    <w:rsid w:val="00D92DB6"/>
    <w:rsid w:val="00D95FD4"/>
    <w:rsid w:val="00DB1A0F"/>
    <w:rsid w:val="00DB6C07"/>
    <w:rsid w:val="00DD1840"/>
    <w:rsid w:val="00DD4540"/>
    <w:rsid w:val="00DE593C"/>
    <w:rsid w:val="00DF3C2F"/>
    <w:rsid w:val="00E00F1D"/>
    <w:rsid w:val="00E0739C"/>
    <w:rsid w:val="00E16C1C"/>
    <w:rsid w:val="00E179BA"/>
    <w:rsid w:val="00E32867"/>
    <w:rsid w:val="00E34531"/>
    <w:rsid w:val="00E4750F"/>
    <w:rsid w:val="00E50EE8"/>
    <w:rsid w:val="00E61D95"/>
    <w:rsid w:val="00E714B9"/>
    <w:rsid w:val="00E716CC"/>
    <w:rsid w:val="00E746C0"/>
    <w:rsid w:val="00E759F3"/>
    <w:rsid w:val="00E761FF"/>
    <w:rsid w:val="00E814E3"/>
    <w:rsid w:val="00E82FED"/>
    <w:rsid w:val="00E84AF3"/>
    <w:rsid w:val="00E91C57"/>
    <w:rsid w:val="00E9345B"/>
    <w:rsid w:val="00EA7CBF"/>
    <w:rsid w:val="00EC4020"/>
    <w:rsid w:val="00ED30A6"/>
    <w:rsid w:val="00ED40F9"/>
    <w:rsid w:val="00EE5803"/>
    <w:rsid w:val="00EF0250"/>
    <w:rsid w:val="00EF065D"/>
    <w:rsid w:val="00F0020A"/>
    <w:rsid w:val="00F00AFB"/>
    <w:rsid w:val="00F13F91"/>
    <w:rsid w:val="00F2408B"/>
    <w:rsid w:val="00F24426"/>
    <w:rsid w:val="00F273E9"/>
    <w:rsid w:val="00F55717"/>
    <w:rsid w:val="00F571F4"/>
    <w:rsid w:val="00F6299F"/>
    <w:rsid w:val="00F62B2D"/>
    <w:rsid w:val="00F62B8D"/>
    <w:rsid w:val="00F66B9B"/>
    <w:rsid w:val="00F803DB"/>
    <w:rsid w:val="00F80EF8"/>
    <w:rsid w:val="00FA0768"/>
    <w:rsid w:val="00FA3ACE"/>
    <w:rsid w:val="00FB37AB"/>
    <w:rsid w:val="00FC0AE4"/>
    <w:rsid w:val="00FC221C"/>
    <w:rsid w:val="00FD54C9"/>
    <w:rsid w:val="00FD637A"/>
    <w:rsid w:val="00FE1E5C"/>
    <w:rsid w:val="00FF228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0" w:defSemiHidden="1" w:defUnhideWhenUsed="1" w:defQFormat="0" w:count="267">
    <w:lsdException w:name="Normal" w:semiHidden="0" w:unhideWhenUsed="0" w:qFormat="1"/>
    <w:lsdException w:name="heading 1" w:semiHidden="0" w:uiPriority="4" w:unhideWhenUsed="0" w:qFormat="1"/>
    <w:lsdException w:name="heading 2" w:uiPriority="4" w:qFormat="1"/>
    <w:lsdException w:name="heading 3" w:uiPriority="4" w:qFormat="1"/>
    <w:lsdException w:name="heading 4" w:uiPriority="4" w:qFormat="1"/>
    <w:lsdException w:name="heading 5" w:uiPriority="4"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5" w:uiPriority="39"/>
    <w:lsdException w:name="caption" w:qFormat="1"/>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HTML Preformatted"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6CC"/>
    <w:pPr>
      <w:spacing w:after="0" w:line="240" w:lineRule="atLeast"/>
    </w:pPr>
    <w:rPr>
      <w:rFonts w:ascii="Georgia" w:hAnsi="Georgia"/>
      <w:sz w:val="20"/>
      <w:szCs w:val="24"/>
      <w:lang w:val="en-GB"/>
    </w:rPr>
  </w:style>
  <w:style w:type="paragraph" w:styleId="Heading1">
    <w:name w:val="heading 1"/>
    <w:basedOn w:val="Normal"/>
    <w:next w:val="Normal"/>
    <w:link w:val="Heading1Char"/>
    <w:uiPriority w:val="4"/>
    <w:qFormat/>
    <w:rsid w:val="00787227"/>
    <w:pPr>
      <w:numPr>
        <w:numId w:val="12"/>
      </w:numPr>
      <w:spacing w:before="240" w:after="240" w:line="240" w:lineRule="auto"/>
      <w:outlineLvl w:val="0"/>
    </w:pPr>
    <w:rPr>
      <w:b/>
      <w:caps/>
      <w:sz w:val="28"/>
    </w:rPr>
  </w:style>
  <w:style w:type="paragraph" w:styleId="Heading2">
    <w:name w:val="heading 2"/>
    <w:basedOn w:val="Normal"/>
    <w:next w:val="Normal"/>
    <w:link w:val="Heading2Char"/>
    <w:uiPriority w:val="4"/>
    <w:qFormat/>
    <w:rsid w:val="00787227"/>
    <w:pPr>
      <w:keepNext/>
      <w:numPr>
        <w:ilvl w:val="1"/>
        <w:numId w:val="12"/>
      </w:numPr>
      <w:spacing w:before="240" w:after="120" w:line="240" w:lineRule="auto"/>
      <w:outlineLvl w:val="1"/>
    </w:pPr>
    <w:rPr>
      <w:rFonts w:cs="Arial"/>
      <w:b/>
      <w:bCs/>
      <w:iCs/>
      <w:sz w:val="28"/>
      <w:szCs w:val="28"/>
    </w:rPr>
  </w:style>
  <w:style w:type="paragraph" w:styleId="Heading3">
    <w:name w:val="heading 3"/>
    <w:basedOn w:val="Normal"/>
    <w:next w:val="Normal"/>
    <w:link w:val="Heading3Char"/>
    <w:uiPriority w:val="4"/>
    <w:qFormat/>
    <w:rsid w:val="00787227"/>
    <w:pPr>
      <w:keepNext/>
      <w:numPr>
        <w:ilvl w:val="2"/>
        <w:numId w:val="12"/>
      </w:numPr>
      <w:spacing w:before="240" w:after="120" w:line="240" w:lineRule="auto"/>
      <w:outlineLvl w:val="2"/>
    </w:pPr>
    <w:rPr>
      <w:rFonts w:cs="Arial"/>
      <w:b/>
      <w:bCs/>
      <w:i/>
      <w:sz w:val="26"/>
      <w:szCs w:val="26"/>
    </w:rPr>
  </w:style>
  <w:style w:type="paragraph" w:styleId="Heading4">
    <w:name w:val="heading 4"/>
    <w:basedOn w:val="Normal"/>
    <w:next w:val="Normal"/>
    <w:link w:val="Heading4Char"/>
    <w:uiPriority w:val="4"/>
    <w:qFormat/>
    <w:rsid w:val="00787227"/>
    <w:pPr>
      <w:keepNext/>
      <w:numPr>
        <w:ilvl w:val="3"/>
        <w:numId w:val="12"/>
      </w:numPr>
      <w:spacing w:before="240" w:after="120" w:line="240" w:lineRule="auto"/>
      <w:outlineLvl w:val="3"/>
    </w:pPr>
    <w:rPr>
      <w:b/>
      <w:bCs/>
      <w:szCs w:val="28"/>
    </w:rPr>
  </w:style>
  <w:style w:type="paragraph" w:styleId="Heading5">
    <w:name w:val="heading 5"/>
    <w:basedOn w:val="Normal"/>
    <w:next w:val="Normal"/>
    <w:link w:val="Heading5Char"/>
    <w:uiPriority w:val="4"/>
    <w:qFormat/>
    <w:rsid w:val="00787227"/>
    <w:pPr>
      <w:keepNext/>
      <w:numPr>
        <w:ilvl w:val="4"/>
        <w:numId w:val="12"/>
      </w:numPr>
      <w:spacing w:before="240" w:after="60"/>
      <w:outlineLvl w:val="4"/>
    </w:pPr>
    <w:rPr>
      <w:b/>
      <w:bCs/>
      <w:i/>
      <w:iCs/>
      <w:szCs w:val="26"/>
    </w:rPr>
  </w:style>
  <w:style w:type="paragraph" w:styleId="Heading6">
    <w:name w:val="heading 6"/>
    <w:basedOn w:val="Normal"/>
    <w:next w:val="Normal"/>
    <w:link w:val="Heading6Char"/>
    <w:semiHidden/>
    <w:qFormat/>
    <w:rsid w:val="00787227"/>
    <w:pPr>
      <w:numPr>
        <w:ilvl w:val="5"/>
        <w:numId w:val="12"/>
      </w:numPr>
      <w:spacing w:before="240" w:after="60"/>
      <w:outlineLvl w:val="5"/>
    </w:pPr>
    <w:rPr>
      <w:bCs/>
      <w:szCs w:val="22"/>
    </w:rPr>
  </w:style>
  <w:style w:type="paragraph" w:styleId="Heading7">
    <w:name w:val="heading 7"/>
    <w:basedOn w:val="Normal"/>
    <w:next w:val="Normal"/>
    <w:link w:val="Heading7Char"/>
    <w:semiHidden/>
    <w:qFormat/>
    <w:rsid w:val="00787227"/>
    <w:pPr>
      <w:numPr>
        <w:ilvl w:val="6"/>
        <w:numId w:val="12"/>
      </w:numPr>
      <w:spacing w:before="240" w:after="60"/>
      <w:outlineLvl w:val="6"/>
    </w:pPr>
    <w:rPr>
      <w:i/>
    </w:rPr>
  </w:style>
  <w:style w:type="paragraph" w:styleId="Heading8">
    <w:name w:val="heading 8"/>
    <w:basedOn w:val="Normal"/>
    <w:next w:val="Normal"/>
    <w:link w:val="Heading8Char"/>
    <w:semiHidden/>
    <w:qFormat/>
    <w:rsid w:val="00787227"/>
    <w:pPr>
      <w:numPr>
        <w:ilvl w:val="7"/>
        <w:numId w:val="12"/>
      </w:numPr>
      <w:spacing w:before="240" w:after="60"/>
      <w:outlineLvl w:val="7"/>
    </w:pPr>
    <w:rPr>
      <w:iCs/>
    </w:rPr>
  </w:style>
  <w:style w:type="paragraph" w:styleId="Heading9">
    <w:name w:val="heading 9"/>
    <w:basedOn w:val="Normal"/>
    <w:next w:val="Normal"/>
    <w:link w:val="Heading9Char"/>
    <w:semiHidden/>
    <w:qFormat/>
    <w:rsid w:val="00787227"/>
    <w:pPr>
      <w:numPr>
        <w:ilvl w:val="8"/>
        <w:numId w:val="1"/>
      </w:numPr>
      <w:spacing w:before="240" w:after="60"/>
      <w:outlineLvl w:val="8"/>
    </w:pPr>
    <w:rPr>
      <w:rFonts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assification">
    <w:name w:val="Classification"/>
    <w:basedOn w:val="Normal"/>
    <w:next w:val="Normal"/>
    <w:semiHidden/>
    <w:rsid w:val="00787227"/>
    <w:rPr>
      <w:rFonts w:ascii="NotesEsa" w:hAnsi="NotesEsa"/>
    </w:rPr>
  </w:style>
  <w:style w:type="paragraph" w:styleId="Footer">
    <w:name w:val="footer"/>
    <w:basedOn w:val="Normal"/>
    <w:link w:val="FooterChar"/>
    <w:semiHidden/>
    <w:rsid w:val="00787227"/>
    <w:pPr>
      <w:tabs>
        <w:tab w:val="center" w:pos="4153"/>
        <w:tab w:val="right" w:pos="8306"/>
      </w:tabs>
    </w:pPr>
    <w:rPr>
      <w:noProof/>
      <w:sz w:val="16"/>
    </w:rPr>
  </w:style>
  <w:style w:type="character" w:customStyle="1" w:styleId="FooterChar">
    <w:name w:val="Footer Char"/>
    <w:basedOn w:val="DefaultParagraphFont"/>
    <w:link w:val="Footer"/>
    <w:semiHidden/>
    <w:rsid w:val="00787227"/>
    <w:rPr>
      <w:rFonts w:ascii="Georgia" w:hAnsi="Georgia"/>
      <w:noProof/>
      <w:sz w:val="16"/>
      <w:szCs w:val="24"/>
      <w:lang w:val="en-GB"/>
    </w:rPr>
  </w:style>
  <w:style w:type="character" w:customStyle="1" w:styleId="Heading1Char">
    <w:name w:val="Heading 1 Char"/>
    <w:basedOn w:val="DefaultParagraphFont"/>
    <w:link w:val="Heading1"/>
    <w:uiPriority w:val="4"/>
    <w:rsid w:val="00787227"/>
    <w:rPr>
      <w:rFonts w:ascii="Georgia" w:hAnsi="Georgia"/>
      <w:b/>
      <w:caps/>
      <w:sz w:val="28"/>
      <w:szCs w:val="24"/>
      <w:lang w:val="en-GB"/>
    </w:rPr>
  </w:style>
  <w:style w:type="paragraph" w:customStyle="1" w:styleId="Appendix">
    <w:name w:val="Appendix"/>
    <w:basedOn w:val="Heading1"/>
    <w:next w:val="Normal"/>
    <w:semiHidden/>
    <w:rsid w:val="00787227"/>
    <w:pPr>
      <w:keepNext/>
      <w:numPr>
        <w:ilvl w:val="8"/>
      </w:numPr>
      <w:spacing w:before="0"/>
      <w:outlineLvl w:val="8"/>
    </w:pPr>
    <w:rPr>
      <w:szCs w:val="20"/>
    </w:rPr>
  </w:style>
  <w:style w:type="paragraph" w:styleId="BalloonText">
    <w:name w:val="Balloon Text"/>
    <w:basedOn w:val="Normal"/>
    <w:link w:val="BalloonTextChar"/>
    <w:semiHidden/>
    <w:rsid w:val="00787227"/>
    <w:rPr>
      <w:rFonts w:ascii="Lucida Grande" w:hAnsi="Lucida Grande" w:cs="Lucida Grande"/>
      <w:sz w:val="18"/>
      <w:szCs w:val="18"/>
    </w:rPr>
  </w:style>
  <w:style w:type="character" w:customStyle="1" w:styleId="BalloonTextChar">
    <w:name w:val="Balloon Text Char"/>
    <w:basedOn w:val="DefaultParagraphFont"/>
    <w:link w:val="BalloonText"/>
    <w:semiHidden/>
    <w:rsid w:val="00787227"/>
    <w:rPr>
      <w:rFonts w:ascii="Lucida Grande" w:hAnsi="Lucida Grande" w:cs="Lucida Grande"/>
      <w:sz w:val="18"/>
      <w:szCs w:val="18"/>
      <w:lang w:val="en-GB"/>
    </w:rPr>
  </w:style>
  <w:style w:type="paragraph" w:styleId="Bibliography">
    <w:name w:val="Bibliography"/>
    <w:basedOn w:val="Normal"/>
    <w:next w:val="Normal"/>
    <w:uiPriority w:val="37"/>
    <w:semiHidden/>
    <w:unhideWhenUsed/>
    <w:rsid w:val="00787227"/>
  </w:style>
  <w:style w:type="paragraph" w:styleId="BlockText">
    <w:name w:val="Block Text"/>
    <w:basedOn w:val="Normal"/>
    <w:semiHidden/>
    <w:unhideWhenUsed/>
    <w:rsid w:val="00787227"/>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rFonts w:asciiTheme="minorHAnsi" w:eastAsiaTheme="minorEastAsia" w:hAnsiTheme="minorHAnsi"/>
      <w:i/>
      <w:iCs/>
      <w:color w:val="5B9BD5" w:themeColor="accent1"/>
    </w:rPr>
  </w:style>
  <w:style w:type="paragraph" w:styleId="BodyText">
    <w:name w:val="Body Text"/>
    <w:basedOn w:val="Normal"/>
    <w:link w:val="BodyTextChar"/>
    <w:semiHidden/>
    <w:unhideWhenUsed/>
    <w:rsid w:val="00787227"/>
    <w:pPr>
      <w:spacing w:after="120"/>
    </w:pPr>
  </w:style>
  <w:style w:type="character" w:customStyle="1" w:styleId="BodyTextChar">
    <w:name w:val="Body Text Char"/>
    <w:basedOn w:val="DefaultParagraphFont"/>
    <w:link w:val="BodyText"/>
    <w:semiHidden/>
    <w:rsid w:val="00787227"/>
    <w:rPr>
      <w:rFonts w:ascii="Georgia" w:hAnsi="Georgia"/>
      <w:sz w:val="24"/>
      <w:szCs w:val="24"/>
      <w:lang w:val="en-GB"/>
    </w:rPr>
  </w:style>
  <w:style w:type="paragraph" w:styleId="BodyText2">
    <w:name w:val="Body Text 2"/>
    <w:basedOn w:val="Normal"/>
    <w:link w:val="BodyText2Char"/>
    <w:semiHidden/>
    <w:unhideWhenUsed/>
    <w:rsid w:val="00787227"/>
    <w:pPr>
      <w:spacing w:after="120" w:line="480" w:lineRule="auto"/>
    </w:pPr>
  </w:style>
  <w:style w:type="character" w:customStyle="1" w:styleId="BodyText2Char">
    <w:name w:val="Body Text 2 Char"/>
    <w:basedOn w:val="DefaultParagraphFont"/>
    <w:link w:val="BodyText2"/>
    <w:semiHidden/>
    <w:rsid w:val="00787227"/>
    <w:rPr>
      <w:rFonts w:ascii="Georgia" w:hAnsi="Georgia"/>
      <w:sz w:val="24"/>
      <w:szCs w:val="24"/>
      <w:lang w:val="en-GB"/>
    </w:rPr>
  </w:style>
  <w:style w:type="paragraph" w:styleId="BodyText3">
    <w:name w:val="Body Text 3"/>
    <w:basedOn w:val="Normal"/>
    <w:link w:val="BodyText3Char"/>
    <w:semiHidden/>
    <w:unhideWhenUsed/>
    <w:rsid w:val="00787227"/>
    <w:pPr>
      <w:spacing w:after="120"/>
    </w:pPr>
    <w:rPr>
      <w:sz w:val="16"/>
      <w:szCs w:val="16"/>
    </w:rPr>
  </w:style>
  <w:style w:type="character" w:customStyle="1" w:styleId="BodyText3Char">
    <w:name w:val="Body Text 3 Char"/>
    <w:basedOn w:val="DefaultParagraphFont"/>
    <w:link w:val="BodyText3"/>
    <w:semiHidden/>
    <w:rsid w:val="00787227"/>
    <w:rPr>
      <w:rFonts w:ascii="Georgia" w:hAnsi="Georgia"/>
      <w:sz w:val="16"/>
      <w:szCs w:val="16"/>
      <w:lang w:val="en-GB"/>
    </w:rPr>
  </w:style>
  <w:style w:type="paragraph" w:styleId="BodyTextFirstIndent">
    <w:name w:val="Body Text First Indent"/>
    <w:basedOn w:val="BodyText"/>
    <w:link w:val="BodyTextFirstIndentChar"/>
    <w:semiHidden/>
    <w:rsid w:val="00787227"/>
    <w:pPr>
      <w:spacing w:after="0"/>
      <w:ind w:firstLine="360"/>
    </w:pPr>
  </w:style>
  <w:style w:type="character" w:customStyle="1" w:styleId="BodyTextFirstIndentChar">
    <w:name w:val="Body Text First Indent Char"/>
    <w:basedOn w:val="BodyTextChar"/>
    <w:link w:val="BodyTextFirstIndent"/>
    <w:semiHidden/>
    <w:rsid w:val="00787227"/>
    <w:rPr>
      <w:rFonts w:ascii="Georgia" w:hAnsi="Georgia"/>
      <w:sz w:val="24"/>
      <w:szCs w:val="24"/>
      <w:lang w:val="en-GB"/>
    </w:rPr>
  </w:style>
  <w:style w:type="paragraph" w:styleId="BodyTextIndent">
    <w:name w:val="Body Text Indent"/>
    <w:basedOn w:val="Normal"/>
    <w:link w:val="BodyTextIndentChar"/>
    <w:semiHidden/>
    <w:unhideWhenUsed/>
    <w:rsid w:val="00787227"/>
    <w:pPr>
      <w:spacing w:after="120"/>
      <w:ind w:left="283"/>
    </w:pPr>
  </w:style>
  <w:style w:type="character" w:customStyle="1" w:styleId="BodyTextIndentChar">
    <w:name w:val="Body Text Indent Char"/>
    <w:basedOn w:val="DefaultParagraphFont"/>
    <w:link w:val="BodyTextIndent"/>
    <w:semiHidden/>
    <w:rsid w:val="00787227"/>
    <w:rPr>
      <w:rFonts w:ascii="Georgia" w:hAnsi="Georgia"/>
      <w:sz w:val="24"/>
      <w:szCs w:val="24"/>
      <w:lang w:val="en-GB"/>
    </w:rPr>
  </w:style>
  <w:style w:type="paragraph" w:styleId="BodyTextFirstIndent2">
    <w:name w:val="Body Text First Indent 2"/>
    <w:basedOn w:val="BodyTextIndent"/>
    <w:link w:val="BodyTextFirstIndent2Char"/>
    <w:semiHidden/>
    <w:unhideWhenUsed/>
    <w:rsid w:val="00787227"/>
    <w:pPr>
      <w:spacing w:after="0"/>
      <w:ind w:left="360" w:firstLine="360"/>
    </w:pPr>
  </w:style>
  <w:style w:type="character" w:customStyle="1" w:styleId="BodyTextFirstIndent2Char">
    <w:name w:val="Body Text First Indent 2 Char"/>
    <w:basedOn w:val="BodyTextIndentChar"/>
    <w:link w:val="BodyTextFirstIndent2"/>
    <w:semiHidden/>
    <w:rsid w:val="00787227"/>
    <w:rPr>
      <w:rFonts w:ascii="Georgia" w:hAnsi="Georgia"/>
      <w:sz w:val="24"/>
      <w:szCs w:val="24"/>
      <w:lang w:val="en-GB"/>
    </w:rPr>
  </w:style>
  <w:style w:type="paragraph" w:styleId="BodyTextIndent2">
    <w:name w:val="Body Text Indent 2"/>
    <w:basedOn w:val="Normal"/>
    <w:link w:val="BodyTextIndent2Char"/>
    <w:semiHidden/>
    <w:unhideWhenUsed/>
    <w:rsid w:val="00787227"/>
    <w:pPr>
      <w:spacing w:after="120" w:line="480" w:lineRule="auto"/>
      <w:ind w:left="283"/>
    </w:pPr>
  </w:style>
  <w:style w:type="character" w:customStyle="1" w:styleId="BodyTextIndent2Char">
    <w:name w:val="Body Text Indent 2 Char"/>
    <w:basedOn w:val="DefaultParagraphFont"/>
    <w:link w:val="BodyTextIndent2"/>
    <w:semiHidden/>
    <w:rsid w:val="00787227"/>
    <w:rPr>
      <w:rFonts w:ascii="Georgia" w:hAnsi="Georgia"/>
      <w:sz w:val="24"/>
      <w:szCs w:val="24"/>
      <w:lang w:val="en-GB"/>
    </w:rPr>
  </w:style>
  <w:style w:type="paragraph" w:styleId="BodyTextIndent3">
    <w:name w:val="Body Text Indent 3"/>
    <w:basedOn w:val="Normal"/>
    <w:link w:val="BodyTextIndent3Char"/>
    <w:semiHidden/>
    <w:unhideWhenUsed/>
    <w:rsid w:val="00787227"/>
    <w:pPr>
      <w:spacing w:after="120"/>
      <w:ind w:left="283"/>
    </w:pPr>
    <w:rPr>
      <w:sz w:val="16"/>
      <w:szCs w:val="16"/>
    </w:rPr>
  </w:style>
  <w:style w:type="character" w:customStyle="1" w:styleId="BodyTextIndent3Char">
    <w:name w:val="Body Text Indent 3 Char"/>
    <w:basedOn w:val="DefaultParagraphFont"/>
    <w:link w:val="BodyTextIndent3"/>
    <w:semiHidden/>
    <w:rsid w:val="00787227"/>
    <w:rPr>
      <w:rFonts w:ascii="Georgia" w:hAnsi="Georgia"/>
      <w:sz w:val="16"/>
      <w:szCs w:val="16"/>
      <w:lang w:val="en-GB"/>
    </w:rPr>
  </w:style>
  <w:style w:type="character" w:styleId="BookTitle">
    <w:name w:val="Book Title"/>
    <w:basedOn w:val="DefaultParagraphFont"/>
    <w:uiPriority w:val="33"/>
    <w:semiHidden/>
    <w:qFormat/>
    <w:rsid w:val="00787227"/>
    <w:rPr>
      <w:b/>
      <w:bCs/>
      <w:smallCaps/>
      <w:spacing w:val="5"/>
    </w:rPr>
  </w:style>
  <w:style w:type="paragraph" w:styleId="Caption">
    <w:name w:val="caption"/>
    <w:basedOn w:val="Normal"/>
    <w:next w:val="Normal"/>
    <w:unhideWhenUsed/>
    <w:qFormat/>
    <w:rsid w:val="00761F60"/>
    <w:pPr>
      <w:spacing w:after="200" w:line="240" w:lineRule="auto"/>
    </w:pPr>
    <w:rPr>
      <w:b/>
      <w:bCs/>
      <w:color w:val="5B9BD5" w:themeColor="accent1"/>
      <w:sz w:val="14"/>
      <w:szCs w:val="18"/>
    </w:rPr>
  </w:style>
  <w:style w:type="paragraph" w:styleId="Closing">
    <w:name w:val="Closing"/>
    <w:basedOn w:val="Normal"/>
    <w:link w:val="ClosingChar"/>
    <w:semiHidden/>
    <w:unhideWhenUsed/>
    <w:rsid w:val="00787227"/>
    <w:pPr>
      <w:spacing w:line="240" w:lineRule="auto"/>
      <w:ind w:left="4252"/>
    </w:pPr>
  </w:style>
  <w:style w:type="character" w:customStyle="1" w:styleId="ClosingChar">
    <w:name w:val="Closing Char"/>
    <w:basedOn w:val="DefaultParagraphFont"/>
    <w:link w:val="Closing"/>
    <w:semiHidden/>
    <w:rsid w:val="00787227"/>
    <w:rPr>
      <w:rFonts w:ascii="Georgia" w:hAnsi="Georgia"/>
      <w:sz w:val="24"/>
      <w:szCs w:val="24"/>
      <w:lang w:val="en-GB"/>
    </w:rPr>
  </w:style>
  <w:style w:type="character" w:styleId="CommentReference">
    <w:name w:val="annotation reference"/>
    <w:basedOn w:val="DefaultParagraphFont"/>
    <w:semiHidden/>
    <w:unhideWhenUsed/>
    <w:rsid w:val="00787227"/>
    <w:rPr>
      <w:sz w:val="16"/>
      <w:szCs w:val="16"/>
    </w:rPr>
  </w:style>
  <w:style w:type="paragraph" w:styleId="CommentText">
    <w:name w:val="annotation text"/>
    <w:basedOn w:val="Normal"/>
    <w:link w:val="CommentTextChar"/>
    <w:semiHidden/>
    <w:unhideWhenUsed/>
    <w:rsid w:val="00787227"/>
    <w:pPr>
      <w:spacing w:line="240" w:lineRule="auto"/>
    </w:pPr>
    <w:rPr>
      <w:szCs w:val="20"/>
    </w:rPr>
  </w:style>
  <w:style w:type="character" w:customStyle="1" w:styleId="CommentTextChar">
    <w:name w:val="Comment Text Char"/>
    <w:basedOn w:val="DefaultParagraphFont"/>
    <w:link w:val="CommentText"/>
    <w:semiHidden/>
    <w:rsid w:val="00787227"/>
    <w:rPr>
      <w:rFonts w:ascii="Georgia" w:hAnsi="Georgia"/>
      <w:sz w:val="20"/>
      <w:szCs w:val="20"/>
      <w:lang w:val="en-GB"/>
    </w:rPr>
  </w:style>
  <w:style w:type="paragraph" w:styleId="CommentSubject">
    <w:name w:val="annotation subject"/>
    <w:basedOn w:val="CommentText"/>
    <w:next w:val="CommentText"/>
    <w:link w:val="CommentSubjectChar"/>
    <w:semiHidden/>
    <w:unhideWhenUsed/>
    <w:rsid w:val="00787227"/>
    <w:rPr>
      <w:b/>
      <w:bCs/>
    </w:rPr>
  </w:style>
  <w:style w:type="character" w:customStyle="1" w:styleId="CommentSubjectChar">
    <w:name w:val="Comment Subject Char"/>
    <w:basedOn w:val="CommentTextChar"/>
    <w:link w:val="CommentSubject"/>
    <w:semiHidden/>
    <w:rsid w:val="00787227"/>
    <w:rPr>
      <w:rFonts w:ascii="Georgia" w:hAnsi="Georgia"/>
      <w:b/>
      <w:bCs/>
      <w:sz w:val="20"/>
      <w:szCs w:val="20"/>
      <w:lang w:val="en-GB"/>
    </w:rPr>
  </w:style>
  <w:style w:type="character" w:customStyle="1" w:styleId="Data">
    <w:name w:val="Data"/>
    <w:basedOn w:val="DefaultParagraphFont"/>
    <w:uiPriority w:val="19"/>
    <w:qFormat/>
    <w:rsid w:val="00787227"/>
    <w:rPr>
      <w:rFonts w:ascii="Georgia" w:hAnsi="Georgia"/>
      <w:b w:val="0"/>
      <w:sz w:val="18"/>
    </w:rPr>
  </w:style>
  <w:style w:type="paragraph" w:customStyle="1" w:styleId="DataLabel">
    <w:name w:val="Data Label"/>
    <w:link w:val="DataLabelChar"/>
    <w:uiPriority w:val="19"/>
    <w:qFormat/>
    <w:rsid w:val="00787227"/>
    <w:pPr>
      <w:tabs>
        <w:tab w:val="left" w:pos="3960"/>
        <w:tab w:val="left" w:pos="4860"/>
        <w:tab w:val="left" w:pos="6840"/>
      </w:tabs>
      <w:spacing w:after="0" w:line="240" w:lineRule="exact"/>
    </w:pPr>
    <w:rPr>
      <w:rFonts w:ascii="Georgia" w:eastAsia="Times New Roman" w:hAnsi="Georgia" w:cs="Georgia"/>
      <w:b/>
      <w:color w:val="211E1E"/>
      <w:sz w:val="18"/>
      <w:szCs w:val="18"/>
      <w:lang w:val="en-GB" w:eastAsia="it-IT"/>
    </w:rPr>
  </w:style>
  <w:style w:type="character" w:customStyle="1" w:styleId="DataLabelChar">
    <w:name w:val="Data Label Char"/>
    <w:basedOn w:val="DefaultParagraphFont"/>
    <w:link w:val="DataLabel"/>
    <w:uiPriority w:val="19"/>
    <w:rsid w:val="00787227"/>
    <w:rPr>
      <w:rFonts w:ascii="Georgia" w:eastAsia="Times New Roman" w:hAnsi="Georgia" w:cs="Georgia"/>
      <w:b/>
      <w:color w:val="211E1E"/>
      <w:sz w:val="18"/>
      <w:szCs w:val="18"/>
      <w:lang w:val="en-GB" w:eastAsia="it-IT"/>
    </w:rPr>
  </w:style>
  <w:style w:type="paragraph" w:customStyle="1" w:styleId="DataLabelLarge">
    <w:name w:val="Data Label Large"/>
    <w:basedOn w:val="Normal"/>
    <w:uiPriority w:val="19"/>
    <w:qFormat/>
    <w:rsid w:val="00787227"/>
    <w:rPr>
      <w:b/>
    </w:rPr>
  </w:style>
  <w:style w:type="paragraph" w:styleId="Date">
    <w:name w:val="Date"/>
    <w:basedOn w:val="Normal"/>
    <w:next w:val="Normal"/>
    <w:link w:val="DateChar"/>
    <w:semiHidden/>
    <w:rsid w:val="00787227"/>
  </w:style>
  <w:style w:type="character" w:customStyle="1" w:styleId="DateChar">
    <w:name w:val="Date Char"/>
    <w:basedOn w:val="DefaultParagraphFont"/>
    <w:link w:val="Date"/>
    <w:semiHidden/>
    <w:rsid w:val="00787227"/>
    <w:rPr>
      <w:rFonts w:ascii="Georgia" w:hAnsi="Georgia"/>
      <w:sz w:val="24"/>
      <w:szCs w:val="24"/>
      <w:lang w:val="en-GB"/>
    </w:rPr>
  </w:style>
  <w:style w:type="paragraph" w:styleId="DocumentMap">
    <w:name w:val="Document Map"/>
    <w:basedOn w:val="Normal"/>
    <w:link w:val="DocumentMapChar"/>
    <w:semiHidden/>
    <w:unhideWhenUsed/>
    <w:rsid w:val="00787227"/>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787227"/>
    <w:rPr>
      <w:rFonts w:ascii="Tahoma" w:hAnsi="Tahoma" w:cs="Tahoma"/>
      <w:sz w:val="16"/>
      <w:szCs w:val="16"/>
      <w:lang w:val="en-GB"/>
    </w:rPr>
  </w:style>
  <w:style w:type="paragraph" w:customStyle="1" w:styleId="DocumentType">
    <w:name w:val="Document Type"/>
    <w:basedOn w:val="Normal"/>
    <w:semiHidden/>
    <w:rsid w:val="00787227"/>
    <w:pPr>
      <w:spacing w:line="240" w:lineRule="auto"/>
      <w:ind w:right="-54"/>
    </w:pPr>
    <w:rPr>
      <w:rFonts w:ascii="NotesStyle-BoldTf" w:hAnsi="NotesStyle-BoldTf"/>
      <w:caps/>
      <w:color w:val="4B4B4D"/>
      <w:sz w:val="56"/>
    </w:rPr>
  </w:style>
  <w:style w:type="paragraph" w:styleId="E-mailSignature">
    <w:name w:val="E-mail Signature"/>
    <w:basedOn w:val="Normal"/>
    <w:link w:val="E-mailSignatureChar"/>
    <w:semiHidden/>
    <w:unhideWhenUsed/>
    <w:rsid w:val="00787227"/>
    <w:pPr>
      <w:spacing w:line="240" w:lineRule="auto"/>
    </w:pPr>
  </w:style>
  <w:style w:type="character" w:customStyle="1" w:styleId="E-mailSignatureChar">
    <w:name w:val="E-mail Signature Char"/>
    <w:basedOn w:val="DefaultParagraphFont"/>
    <w:link w:val="E-mailSignature"/>
    <w:semiHidden/>
    <w:rsid w:val="00787227"/>
    <w:rPr>
      <w:rFonts w:ascii="Georgia" w:hAnsi="Georgia"/>
      <w:sz w:val="24"/>
      <w:szCs w:val="24"/>
      <w:lang w:val="en-GB"/>
    </w:rPr>
  </w:style>
  <w:style w:type="character" w:styleId="Emphasis">
    <w:name w:val="Emphasis"/>
    <w:basedOn w:val="DefaultParagraphFont"/>
    <w:semiHidden/>
    <w:qFormat/>
    <w:rsid w:val="00787227"/>
    <w:rPr>
      <w:i/>
      <w:iCs/>
    </w:rPr>
  </w:style>
  <w:style w:type="character" w:styleId="EndnoteReference">
    <w:name w:val="endnote reference"/>
    <w:basedOn w:val="DefaultParagraphFont"/>
    <w:semiHidden/>
    <w:unhideWhenUsed/>
    <w:rsid w:val="00787227"/>
    <w:rPr>
      <w:vertAlign w:val="superscript"/>
    </w:rPr>
  </w:style>
  <w:style w:type="paragraph" w:styleId="EndnoteText">
    <w:name w:val="endnote text"/>
    <w:basedOn w:val="Normal"/>
    <w:link w:val="EndnoteTextChar"/>
    <w:semiHidden/>
    <w:unhideWhenUsed/>
    <w:rsid w:val="00787227"/>
    <w:pPr>
      <w:spacing w:line="240" w:lineRule="auto"/>
    </w:pPr>
    <w:rPr>
      <w:szCs w:val="20"/>
    </w:rPr>
  </w:style>
  <w:style w:type="character" w:customStyle="1" w:styleId="EndnoteTextChar">
    <w:name w:val="Endnote Text Char"/>
    <w:basedOn w:val="DefaultParagraphFont"/>
    <w:link w:val="EndnoteText"/>
    <w:semiHidden/>
    <w:rsid w:val="00787227"/>
    <w:rPr>
      <w:rFonts w:ascii="Georgia" w:hAnsi="Georgia"/>
      <w:sz w:val="20"/>
      <w:szCs w:val="20"/>
      <w:lang w:val="en-GB"/>
    </w:rPr>
  </w:style>
  <w:style w:type="paragraph" w:styleId="EnvelopeAddress">
    <w:name w:val="envelope address"/>
    <w:basedOn w:val="Normal"/>
    <w:semiHidden/>
    <w:unhideWhenUsed/>
    <w:rsid w:val="00787227"/>
    <w:pPr>
      <w:framePr w:w="7920" w:h="1980" w:hRule="exact" w:hSpace="141"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semiHidden/>
    <w:unhideWhenUsed/>
    <w:rsid w:val="00787227"/>
    <w:pPr>
      <w:spacing w:line="240" w:lineRule="auto"/>
    </w:pPr>
    <w:rPr>
      <w:rFonts w:asciiTheme="majorHAnsi" w:eastAsiaTheme="majorEastAsia" w:hAnsiTheme="majorHAnsi" w:cstheme="majorBidi"/>
      <w:szCs w:val="20"/>
    </w:rPr>
  </w:style>
  <w:style w:type="table" w:customStyle="1" w:styleId="ESATable">
    <w:name w:val="ESA Table"/>
    <w:basedOn w:val="TableNormal"/>
    <w:uiPriority w:val="99"/>
    <w:rsid w:val="00A54FBE"/>
    <w:pPr>
      <w:spacing w:after="0" w:line="240" w:lineRule="auto"/>
    </w:pPr>
    <w:rPr>
      <w:rFonts w:ascii="Georgia" w:hAnsi="Georgia"/>
      <w:sz w:val="24"/>
      <w:szCs w:val="24"/>
    </w:rPr>
    <w:tblPr>
      <w:tblInd w:w="68" w:type="dxa"/>
      <w:tblBorders>
        <w:top w:val="single" w:sz="12" w:space="0" w:color="auto"/>
        <w:bottom w:val="single" w:sz="12" w:space="0" w:color="auto"/>
        <w:insideH w:val="single" w:sz="12" w:space="0" w:color="auto"/>
        <w:insideV w:val="single" w:sz="2" w:space="0" w:color="auto"/>
      </w:tblBorders>
      <w:tblCellMar>
        <w:top w:w="40" w:type="dxa"/>
        <w:left w:w="68" w:type="dxa"/>
        <w:bottom w:w="28" w:type="dxa"/>
        <w:right w:w="68" w:type="dxa"/>
      </w:tblCellMar>
    </w:tblPr>
    <w:tblStylePr w:type="firstRow">
      <w:tblPr/>
      <w:tcPr>
        <w:shd w:val="clear" w:color="auto" w:fill="E6E6E6"/>
      </w:tcPr>
    </w:tblStylePr>
    <w:tblStylePr w:type="firstCol">
      <w:tblPr>
        <w:tblCellMar>
          <w:top w:w="40" w:type="dxa"/>
          <w:left w:w="0" w:type="dxa"/>
          <w:bottom w:w="28" w:type="dxa"/>
          <w:right w:w="68" w:type="dxa"/>
        </w:tblCellMar>
      </w:tblPr>
      <w:tcPr>
        <w:tcMar>
          <w:top w:w="40" w:type="dxa"/>
          <w:left w:w="68" w:type="dxa"/>
          <w:bottom w:w="28" w:type="dxa"/>
          <w:right w:w="68" w:type="dxa"/>
        </w:tcMar>
      </w:tcPr>
    </w:tblStylePr>
    <w:tblStylePr w:type="lastCol">
      <w:tblPr>
        <w:tblCellMar>
          <w:top w:w="40" w:type="dxa"/>
          <w:left w:w="68" w:type="dxa"/>
          <w:bottom w:w="28" w:type="dxa"/>
          <w:right w:w="0" w:type="dxa"/>
        </w:tblCellMar>
      </w:tblPr>
      <w:tcPr>
        <w:tcMar>
          <w:top w:w="40" w:type="dxa"/>
          <w:left w:w="68" w:type="dxa"/>
          <w:bottom w:w="28" w:type="dxa"/>
          <w:right w:w="0" w:type="nil"/>
        </w:tcMar>
      </w:tcPr>
    </w:tblStylePr>
  </w:style>
  <w:style w:type="paragraph" w:customStyle="1" w:styleId="ESA-Address">
    <w:name w:val="ESA-Address"/>
    <w:basedOn w:val="Normal"/>
    <w:semiHidden/>
    <w:rsid w:val="00787227"/>
    <w:pPr>
      <w:spacing w:line="240" w:lineRule="auto"/>
      <w:jc w:val="right"/>
    </w:pPr>
    <w:rPr>
      <w:rFonts w:ascii="NotesEsa" w:hAnsi="NotesEsa"/>
      <w:noProof/>
      <w:sz w:val="16"/>
      <w:szCs w:val="16"/>
    </w:rPr>
  </w:style>
  <w:style w:type="paragraph" w:customStyle="1" w:styleId="ESA-Logo">
    <w:name w:val="ESA-Logo"/>
    <w:basedOn w:val="Normal"/>
    <w:semiHidden/>
    <w:rsid w:val="00787227"/>
    <w:pPr>
      <w:spacing w:after="120" w:line="240" w:lineRule="auto"/>
      <w:jc w:val="right"/>
    </w:pPr>
  </w:style>
  <w:style w:type="paragraph" w:customStyle="1" w:styleId="ESA-Logo2">
    <w:name w:val="ESA-Logo2"/>
    <w:basedOn w:val="ESA-Logo"/>
    <w:semiHidden/>
    <w:rsid w:val="00787227"/>
    <w:pPr>
      <w:spacing w:after="360"/>
    </w:pPr>
  </w:style>
  <w:style w:type="character" w:styleId="FollowedHyperlink">
    <w:name w:val="FollowedHyperlink"/>
    <w:basedOn w:val="DefaultParagraphFont"/>
    <w:semiHidden/>
    <w:unhideWhenUsed/>
    <w:rsid w:val="00787227"/>
    <w:rPr>
      <w:color w:val="954F72" w:themeColor="followedHyperlink"/>
      <w:u w:val="single"/>
    </w:rPr>
  </w:style>
  <w:style w:type="character" w:styleId="FootnoteReference">
    <w:name w:val="footnote reference"/>
    <w:basedOn w:val="DefaultParagraphFont"/>
    <w:semiHidden/>
    <w:unhideWhenUsed/>
    <w:rsid w:val="00787227"/>
    <w:rPr>
      <w:vertAlign w:val="superscript"/>
    </w:rPr>
  </w:style>
  <w:style w:type="paragraph" w:styleId="FootnoteText">
    <w:name w:val="footnote text"/>
    <w:basedOn w:val="Normal"/>
    <w:link w:val="FootnoteTextChar"/>
    <w:semiHidden/>
    <w:unhideWhenUsed/>
    <w:rsid w:val="00787227"/>
    <w:pPr>
      <w:spacing w:line="240" w:lineRule="auto"/>
    </w:pPr>
    <w:rPr>
      <w:szCs w:val="20"/>
    </w:rPr>
  </w:style>
  <w:style w:type="character" w:customStyle="1" w:styleId="FootnoteTextChar">
    <w:name w:val="Footnote Text Char"/>
    <w:basedOn w:val="DefaultParagraphFont"/>
    <w:link w:val="FootnoteText"/>
    <w:semiHidden/>
    <w:rsid w:val="00787227"/>
    <w:rPr>
      <w:rFonts w:ascii="Georgia" w:hAnsi="Georgia"/>
      <w:sz w:val="20"/>
      <w:szCs w:val="20"/>
      <w:lang w:val="en-GB"/>
    </w:rPr>
  </w:style>
  <w:style w:type="paragraph" w:styleId="Header">
    <w:name w:val="header"/>
    <w:basedOn w:val="Normal"/>
    <w:link w:val="HeaderChar"/>
    <w:semiHidden/>
    <w:rsid w:val="00787227"/>
    <w:pPr>
      <w:tabs>
        <w:tab w:val="center" w:pos="4153"/>
        <w:tab w:val="right" w:pos="8306"/>
      </w:tabs>
    </w:pPr>
  </w:style>
  <w:style w:type="character" w:customStyle="1" w:styleId="HeaderChar">
    <w:name w:val="Header Char"/>
    <w:basedOn w:val="DefaultParagraphFont"/>
    <w:link w:val="Header"/>
    <w:semiHidden/>
    <w:rsid w:val="00787227"/>
    <w:rPr>
      <w:rFonts w:ascii="Georgia" w:hAnsi="Georgia"/>
      <w:sz w:val="24"/>
      <w:szCs w:val="24"/>
      <w:lang w:val="en-GB"/>
    </w:rPr>
  </w:style>
  <w:style w:type="character" w:customStyle="1" w:styleId="Heading2Char">
    <w:name w:val="Heading 2 Char"/>
    <w:basedOn w:val="DefaultParagraphFont"/>
    <w:link w:val="Heading2"/>
    <w:uiPriority w:val="4"/>
    <w:rsid w:val="00787227"/>
    <w:rPr>
      <w:rFonts w:ascii="Georgia" w:hAnsi="Georgia" w:cs="Arial"/>
      <w:b/>
      <w:bCs/>
      <w:iCs/>
      <w:sz w:val="28"/>
      <w:szCs w:val="28"/>
      <w:lang w:val="en-GB"/>
    </w:rPr>
  </w:style>
  <w:style w:type="character" w:customStyle="1" w:styleId="Heading3Char">
    <w:name w:val="Heading 3 Char"/>
    <w:basedOn w:val="DefaultParagraphFont"/>
    <w:link w:val="Heading3"/>
    <w:uiPriority w:val="4"/>
    <w:rsid w:val="00787227"/>
    <w:rPr>
      <w:rFonts w:ascii="Georgia" w:hAnsi="Georgia" w:cs="Arial"/>
      <w:b/>
      <w:bCs/>
      <w:i/>
      <w:sz w:val="26"/>
      <w:szCs w:val="26"/>
      <w:lang w:val="en-GB"/>
    </w:rPr>
  </w:style>
  <w:style w:type="character" w:customStyle="1" w:styleId="Heading4Char">
    <w:name w:val="Heading 4 Char"/>
    <w:basedOn w:val="DefaultParagraphFont"/>
    <w:link w:val="Heading4"/>
    <w:uiPriority w:val="4"/>
    <w:rsid w:val="00787227"/>
    <w:rPr>
      <w:rFonts w:ascii="Georgia" w:hAnsi="Georgia"/>
      <w:b/>
      <w:bCs/>
      <w:sz w:val="20"/>
      <w:szCs w:val="28"/>
      <w:lang w:val="en-GB"/>
    </w:rPr>
  </w:style>
  <w:style w:type="character" w:customStyle="1" w:styleId="Heading5Char">
    <w:name w:val="Heading 5 Char"/>
    <w:basedOn w:val="DefaultParagraphFont"/>
    <w:link w:val="Heading5"/>
    <w:uiPriority w:val="4"/>
    <w:rsid w:val="00787227"/>
    <w:rPr>
      <w:rFonts w:ascii="Georgia" w:hAnsi="Georgia"/>
      <w:b/>
      <w:bCs/>
      <w:i/>
      <w:iCs/>
      <w:sz w:val="20"/>
      <w:szCs w:val="26"/>
      <w:lang w:val="en-GB"/>
    </w:rPr>
  </w:style>
  <w:style w:type="character" w:customStyle="1" w:styleId="Heading6Char">
    <w:name w:val="Heading 6 Char"/>
    <w:basedOn w:val="DefaultParagraphFont"/>
    <w:link w:val="Heading6"/>
    <w:semiHidden/>
    <w:rsid w:val="00787227"/>
    <w:rPr>
      <w:rFonts w:ascii="Georgia" w:hAnsi="Georgia"/>
      <w:bCs/>
      <w:sz w:val="20"/>
      <w:lang w:val="en-GB"/>
    </w:rPr>
  </w:style>
  <w:style w:type="character" w:customStyle="1" w:styleId="Heading7Char">
    <w:name w:val="Heading 7 Char"/>
    <w:basedOn w:val="DefaultParagraphFont"/>
    <w:link w:val="Heading7"/>
    <w:semiHidden/>
    <w:rsid w:val="00787227"/>
    <w:rPr>
      <w:rFonts w:ascii="Georgia" w:hAnsi="Georgia"/>
      <w:i/>
      <w:sz w:val="20"/>
      <w:szCs w:val="24"/>
      <w:lang w:val="en-GB"/>
    </w:rPr>
  </w:style>
  <w:style w:type="character" w:customStyle="1" w:styleId="Heading8Char">
    <w:name w:val="Heading 8 Char"/>
    <w:basedOn w:val="DefaultParagraphFont"/>
    <w:link w:val="Heading8"/>
    <w:semiHidden/>
    <w:rsid w:val="00787227"/>
    <w:rPr>
      <w:rFonts w:ascii="Georgia" w:hAnsi="Georgia"/>
      <w:iCs/>
      <w:sz w:val="20"/>
      <w:szCs w:val="24"/>
      <w:lang w:val="en-GB"/>
    </w:rPr>
  </w:style>
  <w:style w:type="character" w:customStyle="1" w:styleId="Heading9Char">
    <w:name w:val="Heading 9 Char"/>
    <w:basedOn w:val="DefaultParagraphFont"/>
    <w:link w:val="Heading9"/>
    <w:semiHidden/>
    <w:rsid w:val="00787227"/>
    <w:rPr>
      <w:rFonts w:ascii="Georgia" w:hAnsi="Georgia" w:cs="Arial"/>
      <w:i/>
      <w:sz w:val="20"/>
      <w:lang w:val="en-GB"/>
    </w:rPr>
  </w:style>
  <w:style w:type="character" w:styleId="HTMLAcronym">
    <w:name w:val="HTML Acronym"/>
    <w:basedOn w:val="DefaultParagraphFont"/>
    <w:semiHidden/>
    <w:unhideWhenUsed/>
    <w:rsid w:val="00787227"/>
  </w:style>
  <w:style w:type="paragraph" w:styleId="HTMLAddress">
    <w:name w:val="HTML Address"/>
    <w:basedOn w:val="Normal"/>
    <w:link w:val="HTMLAddressChar"/>
    <w:semiHidden/>
    <w:unhideWhenUsed/>
    <w:rsid w:val="00787227"/>
    <w:pPr>
      <w:spacing w:line="240" w:lineRule="auto"/>
    </w:pPr>
    <w:rPr>
      <w:i/>
      <w:iCs/>
    </w:rPr>
  </w:style>
  <w:style w:type="character" w:customStyle="1" w:styleId="HTMLAddressChar">
    <w:name w:val="HTML Address Char"/>
    <w:basedOn w:val="DefaultParagraphFont"/>
    <w:link w:val="HTMLAddress"/>
    <w:semiHidden/>
    <w:rsid w:val="00787227"/>
    <w:rPr>
      <w:rFonts w:ascii="Georgia" w:hAnsi="Georgia"/>
      <w:i/>
      <w:iCs/>
      <w:sz w:val="24"/>
      <w:szCs w:val="24"/>
      <w:lang w:val="en-GB"/>
    </w:rPr>
  </w:style>
  <w:style w:type="character" w:styleId="HTMLCite">
    <w:name w:val="HTML Cite"/>
    <w:basedOn w:val="DefaultParagraphFont"/>
    <w:semiHidden/>
    <w:unhideWhenUsed/>
    <w:rsid w:val="00787227"/>
    <w:rPr>
      <w:i/>
      <w:iCs/>
    </w:rPr>
  </w:style>
  <w:style w:type="character" w:styleId="HTMLCode">
    <w:name w:val="HTML Code"/>
    <w:basedOn w:val="DefaultParagraphFont"/>
    <w:semiHidden/>
    <w:unhideWhenUsed/>
    <w:rsid w:val="00787227"/>
    <w:rPr>
      <w:rFonts w:ascii="Consolas" w:hAnsi="Consolas" w:cs="Consolas"/>
      <w:sz w:val="20"/>
      <w:szCs w:val="20"/>
    </w:rPr>
  </w:style>
  <w:style w:type="character" w:styleId="HTMLDefinition">
    <w:name w:val="HTML Definition"/>
    <w:basedOn w:val="DefaultParagraphFont"/>
    <w:semiHidden/>
    <w:unhideWhenUsed/>
    <w:rsid w:val="00787227"/>
    <w:rPr>
      <w:i/>
      <w:iCs/>
    </w:rPr>
  </w:style>
  <w:style w:type="character" w:styleId="HTMLKeyboard">
    <w:name w:val="HTML Keyboard"/>
    <w:basedOn w:val="DefaultParagraphFont"/>
    <w:semiHidden/>
    <w:unhideWhenUsed/>
    <w:rsid w:val="00787227"/>
    <w:rPr>
      <w:rFonts w:ascii="Consolas" w:hAnsi="Consolas" w:cs="Consolas"/>
      <w:sz w:val="20"/>
      <w:szCs w:val="20"/>
    </w:rPr>
  </w:style>
  <w:style w:type="paragraph" w:styleId="HTMLPreformatted">
    <w:name w:val="HTML Preformatted"/>
    <w:basedOn w:val="Normal"/>
    <w:link w:val="HTMLPreformattedChar"/>
    <w:uiPriority w:val="99"/>
    <w:semiHidden/>
    <w:unhideWhenUsed/>
    <w:rsid w:val="00787227"/>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787227"/>
    <w:rPr>
      <w:rFonts w:ascii="Consolas" w:hAnsi="Consolas" w:cs="Consolas"/>
      <w:sz w:val="20"/>
      <w:szCs w:val="20"/>
      <w:lang w:val="en-GB"/>
    </w:rPr>
  </w:style>
  <w:style w:type="character" w:styleId="HTMLSample">
    <w:name w:val="HTML Sample"/>
    <w:basedOn w:val="DefaultParagraphFont"/>
    <w:semiHidden/>
    <w:unhideWhenUsed/>
    <w:rsid w:val="00787227"/>
    <w:rPr>
      <w:rFonts w:ascii="Consolas" w:hAnsi="Consolas" w:cs="Consolas"/>
      <w:sz w:val="24"/>
      <w:szCs w:val="24"/>
    </w:rPr>
  </w:style>
  <w:style w:type="character" w:styleId="HTMLTypewriter">
    <w:name w:val="HTML Typewriter"/>
    <w:basedOn w:val="DefaultParagraphFont"/>
    <w:semiHidden/>
    <w:unhideWhenUsed/>
    <w:rsid w:val="00787227"/>
    <w:rPr>
      <w:rFonts w:ascii="Consolas" w:hAnsi="Consolas" w:cs="Consolas"/>
      <w:sz w:val="20"/>
      <w:szCs w:val="20"/>
    </w:rPr>
  </w:style>
  <w:style w:type="character" w:styleId="HTMLVariable">
    <w:name w:val="HTML Variable"/>
    <w:basedOn w:val="DefaultParagraphFont"/>
    <w:semiHidden/>
    <w:unhideWhenUsed/>
    <w:rsid w:val="00787227"/>
    <w:rPr>
      <w:i/>
      <w:iCs/>
    </w:rPr>
  </w:style>
  <w:style w:type="character" w:styleId="Hyperlink">
    <w:name w:val="Hyperlink"/>
    <w:basedOn w:val="DefaultParagraphFont"/>
    <w:unhideWhenUsed/>
    <w:rsid w:val="00787227"/>
    <w:rPr>
      <w:color w:val="0563C1" w:themeColor="hyperlink"/>
      <w:u w:val="single"/>
    </w:rPr>
  </w:style>
  <w:style w:type="paragraph" w:styleId="Index1">
    <w:name w:val="index 1"/>
    <w:basedOn w:val="Normal"/>
    <w:next w:val="Normal"/>
    <w:autoRedefine/>
    <w:semiHidden/>
    <w:unhideWhenUsed/>
    <w:rsid w:val="00787227"/>
    <w:pPr>
      <w:spacing w:line="240" w:lineRule="auto"/>
      <w:ind w:left="240" w:hanging="240"/>
    </w:pPr>
  </w:style>
  <w:style w:type="paragraph" w:styleId="Index2">
    <w:name w:val="index 2"/>
    <w:basedOn w:val="Normal"/>
    <w:next w:val="Normal"/>
    <w:autoRedefine/>
    <w:semiHidden/>
    <w:unhideWhenUsed/>
    <w:rsid w:val="00787227"/>
    <w:pPr>
      <w:spacing w:line="240" w:lineRule="auto"/>
      <w:ind w:left="480" w:hanging="240"/>
    </w:pPr>
  </w:style>
  <w:style w:type="paragraph" w:styleId="Index3">
    <w:name w:val="index 3"/>
    <w:basedOn w:val="Normal"/>
    <w:next w:val="Normal"/>
    <w:autoRedefine/>
    <w:semiHidden/>
    <w:unhideWhenUsed/>
    <w:rsid w:val="00787227"/>
    <w:pPr>
      <w:spacing w:line="240" w:lineRule="auto"/>
      <w:ind w:left="720" w:hanging="240"/>
    </w:pPr>
  </w:style>
  <w:style w:type="paragraph" w:styleId="Index4">
    <w:name w:val="index 4"/>
    <w:basedOn w:val="Normal"/>
    <w:next w:val="Normal"/>
    <w:autoRedefine/>
    <w:semiHidden/>
    <w:unhideWhenUsed/>
    <w:rsid w:val="00787227"/>
    <w:pPr>
      <w:spacing w:line="240" w:lineRule="auto"/>
      <w:ind w:left="960" w:hanging="240"/>
    </w:pPr>
  </w:style>
  <w:style w:type="paragraph" w:styleId="Index5">
    <w:name w:val="index 5"/>
    <w:basedOn w:val="Normal"/>
    <w:next w:val="Normal"/>
    <w:autoRedefine/>
    <w:semiHidden/>
    <w:unhideWhenUsed/>
    <w:rsid w:val="00787227"/>
    <w:pPr>
      <w:spacing w:line="240" w:lineRule="auto"/>
      <w:ind w:left="1200" w:hanging="240"/>
    </w:pPr>
  </w:style>
  <w:style w:type="paragraph" w:styleId="Index6">
    <w:name w:val="index 6"/>
    <w:basedOn w:val="Normal"/>
    <w:next w:val="Normal"/>
    <w:autoRedefine/>
    <w:semiHidden/>
    <w:unhideWhenUsed/>
    <w:rsid w:val="00787227"/>
    <w:pPr>
      <w:spacing w:line="240" w:lineRule="auto"/>
      <w:ind w:left="1440" w:hanging="240"/>
    </w:pPr>
  </w:style>
  <w:style w:type="paragraph" w:styleId="Index7">
    <w:name w:val="index 7"/>
    <w:basedOn w:val="Normal"/>
    <w:next w:val="Normal"/>
    <w:autoRedefine/>
    <w:semiHidden/>
    <w:unhideWhenUsed/>
    <w:rsid w:val="00787227"/>
    <w:pPr>
      <w:spacing w:line="240" w:lineRule="auto"/>
      <w:ind w:left="1680" w:hanging="240"/>
    </w:pPr>
  </w:style>
  <w:style w:type="paragraph" w:styleId="Index8">
    <w:name w:val="index 8"/>
    <w:basedOn w:val="Normal"/>
    <w:next w:val="Normal"/>
    <w:autoRedefine/>
    <w:semiHidden/>
    <w:unhideWhenUsed/>
    <w:rsid w:val="00787227"/>
    <w:pPr>
      <w:spacing w:line="240" w:lineRule="auto"/>
      <w:ind w:left="1920" w:hanging="240"/>
    </w:pPr>
  </w:style>
  <w:style w:type="paragraph" w:styleId="Index9">
    <w:name w:val="index 9"/>
    <w:basedOn w:val="Normal"/>
    <w:next w:val="Normal"/>
    <w:autoRedefine/>
    <w:semiHidden/>
    <w:unhideWhenUsed/>
    <w:rsid w:val="00787227"/>
    <w:pPr>
      <w:spacing w:line="240" w:lineRule="auto"/>
      <w:ind w:left="2160" w:hanging="240"/>
    </w:pPr>
  </w:style>
  <w:style w:type="paragraph" w:styleId="IndexHeading">
    <w:name w:val="index heading"/>
    <w:basedOn w:val="Normal"/>
    <w:next w:val="Index1"/>
    <w:semiHidden/>
    <w:unhideWhenUsed/>
    <w:rsid w:val="00787227"/>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787227"/>
    <w:rPr>
      <w:b/>
      <w:bCs/>
      <w:i/>
      <w:iCs/>
      <w:color w:val="5B9BD5" w:themeColor="accent1"/>
    </w:rPr>
  </w:style>
  <w:style w:type="paragraph" w:styleId="IntenseQuote">
    <w:name w:val="Intense Quote"/>
    <w:basedOn w:val="Normal"/>
    <w:next w:val="Normal"/>
    <w:link w:val="IntenseQuoteChar"/>
    <w:uiPriority w:val="30"/>
    <w:semiHidden/>
    <w:qFormat/>
    <w:rsid w:val="00787227"/>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semiHidden/>
    <w:rsid w:val="00787227"/>
    <w:rPr>
      <w:rFonts w:ascii="Georgia" w:hAnsi="Georgia"/>
      <w:b/>
      <w:bCs/>
      <w:i/>
      <w:iCs/>
      <w:color w:val="5B9BD5" w:themeColor="accent1"/>
      <w:sz w:val="24"/>
      <w:szCs w:val="24"/>
      <w:lang w:val="en-GB"/>
    </w:rPr>
  </w:style>
  <w:style w:type="character" w:styleId="IntenseReference">
    <w:name w:val="Intense Reference"/>
    <w:basedOn w:val="DefaultParagraphFont"/>
    <w:uiPriority w:val="32"/>
    <w:semiHidden/>
    <w:qFormat/>
    <w:rsid w:val="00787227"/>
    <w:rPr>
      <w:b/>
      <w:bCs/>
      <w:smallCaps/>
      <w:color w:val="ED7D31" w:themeColor="accent2"/>
      <w:spacing w:val="5"/>
      <w:u w:val="single"/>
    </w:rPr>
  </w:style>
  <w:style w:type="table" w:customStyle="1" w:styleId="Lighttable">
    <w:name w:val="Light table"/>
    <w:basedOn w:val="TableNormal"/>
    <w:uiPriority w:val="99"/>
    <w:rsid w:val="00A54FBE"/>
    <w:pPr>
      <w:spacing w:after="0" w:line="240" w:lineRule="auto"/>
    </w:pPr>
    <w:rPr>
      <w:rFonts w:ascii="Georgia" w:hAnsi="Georgia"/>
      <w:sz w:val="24"/>
      <w:szCs w:val="24"/>
    </w:rPr>
    <w:tblPr>
      <w:tblInd w:w="68" w:type="dxa"/>
      <w:tblBorders>
        <w:insideH w:val="single" w:sz="2" w:space="0" w:color="auto"/>
      </w:tblBorders>
      <w:tblCellMar>
        <w:top w:w="40" w:type="dxa"/>
        <w:left w:w="68" w:type="dxa"/>
        <w:bottom w:w="28" w:type="dxa"/>
        <w:right w:w="68" w:type="dxa"/>
      </w:tblCellMar>
    </w:tblPr>
    <w:tblStylePr w:type="firstCol">
      <w:tblPr>
        <w:tblCellMar>
          <w:top w:w="40" w:type="dxa"/>
          <w:left w:w="68" w:type="dxa"/>
          <w:bottom w:w="28" w:type="dxa"/>
          <w:right w:w="68" w:type="dxa"/>
        </w:tblCellMar>
      </w:tblPr>
    </w:tblStylePr>
    <w:tblStylePr w:type="lastCol">
      <w:tblPr>
        <w:tblCellMar>
          <w:top w:w="40" w:type="dxa"/>
          <w:left w:w="68" w:type="dxa"/>
          <w:bottom w:w="28" w:type="dxa"/>
          <w:right w:w="68" w:type="dxa"/>
        </w:tblCellMar>
      </w:tblPr>
    </w:tblStylePr>
  </w:style>
  <w:style w:type="character" w:styleId="LineNumber">
    <w:name w:val="line number"/>
    <w:basedOn w:val="DefaultParagraphFont"/>
    <w:semiHidden/>
    <w:unhideWhenUsed/>
    <w:rsid w:val="00787227"/>
  </w:style>
  <w:style w:type="paragraph" w:styleId="List">
    <w:name w:val="List"/>
    <w:basedOn w:val="Normal"/>
    <w:semiHidden/>
    <w:unhideWhenUsed/>
    <w:rsid w:val="00787227"/>
    <w:pPr>
      <w:ind w:left="283" w:hanging="283"/>
      <w:contextualSpacing/>
    </w:pPr>
  </w:style>
  <w:style w:type="paragraph" w:styleId="List2">
    <w:name w:val="List 2"/>
    <w:basedOn w:val="Normal"/>
    <w:semiHidden/>
    <w:unhideWhenUsed/>
    <w:rsid w:val="00787227"/>
    <w:pPr>
      <w:ind w:left="566" w:hanging="283"/>
      <w:contextualSpacing/>
    </w:pPr>
  </w:style>
  <w:style w:type="paragraph" w:styleId="List3">
    <w:name w:val="List 3"/>
    <w:basedOn w:val="Normal"/>
    <w:semiHidden/>
    <w:unhideWhenUsed/>
    <w:rsid w:val="00787227"/>
    <w:pPr>
      <w:ind w:left="849" w:hanging="283"/>
      <w:contextualSpacing/>
    </w:pPr>
  </w:style>
  <w:style w:type="paragraph" w:styleId="List4">
    <w:name w:val="List 4"/>
    <w:basedOn w:val="Normal"/>
    <w:semiHidden/>
    <w:rsid w:val="00787227"/>
    <w:pPr>
      <w:ind w:left="1132" w:hanging="283"/>
      <w:contextualSpacing/>
    </w:pPr>
  </w:style>
  <w:style w:type="paragraph" w:styleId="List5">
    <w:name w:val="List 5"/>
    <w:basedOn w:val="Normal"/>
    <w:semiHidden/>
    <w:rsid w:val="00787227"/>
    <w:pPr>
      <w:ind w:left="1415" w:hanging="283"/>
      <w:contextualSpacing/>
    </w:pPr>
  </w:style>
  <w:style w:type="paragraph" w:styleId="ListBullet">
    <w:name w:val="List Bullet"/>
    <w:basedOn w:val="Normal"/>
    <w:semiHidden/>
    <w:unhideWhenUsed/>
    <w:rsid w:val="00787227"/>
    <w:pPr>
      <w:numPr>
        <w:numId w:val="2"/>
      </w:numPr>
      <w:contextualSpacing/>
    </w:pPr>
  </w:style>
  <w:style w:type="paragraph" w:styleId="ListBullet2">
    <w:name w:val="List Bullet 2"/>
    <w:basedOn w:val="Normal"/>
    <w:semiHidden/>
    <w:unhideWhenUsed/>
    <w:rsid w:val="00787227"/>
    <w:pPr>
      <w:numPr>
        <w:numId w:val="3"/>
      </w:numPr>
      <w:contextualSpacing/>
    </w:pPr>
  </w:style>
  <w:style w:type="paragraph" w:styleId="ListBullet3">
    <w:name w:val="List Bullet 3"/>
    <w:basedOn w:val="Normal"/>
    <w:semiHidden/>
    <w:unhideWhenUsed/>
    <w:rsid w:val="00787227"/>
    <w:pPr>
      <w:numPr>
        <w:numId w:val="4"/>
      </w:numPr>
      <w:contextualSpacing/>
    </w:pPr>
  </w:style>
  <w:style w:type="paragraph" w:styleId="ListBullet4">
    <w:name w:val="List Bullet 4"/>
    <w:basedOn w:val="Normal"/>
    <w:semiHidden/>
    <w:unhideWhenUsed/>
    <w:rsid w:val="00787227"/>
    <w:pPr>
      <w:numPr>
        <w:numId w:val="5"/>
      </w:numPr>
      <w:contextualSpacing/>
    </w:pPr>
  </w:style>
  <w:style w:type="paragraph" w:styleId="ListBullet5">
    <w:name w:val="List Bullet 5"/>
    <w:basedOn w:val="Normal"/>
    <w:semiHidden/>
    <w:unhideWhenUsed/>
    <w:rsid w:val="00787227"/>
    <w:pPr>
      <w:numPr>
        <w:numId w:val="6"/>
      </w:numPr>
      <w:contextualSpacing/>
    </w:pPr>
  </w:style>
  <w:style w:type="paragraph" w:styleId="ListContinue">
    <w:name w:val="List Continue"/>
    <w:basedOn w:val="Normal"/>
    <w:semiHidden/>
    <w:unhideWhenUsed/>
    <w:rsid w:val="00787227"/>
    <w:pPr>
      <w:spacing w:after="120"/>
      <w:ind w:left="283"/>
      <w:contextualSpacing/>
    </w:pPr>
  </w:style>
  <w:style w:type="paragraph" w:styleId="ListContinue2">
    <w:name w:val="List Continue 2"/>
    <w:basedOn w:val="Normal"/>
    <w:semiHidden/>
    <w:unhideWhenUsed/>
    <w:rsid w:val="00787227"/>
    <w:pPr>
      <w:spacing w:after="120"/>
      <w:ind w:left="566"/>
      <w:contextualSpacing/>
    </w:pPr>
  </w:style>
  <w:style w:type="paragraph" w:styleId="ListContinue3">
    <w:name w:val="List Continue 3"/>
    <w:basedOn w:val="Normal"/>
    <w:semiHidden/>
    <w:unhideWhenUsed/>
    <w:rsid w:val="00787227"/>
    <w:pPr>
      <w:spacing w:after="120"/>
      <w:ind w:left="849"/>
      <w:contextualSpacing/>
    </w:pPr>
  </w:style>
  <w:style w:type="paragraph" w:styleId="ListContinue4">
    <w:name w:val="List Continue 4"/>
    <w:basedOn w:val="Normal"/>
    <w:semiHidden/>
    <w:unhideWhenUsed/>
    <w:rsid w:val="00787227"/>
    <w:pPr>
      <w:spacing w:after="120"/>
      <w:ind w:left="1132"/>
      <w:contextualSpacing/>
    </w:pPr>
  </w:style>
  <w:style w:type="paragraph" w:styleId="ListContinue5">
    <w:name w:val="List Continue 5"/>
    <w:basedOn w:val="Normal"/>
    <w:semiHidden/>
    <w:unhideWhenUsed/>
    <w:rsid w:val="00787227"/>
    <w:pPr>
      <w:spacing w:after="120"/>
      <w:ind w:left="1415"/>
      <w:contextualSpacing/>
    </w:pPr>
  </w:style>
  <w:style w:type="paragraph" w:styleId="ListNumber">
    <w:name w:val="List Number"/>
    <w:basedOn w:val="Normal"/>
    <w:semiHidden/>
    <w:rsid w:val="00787227"/>
    <w:pPr>
      <w:numPr>
        <w:numId w:val="7"/>
      </w:numPr>
      <w:contextualSpacing/>
    </w:pPr>
  </w:style>
  <w:style w:type="paragraph" w:styleId="ListNumber2">
    <w:name w:val="List Number 2"/>
    <w:basedOn w:val="Normal"/>
    <w:semiHidden/>
    <w:unhideWhenUsed/>
    <w:rsid w:val="00787227"/>
    <w:pPr>
      <w:numPr>
        <w:numId w:val="8"/>
      </w:numPr>
      <w:contextualSpacing/>
    </w:pPr>
  </w:style>
  <w:style w:type="paragraph" w:styleId="ListNumber3">
    <w:name w:val="List Number 3"/>
    <w:basedOn w:val="Normal"/>
    <w:semiHidden/>
    <w:unhideWhenUsed/>
    <w:rsid w:val="00787227"/>
    <w:pPr>
      <w:numPr>
        <w:numId w:val="9"/>
      </w:numPr>
      <w:contextualSpacing/>
    </w:pPr>
  </w:style>
  <w:style w:type="paragraph" w:styleId="ListNumber4">
    <w:name w:val="List Number 4"/>
    <w:basedOn w:val="Normal"/>
    <w:semiHidden/>
    <w:unhideWhenUsed/>
    <w:rsid w:val="00787227"/>
    <w:pPr>
      <w:numPr>
        <w:numId w:val="10"/>
      </w:numPr>
      <w:contextualSpacing/>
    </w:pPr>
  </w:style>
  <w:style w:type="paragraph" w:styleId="ListNumber5">
    <w:name w:val="List Number 5"/>
    <w:basedOn w:val="Normal"/>
    <w:semiHidden/>
    <w:unhideWhenUsed/>
    <w:rsid w:val="00787227"/>
    <w:pPr>
      <w:numPr>
        <w:numId w:val="11"/>
      </w:numPr>
      <w:contextualSpacing/>
    </w:pPr>
  </w:style>
  <w:style w:type="paragraph" w:styleId="ListParagraph">
    <w:name w:val="List Paragraph"/>
    <w:basedOn w:val="Normal"/>
    <w:uiPriority w:val="34"/>
    <w:semiHidden/>
    <w:qFormat/>
    <w:rsid w:val="00787227"/>
    <w:pPr>
      <w:ind w:left="720"/>
      <w:contextualSpacing/>
    </w:pPr>
  </w:style>
  <w:style w:type="paragraph" w:styleId="MacroText">
    <w:name w:val="macro"/>
    <w:link w:val="MacroTextChar"/>
    <w:semiHidden/>
    <w:unhideWhenUsed/>
    <w:rsid w:val="00787227"/>
    <w:pPr>
      <w:tabs>
        <w:tab w:val="left" w:pos="480"/>
        <w:tab w:val="left" w:pos="960"/>
        <w:tab w:val="left" w:pos="1440"/>
        <w:tab w:val="left" w:pos="1920"/>
        <w:tab w:val="left" w:pos="2400"/>
        <w:tab w:val="left" w:pos="2880"/>
        <w:tab w:val="left" w:pos="3360"/>
        <w:tab w:val="left" w:pos="3840"/>
        <w:tab w:val="left" w:pos="4320"/>
      </w:tabs>
      <w:spacing w:after="0" w:line="240" w:lineRule="atLeast"/>
    </w:pPr>
    <w:rPr>
      <w:rFonts w:ascii="Consolas" w:hAnsi="Consolas" w:cs="Consolas"/>
      <w:sz w:val="24"/>
      <w:szCs w:val="24"/>
    </w:rPr>
  </w:style>
  <w:style w:type="character" w:customStyle="1" w:styleId="MacroTextChar">
    <w:name w:val="Macro Text Char"/>
    <w:basedOn w:val="DefaultParagraphFont"/>
    <w:link w:val="MacroText"/>
    <w:semiHidden/>
    <w:rsid w:val="00787227"/>
    <w:rPr>
      <w:rFonts w:ascii="Consolas" w:hAnsi="Consolas" w:cs="Consolas"/>
      <w:sz w:val="24"/>
      <w:szCs w:val="24"/>
    </w:rPr>
  </w:style>
  <w:style w:type="paragraph" w:styleId="MessageHeader">
    <w:name w:val="Message Header"/>
    <w:basedOn w:val="Normal"/>
    <w:link w:val="MessageHeaderChar"/>
    <w:semiHidden/>
    <w:unhideWhenUsed/>
    <w:rsid w:val="0078722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787227"/>
    <w:rPr>
      <w:rFonts w:asciiTheme="majorHAnsi" w:eastAsiaTheme="majorEastAsia" w:hAnsiTheme="majorHAnsi" w:cstheme="majorBidi"/>
      <w:sz w:val="24"/>
      <w:szCs w:val="24"/>
      <w:shd w:val="pct20" w:color="auto" w:fill="auto"/>
      <w:lang w:val="en-GB"/>
    </w:rPr>
  </w:style>
  <w:style w:type="table" w:customStyle="1" w:styleId="NogridTable">
    <w:name w:val="No grid Table"/>
    <w:basedOn w:val="TableNormal"/>
    <w:uiPriority w:val="99"/>
    <w:rsid w:val="00787227"/>
    <w:pPr>
      <w:spacing w:after="0" w:line="240" w:lineRule="atLeast"/>
    </w:pPr>
    <w:rPr>
      <w:rFonts w:ascii="Georgia" w:hAnsi="Georgia"/>
      <w:sz w:val="24"/>
      <w:szCs w:val="24"/>
    </w:rPr>
    <w:tblPr>
      <w:tblInd w:w="68" w:type="dxa"/>
      <w:tblCellMar>
        <w:top w:w="40" w:type="dxa"/>
        <w:left w:w="68" w:type="dxa"/>
        <w:bottom w:w="28" w:type="dxa"/>
        <w:right w:w="68" w:type="dxa"/>
      </w:tblCellMar>
    </w:tblPr>
    <w:tblStylePr w:type="firstCol">
      <w:tblPr/>
      <w:tcPr>
        <w:tcMar>
          <w:top w:w="40" w:type="dxa"/>
          <w:left w:w="0" w:type="nil"/>
          <w:bottom w:w="28" w:type="dxa"/>
          <w:right w:w="68" w:type="dxa"/>
        </w:tcMar>
      </w:tcPr>
    </w:tblStylePr>
    <w:tblStylePr w:type="lastCol">
      <w:tblPr/>
      <w:tcPr>
        <w:tcMar>
          <w:top w:w="40" w:type="dxa"/>
          <w:left w:w="68" w:type="dxa"/>
          <w:bottom w:w="28" w:type="dxa"/>
          <w:right w:w="0" w:type="nil"/>
        </w:tcMar>
      </w:tcPr>
    </w:tblStylePr>
  </w:style>
  <w:style w:type="paragraph" w:styleId="NoSpacing">
    <w:name w:val="No Spacing"/>
    <w:uiPriority w:val="1"/>
    <w:semiHidden/>
    <w:qFormat/>
    <w:rsid w:val="00787227"/>
    <w:pPr>
      <w:spacing w:after="0" w:line="240" w:lineRule="atLeast"/>
    </w:pPr>
    <w:rPr>
      <w:rFonts w:ascii="Georgia" w:hAnsi="Georgia"/>
      <w:sz w:val="24"/>
      <w:szCs w:val="24"/>
    </w:rPr>
  </w:style>
  <w:style w:type="paragraph" w:customStyle="1" w:styleId="NoSpell">
    <w:name w:val="No Spell"/>
    <w:basedOn w:val="DataLabel"/>
    <w:link w:val="NoSpellChar"/>
    <w:uiPriority w:val="19"/>
    <w:qFormat/>
    <w:rsid w:val="00787227"/>
    <w:pPr>
      <w:tabs>
        <w:tab w:val="clear" w:pos="3960"/>
        <w:tab w:val="clear" w:pos="4860"/>
        <w:tab w:val="clear" w:pos="6840"/>
        <w:tab w:val="left" w:pos="1620"/>
      </w:tabs>
      <w:jc w:val="both"/>
    </w:pPr>
    <w:rPr>
      <w:b w:val="0"/>
      <w:noProof/>
    </w:rPr>
  </w:style>
  <w:style w:type="character" w:customStyle="1" w:styleId="NoSpellChar">
    <w:name w:val="No Spell Char"/>
    <w:basedOn w:val="DataLabelChar"/>
    <w:link w:val="NoSpell"/>
    <w:uiPriority w:val="19"/>
    <w:rsid w:val="00787227"/>
    <w:rPr>
      <w:rFonts w:ascii="Georgia" w:eastAsia="Times New Roman" w:hAnsi="Georgia" w:cs="Georgia"/>
      <w:b w:val="0"/>
      <w:noProof/>
      <w:color w:val="211E1E"/>
      <w:sz w:val="18"/>
      <w:szCs w:val="18"/>
      <w:lang w:val="en-GB" w:eastAsia="it-IT"/>
    </w:rPr>
  </w:style>
  <w:style w:type="paragraph" w:styleId="NormalWeb">
    <w:name w:val="Normal (Web)"/>
    <w:basedOn w:val="Normal"/>
    <w:semiHidden/>
    <w:unhideWhenUsed/>
    <w:rsid w:val="00787227"/>
    <w:rPr>
      <w:rFonts w:ascii="Times New Roman" w:hAnsi="Times New Roman"/>
    </w:rPr>
  </w:style>
  <w:style w:type="paragraph" w:styleId="NormalIndent">
    <w:name w:val="Normal Indent"/>
    <w:basedOn w:val="Normal"/>
    <w:semiHidden/>
    <w:unhideWhenUsed/>
    <w:rsid w:val="00787227"/>
    <w:pPr>
      <w:ind w:left="708"/>
    </w:pPr>
  </w:style>
  <w:style w:type="paragraph" w:styleId="NoteHeading">
    <w:name w:val="Note Heading"/>
    <w:basedOn w:val="Normal"/>
    <w:next w:val="Normal"/>
    <w:link w:val="NoteHeadingChar"/>
    <w:semiHidden/>
    <w:unhideWhenUsed/>
    <w:rsid w:val="00787227"/>
    <w:pPr>
      <w:spacing w:line="240" w:lineRule="auto"/>
    </w:pPr>
  </w:style>
  <w:style w:type="character" w:customStyle="1" w:styleId="NoteHeadingChar">
    <w:name w:val="Note Heading Char"/>
    <w:basedOn w:val="DefaultParagraphFont"/>
    <w:link w:val="NoteHeading"/>
    <w:semiHidden/>
    <w:rsid w:val="00787227"/>
    <w:rPr>
      <w:rFonts w:ascii="Georgia" w:hAnsi="Georgia"/>
      <w:sz w:val="24"/>
      <w:szCs w:val="24"/>
      <w:lang w:val="en-GB"/>
    </w:rPr>
  </w:style>
  <w:style w:type="character" w:styleId="PageNumber">
    <w:name w:val="page number"/>
    <w:basedOn w:val="DefaultParagraphFont"/>
    <w:unhideWhenUsed/>
    <w:rsid w:val="00787227"/>
  </w:style>
  <w:style w:type="character" w:styleId="PlaceholderText">
    <w:name w:val="Placeholder Text"/>
    <w:basedOn w:val="DefaultParagraphFont"/>
    <w:uiPriority w:val="99"/>
    <w:semiHidden/>
    <w:rsid w:val="00787227"/>
    <w:rPr>
      <w:color w:val="808080"/>
    </w:rPr>
  </w:style>
  <w:style w:type="paragraph" w:styleId="PlainText">
    <w:name w:val="Plain Text"/>
    <w:basedOn w:val="Normal"/>
    <w:link w:val="PlainTextChar"/>
    <w:semiHidden/>
    <w:unhideWhenUsed/>
    <w:rsid w:val="00787227"/>
    <w:pPr>
      <w:spacing w:line="240" w:lineRule="auto"/>
    </w:pPr>
    <w:rPr>
      <w:rFonts w:ascii="Consolas" w:hAnsi="Consolas" w:cs="Consolas"/>
      <w:sz w:val="21"/>
      <w:szCs w:val="21"/>
    </w:rPr>
  </w:style>
  <w:style w:type="character" w:customStyle="1" w:styleId="PlainTextChar">
    <w:name w:val="Plain Text Char"/>
    <w:basedOn w:val="DefaultParagraphFont"/>
    <w:link w:val="PlainText"/>
    <w:semiHidden/>
    <w:rsid w:val="00787227"/>
    <w:rPr>
      <w:rFonts w:ascii="Consolas" w:hAnsi="Consolas" w:cs="Consolas"/>
      <w:sz w:val="21"/>
      <w:szCs w:val="21"/>
      <w:lang w:val="en-GB"/>
    </w:rPr>
  </w:style>
  <w:style w:type="paragraph" w:styleId="Quote">
    <w:name w:val="Quote"/>
    <w:basedOn w:val="Normal"/>
    <w:next w:val="Normal"/>
    <w:link w:val="QuoteChar"/>
    <w:uiPriority w:val="29"/>
    <w:semiHidden/>
    <w:qFormat/>
    <w:rsid w:val="00787227"/>
    <w:rPr>
      <w:i/>
      <w:iCs/>
      <w:color w:val="000000" w:themeColor="text1"/>
    </w:rPr>
  </w:style>
  <w:style w:type="character" w:customStyle="1" w:styleId="QuoteChar">
    <w:name w:val="Quote Char"/>
    <w:basedOn w:val="DefaultParagraphFont"/>
    <w:link w:val="Quote"/>
    <w:uiPriority w:val="29"/>
    <w:semiHidden/>
    <w:rsid w:val="00787227"/>
    <w:rPr>
      <w:rFonts w:ascii="Georgia" w:hAnsi="Georgia"/>
      <w:i/>
      <w:iCs/>
      <w:color w:val="000000" w:themeColor="text1"/>
      <w:sz w:val="24"/>
      <w:szCs w:val="24"/>
      <w:lang w:val="en-GB"/>
    </w:rPr>
  </w:style>
  <w:style w:type="paragraph" w:styleId="Salutation">
    <w:name w:val="Salutation"/>
    <w:basedOn w:val="Normal"/>
    <w:next w:val="Normal"/>
    <w:link w:val="SalutationChar"/>
    <w:semiHidden/>
    <w:rsid w:val="00787227"/>
  </w:style>
  <w:style w:type="character" w:customStyle="1" w:styleId="SalutationChar">
    <w:name w:val="Salutation Char"/>
    <w:basedOn w:val="DefaultParagraphFont"/>
    <w:link w:val="Salutation"/>
    <w:semiHidden/>
    <w:rsid w:val="00787227"/>
    <w:rPr>
      <w:rFonts w:ascii="Georgia" w:hAnsi="Georgia"/>
      <w:sz w:val="24"/>
      <w:szCs w:val="24"/>
      <w:lang w:val="en-GB"/>
    </w:rPr>
  </w:style>
  <w:style w:type="paragraph" w:styleId="Signature">
    <w:name w:val="Signature"/>
    <w:basedOn w:val="Normal"/>
    <w:link w:val="SignatureChar"/>
    <w:semiHidden/>
    <w:unhideWhenUsed/>
    <w:rsid w:val="00787227"/>
    <w:pPr>
      <w:spacing w:line="240" w:lineRule="auto"/>
      <w:ind w:left="4252"/>
    </w:pPr>
  </w:style>
  <w:style w:type="character" w:customStyle="1" w:styleId="SignatureChar">
    <w:name w:val="Signature Char"/>
    <w:basedOn w:val="DefaultParagraphFont"/>
    <w:link w:val="Signature"/>
    <w:semiHidden/>
    <w:rsid w:val="00787227"/>
    <w:rPr>
      <w:rFonts w:ascii="Georgia" w:hAnsi="Georgia"/>
      <w:sz w:val="24"/>
      <w:szCs w:val="24"/>
      <w:lang w:val="en-GB"/>
    </w:rPr>
  </w:style>
  <w:style w:type="character" w:styleId="Strong">
    <w:name w:val="Strong"/>
    <w:basedOn w:val="DefaultParagraphFont"/>
    <w:semiHidden/>
    <w:qFormat/>
    <w:rsid w:val="00787227"/>
    <w:rPr>
      <w:b/>
      <w:bCs/>
    </w:rPr>
  </w:style>
  <w:style w:type="paragraph" w:customStyle="1" w:styleId="Subheading">
    <w:name w:val="Subheading"/>
    <w:basedOn w:val="Normal"/>
    <w:uiPriority w:val="9"/>
    <w:qFormat/>
    <w:rsid w:val="00787227"/>
    <w:rPr>
      <w:rFonts w:cs="Arial"/>
      <w:u w:val="single"/>
    </w:rPr>
  </w:style>
  <w:style w:type="paragraph" w:styleId="Subtitle">
    <w:name w:val="Subtitle"/>
    <w:basedOn w:val="Normal"/>
    <w:next w:val="Normal"/>
    <w:link w:val="SubtitleChar"/>
    <w:semiHidden/>
    <w:qFormat/>
    <w:rsid w:val="00787227"/>
    <w:pPr>
      <w:numPr>
        <w:ilvl w:val="1"/>
      </w:numPr>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semiHidden/>
    <w:rsid w:val="00787227"/>
    <w:rPr>
      <w:rFonts w:asciiTheme="majorHAnsi" w:eastAsiaTheme="majorEastAsia" w:hAnsiTheme="majorHAnsi" w:cstheme="majorBidi"/>
      <w:i/>
      <w:iCs/>
      <w:color w:val="5B9BD5" w:themeColor="accent1"/>
      <w:spacing w:val="15"/>
      <w:sz w:val="24"/>
      <w:szCs w:val="24"/>
      <w:lang w:val="en-GB"/>
    </w:rPr>
  </w:style>
  <w:style w:type="character" w:styleId="SubtleEmphasis">
    <w:name w:val="Subtle Emphasis"/>
    <w:basedOn w:val="DefaultParagraphFont"/>
    <w:uiPriority w:val="19"/>
    <w:semiHidden/>
    <w:qFormat/>
    <w:rsid w:val="00787227"/>
    <w:rPr>
      <w:i/>
      <w:iCs/>
      <w:color w:val="808080" w:themeColor="text1" w:themeTint="7F"/>
    </w:rPr>
  </w:style>
  <w:style w:type="character" w:styleId="SubtleReference">
    <w:name w:val="Subtle Reference"/>
    <w:basedOn w:val="DefaultParagraphFont"/>
    <w:uiPriority w:val="31"/>
    <w:semiHidden/>
    <w:qFormat/>
    <w:rsid w:val="00787227"/>
    <w:rPr>
      <w:smallCaps/>
      <w:color w:val="ED7D31" w:themeColor="accent2"/>
      <w:u w:val="single"/>
    </w:rPr>
  </w:style>
  <w:style w:type="table" w:styleId="TableGrid">
    <w:name w:val="Table Grid"/>
    <w:basedOn w:val="TableNormal"/>
    <w:rsid w:val="00787227"/>
    <w:pPr>
      <w:spacing w:after="0" w:line="240" w:lineRule="auto"/>
    </w:pPr>
    <w:rPr>
      <w:rFonts w:ascii="Georgia" w:eastAsia="Times New Roman" w:hAnsi="Georgia" w:cs="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semiHidden/>
    <w:unhideWhenUsed/>
    <w:rsid w:val="00787227"/>
    <w:pPr>
      <w:ind w:left="240" w:hanging="240"/>
    </w:pPr>
  </w:style>
  <w:style w:type="paragraph" w:styleId="TableofFigures">
    <w:name w:val="table of figures"/>
    <w:basedOn w:val="Normal"/>
    <w:next w:val="Normal"/>
    <w:semiHidden/>
    <w:unhideWhenUsed/>
    <w:rsid w:val="00787227"/>
  </w:style>
  <w:style w:type="paragraph" w:customStyle="1" w:styleId="TableTitle">
    <w:name w:val="Table Title"/>
    <w:basedOn w:val="Normal"/>
    <w:semiHidden/>
    <w:rsid w:val="00787227"/>
    <w:pPr>
      <w:spacing w:line="240" w:lineRule="auto"/>
    </w:pPr>
    <w:rPr>
      <w:rFonts w:ascii="NotesStyle-BoldTf" w:hAnsi="NotesStyle-BoldTf"/>
      <w:caps/>
      <w:color w:val="4B4B4D"/>
      <w:sz w:val="52"/>
    </w:rPr>
  </w:style>
  <w:style w:type="paragraph" w:styleId="Title">
    <w:name w:val="Title"/>
    <w:basedOn w:val="Normal"/>
    <w:next w:val="Normal"/>
    <w:link w:val="TitleChar"/>
    <w:rsid w:val="00787227"/>
    <w:pPr>
      <w:spacing w:line="240" w:lineRule="auto"/>
    </w:pPr>
    <w:rPr>
      <w:sz w:val="36"/>
    </w:rPr>
  </w:style>
  <w:style w:type="character" w:customStyle="1" w:styleId="TitleChar">
    <w:name w:val="Title Char"/>
    <w:basedOn w:val="DefaultParagraphFont"/>
    <w:link w:val="Title"/>
    <w:rsid w:val="00787227"/>
    <w:rPr>
      <w:rFonts w:ascii="Georgia" w:hAnsi="Georgia"/>
      <w:sz w:val="36"/>
      <w:szCs w:val="24"/>
      <w:lang w:val="en-GB"/>
    </w:rPr>
  </w:style>
  <w:style w:type="paragraph" w:styleId="TOAHeading">
    <w:name w:val="toa heading"/>
    <w:basedOn w:val="Normal"/>
    <w:next w:val="Normal"/>
    <w:semiHidden/>
    <w:unhideWhenUsed/>
    <w:rsid w:val="00787227"/>
    <w:pPr>
      <w:spacing w:before="120"/>
    </w:pPr>
    <w:rPr>
      <w:rFonts w:asciiTheme="majorHAnsi" w:eastAsiaTheme="majorEastAsia" w:hAnsiTheme="majorHAnsi" w:cstheme="majorBidi"/>
      <w:b/>
      <w:bCs/>
    </w:rPr>
  </w:style>
  <w:style w:type="paragraph" w:styleId="TOC1">
    <w:name w:val="toc 1"/>
    <w:basedOn w:val="Normal"/>
    <w:next w:val="Normal"/>
    <w:uiPriority w:val="39"/>
    <w:rsid w:val="00787227"/>
    <w:pPr>
      <w:tabs>
        <w:tab w:val="left" w:pos="397"/>
        <w:tab w:val="right" w:leader="dot" w:pos="9630"/>
      </w:tabs>
    </w:pPr>
    <w:rPr>
      <w:b/>
      <w:bCs/>
      <w:caps/>
      <w:noProof/>
      <w:szCs w:val="20"/>
    </w:rPr>
  </w:style>
  <w:style w:type="paragraph" w:styleId="TOC2">
    <w:name w:val="toc 2"/>
    <w:basedOn w:val="Normal"/>
    <w:next w:val="Normal"/>
    <w:autoRedefine/>
    <w:uiPriority w:val="39"/>
    <w:rsid w:val="00787227"/>
    <w:pPr>
      <w:tabs>
        <w:tab w:val="left" w:pos="454"/>
        <w:tab w:val="right" w:leader="dot" w:pos="9630"/>
      </w:tabs>
    </w:pPr>
    <w:rPr>
      <w:noProof/>
      <w:szCs w:val="20"/>
    </w:rPr>
  </w:style>
  <w:style w:type="paragraph" w:styleId="TOC3">
    <w:name w:val="toc 3"/>
    <w:basedOn w:val="Normal"/>
    <w:next w:val="Normal"/>
    <w:autoRedefine/>
    <w:uiPriority w:val="39"/>
    <w:rsid w:val="00787227"/>
    <w:pPr>
      <w:tabs>
        <w:tab w:val="left" w:pos="567"/>
        <w:tab w:val="right" w:leader="dot" w:pos="9630"/>
      </w:tabs>
    </w:pPr>
    <w:rPr>
      <w:noProof/>
      <w:szCs w:val="20"/>
    </w:rPr>
  </w:style>
  <w:style w:type="paragraph" w:styleId="TOC4">
    <w:name w:val="toc 4"/>
    <w:basedOn w:val="Normal"/>
    <w:next w:val="Normal"/>
    <w:autoRedefine/>
    <w:semiHidden/>
    <w:rsid w:val="00787227"/>
    <w:pPr>
      <w:tabs>
        <w:tab w:val="left" w:pos="709"/>
        <w:tab w:val="right" w:leader="dot" w:pos="9628"/>
      </w:tabs>
    </w:pPr>
  </w:style>
  <w:style w:type="paragraph" w:styleId="TOC5">
    <w:name w:val="toc 5"/>
    <w:basedOn w:val="Normal"/>
    <w:next w:val="Normal"/>
    <w:autoRedefine/>
    <w:uiPriority w:val="39"/>
    <w:semiHidden/>
    <w:unhideWhenUsed/>
    <w:rsid w:val="00787227"/>
    <w:pPr>
      <w:spacing w:after="100"/>
      <w:ind w:left="960"/>
    </w:pPr>
  </w:style>
  <w:style w:type="paragraph" w:styleId="TOC6">
    <w:name w:val="toc 6"/>
    <w:basedOn w:val="Normal"/>
    <w:next w:val="Normal"/>
    <w:autoRedefine/>
    <w:semiHidden/>
    <w:unhideWhenUsed/>
    <w:rsid w:val="00787227"/>
    <w:pPr>
      <w:spacing w:after="100"/>
      <w:ind w:left="1200"/>
    </w:pPr>
  </w:style>
  <w:style w:type="paragraph" w:styleId="TOC7">
    <w:name w:val="toc 7"/>
    <w:basedOn w:val="Normal"/>
    <w:next w:val="Normal"/>
    <w:autoRedefine/>
    <w:semiHidden/>
    <w:unhideWhenUsed/>
    <w:rsid w:val="00787227"/>
    <w:pPr>
      <w:spacing w:after="100"/>
      <w:ind w:left="1440"/>
    </w:pPr>
  </w:style>
  <w:style w:type="paragraph" w:styleId="TOC8">
    <w:name w:val="toc 8"/>
    <w:basedOn w:val="Normal"/>
    <w:next w:val="Normal"/>
    <w:autoRedefine/>
    <w:semiHidden/>
    <w:unhideWhenUsed/>
    <w:rsid w:val="00787227"/>
    <w:pPr>
      <w:spacing w:after="100"/>
      <w:ind w:left="1680"/>
    </w:pPr>
  </w:style>
  <w:style w:type="paragraph" w:styleId="TOC9">
    <w:name w:val="toc 9"/>
    <w:basedOn w:val="Normal"/>
    <w:next w:val="Normal"/>
    <w:autoRedefine/>
    <w:semiHidden/>
    <w:unhideWhenUsed/>
    <w:rsid w:val="00787227"/>
    <w:pPr>
      <w:spacing w:after="100"/>
      <w:ind w:left="1920"/>
    </w:pPr>
  </w:style>
  <w:style w:type="paragraph" w:styleId="TOCHeading">
    <w:name w:val="TOC Heading"/>
    <w:basedOn w:val="Normal"/>
    <w:next w:val="Normal"/>
    <w:uiPriority w:val="39"/>
    <w:semiHidden/>
    <w:unhideWhenUsed/>
    <w:qFormat/>
    <w:rsid w:val="00787227"/>
    <w:pPr>
      <w:spacing w:before="240" w:after="240" w:line="240" w:lineRule="exact"/>
    </w:pPr>
    <w:rPr>
      <w:b/>
      <w:sz w:val="18"/>
    </w:rPr>
  </w:style>
  <w:style w:type="paragraph" w:customStyle="1" w:styleId="Default">
    <w:name w:val="Default"/>
    <w:rsid w:val="0075217C"/>
    <w:pPr>
      <w:autoSpaceDE w:val="0"/>
      <w:autoSpaceDN w:val="0"/>
      <w:adjustRightInd w:val="0"/>
      <w:spacing w:after="0" w:line="240" w:lineRule="auto"/>
    </w:pPr>
    <w:rPr>
      <w:rFonts w:ascii="Arial" w:hAnsi="Arial" w:cs="Arial"/>
      <w:color w:val="000000"/>
      <w:sz w:val="24"/>
      <w:szCs w:val="24"/>
      <w:lang w:val="en-GB"/>
    </w:rPr>
  </w:style>
  <w:style w:type="paragraph" w:customStyle="1" w:styleId="BodytextJustified">
    <w:name w:val="Body text Justified"/>
    <w:basedOn w:val="Normal"/>
    <w:semiHidden/>
    <w:rsid w:val="00720938"/>
    <w:pPr>
      <w:spacing w:line="240" w:lineRule="auto"/>
      <w:jc w:val="both"/>
    </w:pPr>
    <w:rPr>
      <w:rFonts w:eastAsia="Times New Roman" w:cs="Times New Roman"/>
      <w:sz w:val="24"/>
      <w:szCs w:val="20"/>
      <w:lang w:val="en-US"/>
    </w:rPr>
  </w:style>
  <w:style w:type="paragraph" w:customStyle="1" w:styleId="Sitename">
    <w:name w:val="Sitename"/>
    <w:basedOn w:val="Normal"/>
    <w:semiHidden/>
    <w:rsid w:val="00720938"/>
    <w:pPr>
      <w:spacing w:before="227" w:after="227" w:line="400" w:lineRule="atLeast"/>
      <w:ind w:right="-57"/>
      <w:jc w:val="right"/>
    </w:pPr>
    <w:rPr>
      <w:rFonts w:ascii="NotesStyle-BoldTf" w:eastAsia="Times New Roman" w:hAnsi="NotesStyle-BoldTf" w:cs="Times New Roman"/>
      <w:noProof/>
      <w:color w:val="98979C"/>
      <w:sz w:val="40"/>
      <w:szCs w:val="40"/>
      <w:lang w:val="en-US"/>
    </w:rPr>
  </w:style>
  <w:style w:type="paragraph" w:customStyle="1" w:styleId="CCSDSTableText">
    <w:name w:val="CCSDS Table Text"/>
    <w:basedOn w:val="Normal"/>
    <w:link w:val="CCSDSTableTextChar"/>
    <w:qFormat/>
    <w:rsid w:val="00532E5A"/>
    <w:pPr>
      <w:spacing w:line="280" w:lineRule="atLeast"/>
    </w:pPr>
    <w:rPr>
      <w:rFonts w:ascii="Arial" w:eastAsia="Times New Roman" w:hAnsi="Arial" w:cs="Times New Roman"/>
      <w:szCs w:val="20"/>
      <w:lang w:val="x-none" w:eastAsia="x-none"/>
    </w:rPr>
  </w:style>
  <w:style w:type="character" w:customStyle="1" w:styleId="CCSDSTableTextChar">
    <w:name w:val="CCSDS Table Text Char"/>
    <w:link w:val="CCSDSTableText"/>
    <w:rsid w:val="00532E5A"/>
    <w:rPr>
      <w:rFonts w:ascii="Arial" w:eastAsia="Times New Roman" w:hAnsi="Arial" w:cs="Times New Roman"/>
      <w:sz w:val="20"/>
      <w:szCs w:val="20"/>
      <w:lang w:val="x-none" w:eastAsia="x-none"/>
    </w:rPr>
  </w:style>
  <w:style w:type="paragraph" w:customStyle="1" w:styleId="CCSDSTableHeader">
    <w:name w:val="CCSDS Table Header"/>
    <w:basedOn w:val="Normal"/>
    <w:qFormat/>
    <w:rsid w:val="00532E5A"/>
    <w:pPr>
      <w:spacing w:before="120" w:line="280" w:lineRule="atLeast"/>
      <w:jc w:val="center"/>
    </w:pPr>
    <w:rPr>
      <w:rFonts w:ascii="Arial" w:eastAsia="Times New Roman" w:hAnsi="Arial" w:cs="Arial"/>
      <w:b/>
      <w:bCs/>
      <w:szCs w:val="20"/>
      <w:lang w:val="en-US"/>
    </w:rPr>
  </w:style>
  <w:style w:type="paragraph" w:styleId="Revision">
    <w:name w:val="Revision"/>
    <w:hidden/>
    <w:uiPriority w:val="99"/>
    <w:semiHidden/>
    <w:rsid w:val="00D73C5C"/>
    <w:pPr>
      <w:spacing w:after="0" w:line="240" w:lineRule="auto"/>
    </w:pPr>
    <w:rPr>
      <w:rFonts w:ascii="Georgia" w:hAnsi="Georgia"/>
      <w:sz w:val="20"/>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0" w:defSemiHidden="1" w:defUnhideWhenUsed="1" w:defQFormat="0" w:count="267">
    <w:lsdException w:name="Normal" w:semiHidden="0" w:unhideWhenUsed="0" w:qFormat="1"/>
    <w:lsdException w:name="heading 1" w:semiHidden="0" w:uiPriority="4" w:unhideWhenUsed="0" w:qFormat="1"/>
    <w:lsdException w:name="heading 2" w:uiPriority="4" w:qFormat="1"/>
    <w:lsdException w:name="heading 3" w:uiPriority="4" w:qFormat="1"/>
    <w:lsdException w:name="heading 4" w:uiPriority="4" w:qFormat="1"/>
    <w:lsdException w:name="heading 5" w:uiPriority="4"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5" w:uiPriority="39"/>
    <w:lsdException w:name="caption" w:qFormat="1"/>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HTML Preformatted"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6CC"/>
    <w:pPr>
      <w:spacing w:after="0" w:line="240" w:lineRule="atLeast"/>
    </w:pPr>
    <w:rPr>
      <w:rFonts w:ascii="Georgia" w:hAnsi="Georgia"/>
      <w:sz w:val="20"/>
      <w:szCs w:val="24"/>
      <w:lang w:val="en-GB"/>
    </w:rPr>
  </w:style>
  <w:style w:type="paragraph" w:styleId="Heading1">
    <w:name w:val="heading 1"/>
    <w:basedOn w:val="Normal"/>
    <w:next w:val="Normal"/>
    <w:link w:val="Heading1Char"/>
    <w:uiPriority w:val="4"/>
    <w:qFormat/>
    <w:rsid w:val="00787227"/>
    <w:pPr>
      <w:numPr>
        <w:numId w:val="12"/>
      </w:numPr>
      <w:spacing w:before="240" w:after="240" w:line="240" w:lineRule="auto"/>
      <w:outlineLvl w:val="0"/>
    </w:pPr>
    <w:rPr>
      <w:b/>
      <w:caps/>
      <w:sz w:val="28"/>
    </w:rPr>
  </w:style>
  <w:style w:type="paragraph" w:styleId="Heading2">
    <w:name w:val="heading 2"/>
    <w:basedOn w:val="Normal"/>
    <w:next w:val="Normal"/>
    <w:link w:val="Heading2Char"/>
    <w:uiPriority w:val="4"/>
    <w:qFormat/>
    <w:rsid w:val="00787227"/>
    <w:pPr>
      <w:keepNext/>
      <w:numPr>
        <w:ilvl w:val="1"/>
        <w:numId w:val="12"/>
      </w:numPr>
      <w:spacing w:before="240" w:after="120" w:line="240" w:lineRule="auto"/>
      <w:outlineLvl w:val="1"/>
    </w:pPr>
    <w:rPr>
      <w:rFonts w:cs="Arial"/>
      <w:b/>
      <w:bCs/>
      <w:iCs/>
      <w:sz w:val="28"/>
      <w:szCs w:val="28"/>
    </w:rPr>
  </w:style>
  <w:style w:type="paragraph" w:styleId="Heading3">
    <w:name w:val="heading 3"/>
    <w:basedOn w:val="Normal"/>
    <w:next w:val="Normal"/>
    <w:link w:val="Heading3Char"/>
    <w:uiPriority w:val="4"/>
    <w:qFormat/>
    <w:rsid w:val="00787227"/>
    <w:pPr>
      <w:keepNext/>
      <w:numPr>
        <w:ilvl w:val="2"/>
        <w:numId w:val="12"/>
      </w:numPr>
      <w:spacing w:before="240" w:after="120" w:line="240" w:lineRule="auto"/>
      <w:outlineLvl w:val="2"/>
    </w:pPr>
    <w:rPr>
      <w:rFonts w:cs="Arial"/>
      <w:b/>
      <w:bCs/>
      <w:i/>
      <w:sz w:val="26"/>
      <w:szCs w:val="26"/>
    </w:rPr>
  </w:style>
  <w:style w:type="paragraph" w:styleId="Heading4">
    <w:name w:val="heading 4"/>
    <w:basedOn w:val="Normal"/>
    <w:next w:val="Normal"/>
    <w:link w:val="Heading4Char"/>
    <w:uiPriority w:val="4"/>
    <w:qFormat/>
    <w:rsid w:val="00787227"/>
    <w:pPr>
      <w:keepNext/>
      <w:numPr>
        <w:ilvl w:val="3"/>
        <w:numId w:val="12"/>
      </w:numPr>
      <w:spacing w:before="240" w:after="120" w:line="240" w:lineRule="auto"/>
      <w:outlineLvl w:val="3"/>
    </w:pPr>
    <w:rPr>
      <w:b/>
      <w:bCs/>
      <w:szCs w:val="28"/>
    </w:rPr>
  </w:style>
  <w:style w:type="paragraph" w:styleId="Heading5">
    <w:name w:val="heading 5"/>
    <w:basedOn w:val="Normal"/>
    <w:next w:val="Normal"/>
    <w:link w:val="Heading5Char"/>
    <w:uiPriority w:val="4"/>
    <w:qFormat/>
    <w:rsid w:val="00787227"/>
    <w:pPr>
      <w:keepNext/>
      <w:numPr>
        <w:ilvl w:val="4"/>
        <w:numId w:val="12"/>
      </w:numPr>
      <w:spacing w:before="240" w:after="60"/>
      <w:outlineLvl w:val="4"/>
    </w:pPr>
    <w:rPr>
      <w:b/>
      <w:bCs/>
      <w:i/>
      <w:iCs/>
      <w:szCs w:val="26"/>
    </w:rPr>
  </w:style>
  <w:style w:type="paragraph" w:styleId="Heading6">
    <w:name w:val="heading 6"/>
    <w:basedOn w:val="Normal"/>
    <w:next w:val="Normal"/>
    <w:link w:val="Heading6Char"/>
    <w:semiHidden/>
    <w:qFormat/>
    <w:rsid w:val="00787227"/>
    <w:pPr>
      <w:numPr>
        <w:ilvl w:val="5"/>
        <w:numId w:val="12"/>
      </w:numPr>
      <w:spacing w:before="240" w:after="60"/>
      <w:outlineLvl w:val="5"/>
    </w:pPr>
    <w:rPr>
      <w:bCs/>
      <w:szCs w:val="22"/>
    </w:rPr>
  </w:style>
  <w:style w:type="paragraph" w:styleId="Heading7">
    <w:name w:val="heading 7"/>
    <w:basedOn w:val="Normal"/>
    <w:next w:val="Normal"/>
    <w:link w:val="Heading7Char"/>
    <w:semiHidden/>
    <w:qFormat/>
    <w:rsid w:val="00787227"/>
    <w:pPr>
      <w:numPr>
        <w:ilvl w:val="6"/>
        <w:numId w:val="12"/>
      </w:numPr>
      <w:spacing w:before="240" w:after="60"/>
      <w:outlineLvl w:val="6"/>
    </w:pPr>
    <w:rPr>
      <w:i/>
    </w:rPr>
  </w:style>
  <w:style w:type="paragraph" w:styleId="Heading8">
    <w:name w:val="heading 8"/>
    <w:basedOn w:val="Normal"/>
    <w:next w:val="Normal"/>
    <w:link w:val="Heading8Char"/>
    <w:semiHidden/>
    <w:qFormat/>
    <w:rsid w:val="00787227"/>
    <w:pPr>
      <w:numPr>
        <w:ilvl w:val="7"/>
        <w:numId w:val="12"/>
      </w:numPr>
      <w:spacing w:before="240" w:after="60"/>
      <w:outlineLvl w:val="7"/>
    </w:pPr>
    <w:rPr>
      <w:iCs/>
    </w:rPr>
  </w:style>
  <w:style w:type="paragraph" w:styleId="Heading9">
    <w:name w:val="heading 9"/>
    <w:basedOn w:val="Normal"/>
    <w:next w:val="Normal"/>
    <w:link w:val="Heading9Char"/>
    <w:semiHidden/>
    <w:qFormat/>
    <w:rsid w:val="00787227"/>
    <w:pPr>
      <w:numPr>
        <w:ilvl w:val="8"/>
        <w:numId w:val="1"/>
      </w:numPr>
      <w:spacing w:before="240" w:after="60"/>
      <w:outlineLvl w:val="8"/>
    </w:pPr>
    <w:rPr>
      <w:rFonts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assification">
    <w:name w:val="Classification"/>
    <w:basedOn w:val="Normal"/>
    <w:next w:val="Normal"/>
    <w:semiHidden/>
    <w:rsid w:val="00787227"/>
    <w:rPr>
      <w:rFonts w:ascii="NotesEsa" w:hAnsi="NotesEsa"/>
    </w:rPr>
  </w:style>
  <w:style w:type="paragraph" w:styleId="Footer">
    <w:name w:val="footer"/>
    <w:basedOn w:val="Normal"/>
    <w:link w:val="FooterChar"/>
    <w:semiHidden/>
    <w:rsid w:val="00787227"/>
    <w:pPr>
      <w:tabs>
        <w:tab w:val="center" w:pos="4153"/>
        <w:tab w:val="right" w:pos="8306"/>
      </w:tabs>
    </w:pPr>
    <w:rPr>
      <w:noProof/>
      <w:sz w:val="16"/>
    </w:rPr>
  </w:style>
  <w:style w:type="character" w:customStyle="1" w:styleId="FooterChar">
    <w:name w:val="Footer Char"/>
    <w:basedOn w:val="DefaultParagraphFont"/>
    <w:link w:val="Footer"/>
    <w:semiHidden/>
    <w:rsid w:val="00787227"/>
    <w:rPr>
      <w:rFonts w:ascii="Georgia" w:hAnsi="Georgia"/>
      <w:noProof/>
      <w:sz w:val="16"/>
      <w:szCs w:val="24"/>
      <w:lang w:val="en-GB"/>
    </w:rPr>
  </w:style>
  <w:style w:type="character" w:customStyle="1" w:styleId="Heading1Char">
    <w:name w:val="Heading 1 Char"/>
    <w:basedOn w:val="DefaultParagraphFont"/>
    <w:link w:val="Heading1"/>
    <w:uiPriority w:val="4"/>
    <w:rsid w:val="00787227"/>
    <w:rPr>
      <w:rFonts w:ascii="Georgia" w:hAnsi="Georgia"/>
      <w:b/>
      <w:caps/>
      <w:sz w:val="28"/>
      <w:szCs w:val="24"/>
      <w:lang w:val="en-GB"/>
    </w:rPr>
  </w:style>
  <w:style w:type="paragraph" w:customStyle="1" w:styleId="Appendix">
    <w:name w:val="Appendix"/>
    <w:basedOn w:val="Heading1"/>
    <w:next w:val="Normal"/>
    <w:semiHidden/>
    <w:rsid w:val="00787227"/>
    <w:pPr>
      <w:keepNext/>
      <w:numPr>
        <w:ilvl w:val="8"/>
      </w:numPr>
      <w:spacing w:before="0"/>
      <w:outlineLvl w:val="8"/>
    </w:pPr>
    <w:rPr>
      <w:szCs w:val="20"/>
    </w:rPr>
  </w:style>
  <w:style w:type="paragraph" w:styleId="BalloonText">
    <w:name w:val="Balloon Text"/>
    <w:basedOn w:val="Normal"/>
    <w:link w:val="BalloonTextChar"/>
    <w:semiHidden/>
    <w:rsid w:val="00787227"/>
    <w:rPr>
      <w:rFonts w:ascii="Lucida Grande" w:hAnsi="Lucida Grande" w:cs="Lucida Grande"/>
      <w:sz w:val="18"/>
      <w:szCs w:val="18"/>
    </w:rPr>
  </w:style>
  <w:style w:type="character" w:customStyle="1" w:styleId="BalloonTextChar">
    <w:name w:val="Balloon Text Char"/>
    <w:basedOn w:val="DefaultParagraphFont"/>
    <w:link w:val="BalloonText"/>
    <w:semiHidden/>
    <w:rsid w:val="00787227"/>
    <w:rPr>
      <w:rFonts w:ascii="Lucida Grande" w:hAnsi="Lucida Grande" w:cs="Lucida Grande"/>
      <w:sz w:val="18"/>
      <w:szCs w:val="18"/>
      <w:lang w:val="en-GB"/>
    </w:rPr>
  </w:style>
  <w:style w:type="paragraph" w:styleId="Bibliography">
    <w:name w:val="Bibliography"/>
    <w:basedOn w:val="Normal"/>
    <w:next w:val="Normal"/>
    <w:uiPriority w:val="37"/>
    <w:semiHidden/>
    <w:unhideWhenUsed/>
    <w:rsid w:val="00787227"/>
  </w:style>
  <w:style w:type="paragraph" w:styleId="BlockText">
    <w:name w:val="Block Text"/>
    <w:basedOn w:val="Normal"/>
    <w:semiHidden/>
    <w:unhideWhenUsed/>
    <w:rsid w:val="00787227"/>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rFonts w:asciiTheme="minorHAnsi" w:eastAsiaTheme="minorEastAsia" w:hAnsiTheme="minorHAnsi"/>
      <w:i/>
      <w:iCs/>
      <w:color w:val="5B9BD5" w:themeColor="accent1"/>
    </w:rPr>
  </w:style>
  <w:style w:type="paragraph" w:styleId="BodyText">
    <w:name w:val="Body Text"/>
    <w:basedOn w:val="Normal"/>
    <w:link w:val="BodyTextChar"/>
    <w:semiHidden/>
    <w:unhideWhenUsed/>
    <w:rsid w:val="00787227"/>
    <w:pPr>
      <w:spacing w:after="120"/>
    </w:pPr>
  </w:style>
  <w:style w:type="character" w:customStyle="1" w:styleId="BodyTextChar">
    <w:name w:val="Body Text Char"/>
    <w:basedOn w:val="DefaultParagraphFont"/>
    <w:link w:val="BodyText"/>
    <w:semiHidden/>
    <w:rsid w:val="00787227"/>
    <w:rPr>
      <w:rFonts w:ascii="Georgia" w:hAnsi="Georgia"/>
      <w:sz w:val="24"/>
      <w:szCs w:val="24"/>
      <w:lang w:val="en-GB"/>
    </w:rPr>
  </w:style>
  <w:style w:type="paragraph" w:styleId="BodyText2">
    <w:name w:val="Body Text 2"/>
    <w:basedOn w:val="Normal"/>
    <w:link w:val="BodyText2Char"/>
    <w:semiHidden/>
    <w:unhideWhenUsed/>
    <w:rsid w:val="00787227"/>
    <w:pPr>
      <w:spacing w:after="120" w:line="480" w:lineRule="auto"/>
    </w:pPr>
  </w:style>
  <w:style w:type="character" w:customStyle="1" w:styleId="BodyText2Char">
    <w:name w:val="Body Text 2 Char"/>
    <w:basedOn w:val="DefaultParagraphFont"/>
    <w:link w:val="BodyText2"/>
    <w:semiHidden/>
    <w:rsid w:val="00787227"/>
    <w:rPr>
      <w:rFonts w:ascii="Georgia" w:hAnsi="Georgia"/>
      <w:sz w:val="24"/>
      <w:szCs w:val="24"/>
      <w:lang w:val="en-GB"/>
    </w:rPr>
  </w:style>
  <w:style w:type="paragraph" w:styleId="BodyText3">
    <w:name w:val="Body Text 3"/>
    <w:basedOn w:val="Normal"/>
    <w:link w:val="BodyText3Char"/>
    <w:semiHidden/>
    <w:unhideWhenUsed/>
    <w:rsid w:val="00787227"/>
    <w:pPr>
      <w:spacing w:after="120"/>
    </w:pPr>
    <w:rPr>
      <w:sz w:val="16"/>
      <w:szCs w:val="16"/>
    </w:rPr>
  </w:style>
  <w:style w:type="character" w:customStyle="1" w:styleId="BodyText3Char">
    <w:name w:val="Body Text 3 Char"/>
    <w:basedOn w:val="DefaultParagraphFont"/>
    <w:link w:val="BodyText3"/>
    <w:semiHidden/>
    <w:rsid w:val="00787227"/>
    <w:rPr>
      <w:rFonts w:ascii="Georgia" w:hAnsi="Georgia"/>
      <w:sz w:val="16"/>
      <w:szCs w:val="16"/>
      <w:lang w:val="en-GB"/>
    </w:rPr>
  </w:style>
  <w:style w:type="paragraph" w:styleId="BodyTextFirstIndent">
    <w:name w:val="Body Text First Indent"/>
    <w:basedOn w:val="BodyText"/>
    <w:link w:val="BodyTextFirstIndentChar"/>
    <w:semiHidden/>
    <w:rsid w:val="00787227"/>
    <w:pPr>
      <w:spacing w:after="0"/>
      <w:ind w:firstLine="360"/>
    </w:pPr>
  </w:style>
  <w:style w:type="character" w:customStyle="1" w:styleId="BodyTextFirstIndentChar">
    <w:name w:val="Body Text First Indent Char"/>
    <w:basedOn w:val="BodyTextChar"/>
    <w:link w:val="BodyTextFirstIndent"/>
    <w:semiHidden/>
    <w:rsid w:val="00787227"/>
    <w:rPr>
      <w:rFonts w:ascii="Georgia" w:hAnsi="Georgia"/>
      <w:sz w:val="24"/>
      <w:szCs w:val="24"/>
      <w:lang w:val="en-GB"/>
    </w:rPr>
  </w:style>
  <w:style w:type="paragraph" w:styleId="BodyTextIndent">
    <w:name w:val="Body Text Indent"/>
    <w:basedOn w:val="Normal"/>
    <w:link w:val="BodyTextIndentChar"/>
    <w:semiHidden/>
    <w:unhideWhenUsed/>
    <w:rsid w:val="00787227"/>
    <w:pPr>
      <w:spacing w:after="120"/>
      <w:ind w:left="283"/>
    </w:pPr>
  </w:style>
  <w:style w:type="character" w:customStyle="1" w:styleId="BodyTextIndentChar">
    <w:name w:val="Body Text Indent Char"/>
    <w:basedOn w:val="DefaultParagraphFont"/>
    <w:link w:val="BodyTextIndent"/>
    <w:semiHidden/>
    <w:rsid w:val="00787227"/>
    <w:rPr>
      <w:rFonts w:ascii="Georgia" w:hAnsi="Georgia"/>
      <w:sz w:val="24"/>
      <w:szCs w:val="24"/>
      <w:lang w:val="en-GB"/>
    </w:rPr>
  </w:style>
  <w:style w:type="paragraph" w:styleId="BodyTextFirstIndent2">
    <w:name w:val="Body Text First Indent 2"/>
    <w:basedOn w:val="BodyTextIndent"/>
    <w:link w:val="BodyTextFirstIndent2Char"/>
    <w:semiHidden/>
    <w:unhideWhenUsed/>
    <w:rsid w:val="00787227"/>
    <w:pPr>
      <w:spacing w:after="0"/>
      <w:ind w:left="360" w:firstLine="360"/>
    </w:pPr>
  </w:style>
  <w:style w:type="character" w:customStyle="1" w:styleId="BodyTextFirstIndent2Char">
    <w:name w:val="Body Text First Indent 2 Char"/>
    <w:basedOn w:val="BodyTextIndentChar"/>
    <w:link w:val="BodyTextFirstIndent2"/>
    <w:semiHidden/>
    <w:rsid w:val="00787227"/>
    <w:rPr>
      <w:rFonts w:ascii="Georgia" w:hAnsi="Georgia"/>
      <w:sz w:val="24"/>
      <w:szCs w:val="24"/>
      <w:lang w:val="en-GB"/>
    </w:rPr>
  </w:style>
  <w:style w:type="paragraph" w:styleId="BodyTextIndent2">
    <w:name w:val="Body Text Indent 2"/>
    <w:basedOn w:val="Normal"/>
    <w:link w:val="BodyTextIndent2Char"/>
    <w:semiHidden/>
    <w:unhideWhenUsed/>
    <w:rsid w:val="00787227"/>
    <w:pPr>
      <w:spacing w:after="120" w:line="480" w:lineRule="auto"/>
      <w:ind w:left="283"/>
    </w:pPr>
  </w:style>
  <w:style w:type="character" w:customStyle="1" w:styleId="BodyTextIndent2Char">
    <w:name w:val="Body Text Indent 2 Char"/>
    <w:basedOn w:val="DefaultParagraphFont"/>
    <w:link w:val="BodyTextIndent2"/>
    <w:semiHidden/>
    <w:rsid w:val="00787227"/>
    <w:rPr>
      <w:rFonts w:ascii="Georgia" w:hAnsi="Georgia"/>
      <w:sz w:val="24"/>
      <w:szCs w:val="24"/>
      <w:lang w:val="en-GB"/>
    </w:rPr>
  </w:style>
  <w:style w:type="paragraph" w:styleId="BodyTextIndent3">
    <w:name w:val="Body Text Indent 3"/>
    <w:basedOn w:val="Normal"/>
    <w:link w:val="BodyTextIndent3Char"/>
    <w:semiHidden/>
    <w:unhideWhenUsed/>
    <w:rsid w:val="00787227"/>
    <w:pPr>
      <w:spacing w:after="120"/>
      <w:ind w:left="283"/>
    </w:pPr>
    <w:rPr>
      <w:sz w:val="16"/>
      <w:szCs w:val="16"/>
    </w:rPr>
  </w:style>
  <w:style w:type="character" w:customStyle="1" w:styleId="BodyTextIndent3Char">
    <w:name w:val="Body Text Indent 3 Char"/>
    <w:basedOn w:val="DefaultParagraphFont"/>
    <w:link w:val="BodyTextIndent3"/>
    <w:semiHidden/>
    <w:rsid w:val="00787227"/>
    <w:rPr>
      <w:rFonts w:ascii="Georgia" w:hAnsi="Georgia"/>
      <w:sz w:val="16"/>
      <w:szCs w:val="16"/>
      <w:lang w:val="en-GB"/>
    </w:rPr>
  </w:style>
  <w:style w:type="character" w:styleId="BookTitle">
    <w:name w:val="Book Title"/>
    <w:basedOn w:val="DefaultParagraphFont"/>
    <w:uiPriority w:val="33"/>
    <w:semiHidden/>
    <w:qFormat/>
    <w:rsid w:val="00787227"/>
    <w:rPr>
      <w:b/>
      <w:bCs/>
      <w:smallCaps/>
      <w:spacing w:val="5"/>
    </w:rPr>
  </w:style>
  <w:style w:type="paragraph" w:styleId="Caption">
    <w:name w:val="caption"/>
    <w:basedOn w:val="Normal"/>
    <w:next w:val="Normal"/>
    <w:unhideWhenUsed/>
    <w:qFormat/>
    <w:rsid w:val="00761F60"/>
    <w:pPr>
      <w:spacing w:after="200" w:line="240" w:lineRule="auto"/>
    </w:pPr>
    <w:rPr>
      <w:b/>
      <w:bCs/>
      <w:color w:val="5B9BD5" w:themeColor="accent1"/>
      <w:sz w:val="14"/>
      <w:szCs w:val="18"/>
    </w:rPr>
  </w:style>
  <w:style w:type="paragraph" w:styleId="Closing">
    <w:name w:val="Closing"/>
    <w:basedOn w:val="Normal"/>
    <w:link w:val="ClosingChar"/>
    <w:semiHidden/>
    <w:unhideWhenUsed/>
    <w:rsid w:val="00787227"/>
    <w:pPr>
      <w:spacing w:line="240" w:lineRule="auto"/>
      <w:ind w:left="4252"/>
    </w:pPr>
  </w:style>
  <w:style w:type="character" w:customStyle="1" w:styleId="ClosingChar">
    <w:name w:val="Closing Char"/>
    <w:basedOn w:val="DefaultParagraphFont"/>
    <w:link w:val="Closing"/>
    <w:semiHidden/>
    <w:rsid w:val="00787227"/>
    <w:rPr>
      <w:rFonts w:ascii="Georgia" w:hAnsi="Georgia"/>
      <w:sz w:val="24"/>
      <w:szCs w:val="24"/>
      <w:lang w:val="en-GB"/>
    </w:rPr>
  </w:style>
  <w:style w:type="character" w:styleId="CommentReference">
    <w:name w:val="annotation reference"/>
    <w:basedOn w:val="DefaultParagraphFont"/>
    <w:semiHidden/>
    <w:unhideWhenUsed/>
    <w:rsid w:val="00787227"/>
    <w:rPr>
      <w:sz w:val="16"/>
      <w:szCs w:val="16"/>
    </w:rPr>
  </w:style>
  <w:style w:type="paragraph" w:styleId="CommentText">
    <w:name w:val="annotation text"/>
    <w:basedOn w:val="Normal"/>
    <w:link w:val="CommentTextChar"/>
    <w:semiHidden/>
    <w:unhideWhenUsed/>
    <w:rsid w:val="00787227"/>
    <w:pPr>
      <w:spacing w:line="240" w:lineRule="auto"/>
    </w:pPr>
    <w:rPr>
      <w:szCs w:val="20"/>
    </w:rPr>
  </w:style>
  <w:style w:type="character" w:customStyle="1" w:styleId="CommentTextChar">
    <w:name w:val="Comment Text Char"/>
    <w:basedOn w:val="DefaultParagraphFont"/>
    <w:link w:val="CommentText"/>
    <w:semiHidden/>
    <w:rsid w:val="00787227"/>
    <w:rPr>
      <w:rFonts w:ascii="Georgia" w:hAnsi="Georgia"/>
      <w:sz w:val="20"/>
      <w:szCs w:val="20"/>
      <w:lang w:val="en-GB"/>
    </w:rPr>
  </w:style>
  <w:style w:type="paragraph" w:styleId="CommentSubject">
    <w:name w:val="annotation subject"/>
    <w:basedOn w:val="CommentText"/>
    <w:next w:val="CommentText"/>
    <w:link w:val="CommentSubjectChar"/>
    <w:semiHidden/>
    <w:unhideWhenUsed/>
    <w:rsid w:val="00787227"/>
    <w:rPr>
      <w:b/>
      <w:bCs/>
    </w:rPr>
  </w:style>
  <w:style w:type="character" w:customStyle="1" w:styleId="CommentSubjectChar">
    <w:name w:val="Comment Subject Char"/>
    <w:basedOn w:val="CommentTextChar"/>
    <w:link w:val="CommentSubject"/>
    <w:semiHidden/>
    <w:rsid w:val="00787227"/>
    <w:rPr>
      <w:rFonts w:ascii="Georgia" w:hAnsi="Georgia"/>
      <w:b/>
      <w:bCs/>
      <w:sz w:val="20"/>
      <w:szCs w:val="20"/>
      <w:lang w:val="en-GB"/>
    </w:rPr>
  </w:style>
  <w:style w:type="character" w:customStyle="1" w:styleId="Data">
    <w:name w:val="Data"/>
    <w:basedOn w:val="DefaultParagraphFont"/>
    <w:uiPriority w:val="19"/>
    <w:qFormat/>
    <w:rsid w:val="00787227"/>
    <w:rPr>
      <w:rFonts w:ascii="Georgia" w:hAnsi="Georgia"/>
      <w:b w:val="0"/>
      <w:sz w:val="18"/>
    </w:rPr>
  </w:style>
  <w:style w:type="paragraph" w:customStyle="1" w:styleId="DataLabel">
    <w:name w:val="Data Label"/>
    <w:link w:val="DataLabelChar"/>
    <w:uiPriority w:val="19"/>
    <w:qFormat/>
    <w:rsid w:val="00787227"/>
    <w:pPr>
      <w:tabs>
        <w:tab w:val="left" w:pos="3960"/>
        <w:tab w:val="left" w:pos="4860"/>
        <w:tab w:val="left" w:pos="6840"/>
      </w:tabs>
      <w:spacing w:after="0" w:line="240" w:lineRule="exact"/>
    </w:pPr>
    <w:rPr>
      <w:rFonts w:ascii="Georgia" w:eastAsia="Times New Roman" w:hAnsi="Georgia" w:cs="Georgia"/>
      <w:b/>
      <w:color w:val="211E1E"/>
      <w:sz w:val="18"/>
      <w:szCs w:val="18"/>
      <w:lang w:val="en-GB" w:eastAsia="it-IT"/>
    </w:rPr>
  </w:style>
  <w:style w:type="character" w:customStyle="1" w:styleId="DataLabelChar">
    <w:name w:val="Data Label Char"/>
    <w:basedOn w:val="DefaultParagraphFont"/>
    <w:link w:val="DataLabel"/>
    <w:uiPriority w:val="19"/>
    <w:rsid w:val="00787227"/>
    <w:rPr>
      <w:rFonts w:ascii="Georgia" w:eastAsia="Times New Roman" w:hAnsi="Georgia" w:cs="Georgia"/>
      <w:b/>
      <w:color w:val="211E1E"/>
      <w:sz w:val="18"/>
      <w:szCs w:val="18"/>
      <w:lang w:val="en-GB" w:eastAsia="it-IT"/>
    </w:rPr>
  </w:style>
  <w:style w:type="paragraph" w:customStyle="1" w:styleId="DataLabelLarge">
    <w:name w:val="Data Label Large"/>
    <w:basedOn w:val="Normal"/>
    <w:uiPriority w:val="19"/>
    <w:qFormat/>
    <w:rsid w:val="00787227"/>
    <w:rPr>
      <w:b/>
    </w:rPr>
  </w:style>
  <w:style w:type="paragraph" w:styleId="Date">
    <w:name w:val="Date"/>
    <w:basedOn w:val="Normal"/>
    <w:next w:val="Normal"/>
    <w:link w:val="DateChar"/>
    <w:semiHidden/>
    <w:rsid w:val="00787227"/>
  </w:style>
  <w:style w:type="character" w:customStyle="1" w:styleId="DateChar">
    <w:name w:val="Date Char"/>
    <w:basedOn w:val="DefaultParagraphFont"/>
    <w:link w:val="Date"/>
    <w:semiHidden/>
    <w:rsid w:val="00787227"/>
    <w:rPr>
      <w:rFonts w:ascii="Georgia" w:hAnsi="Georgia"/>
      <w:sz w:val="24"/>
      <w:szCs w:val="24"/>
      <w:lang w:val="en-GB"/>
    </w:rPr>
  </w:style>
  <w:style w:type="paragraph" w:styleId="DocumentMap">
    <w:name w:val="Document Map"/>
    <w:basedOn w:val="Normal"/>
    <w:link w:val="DocumentMapChar"/>
    <w:semiHidden/>
    <w:unhideWhenUsed/>
    <w:rsid w:val="00787227"/>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787227"/>
    <w:rPr>
      <w:rFonts w:ascii="Tahoma" w:hAnsi="Tahoma" w:cs="Tahoma"/>
      <w:sz w:val="16"/>
      <w:szCs w:val="16"/>
      <w:lang w:val="en-GB"/>
    </w:rPr>
  </w:style>
  <w:style w:type="paragraph" w:customStyle="1" w:styleId="DocumentType">
    <w:name w:val="Document Type"/>
    <w:basedOn w:val="Normal"/>
    <w:semiHidden/>
    <w:rsid w:val="00787227"/>
    <w:pPr>
      <w:spacing w:line="240" w:lineRule="auto"/>
      <w:ind w:right="-54"/>
    </w:pPr>
    <w:rPr>
      <w:rFonts w:ascii="NotesStyle-BoldTf" w:hAnsi="NotesStyle-BoldTf"/>
      <w:caps/>
      <w:color w:val="4B4B4D"/>
      <w:sz w:val="56"/>
    </w:rPr>
  </w:style>
  <w:style w:type="paragraph" w:styleId="E-mailSignature">
    <w:name w:val="E-mail Signature"/>
    <w:basedOn w:val="Normal"/>
    <w:link w:val="E-mailSignatureChar"/>
    <w:semiHidden/>
    <w:unhideWhenUsed/>
    <w:rsid w:val="00787227"/>
    <w:pPr>
      <w:spacing w:line="240" w:lineRule="auto"/>
    </w:pPr>
  </w:style>
  <w:style w:type="character" w:customStyle="1" w:styleId="E-mailSignatureChar">
    <w:name w:val="E-mail Signature Char"/>
    <w:basedOn w:val="DefaultParagraphFont"/>
    <w:link w:val="E-mailSignature"/>
    <w:semiHidden/>
    <w:rsid w:val="00787227"/>
    <w:rPr>
      <w:rFonts w:ascii="Georgia" w:hAnsi="Georgia"/>
      <w:sz w:val="24"/>
      <w:szCs w:val="24"/>
      <w:lang w:val="en-GB"/>
    </w:rPr>
  </w:style>
  <w:style w:type="character" w:styleId="Emphasis">
    <w:name w:val="Emphasis"/>
    <w:basedOn w:val="DefaultParagraphFont"/>
    <w:semiHidden/>
    <w:qFormat/>
    <w:rsid w:val="00787227"/>
    <w:rPr>
      <w:i/>
      <w:iCs/>
    </w:rPr>
  </w:style>
  <w:style w:type="character" w:styleId="EndnoteReference">
    <w:name w:val="endnote reference"/>
    <w:basedOn w:val="DefaultParagraphFont"/>
    <w:semiHidden/>
    <w:unhideWhenUsed/>
    <w:rsid w:val="00787227"/>
    <w:rPr>
      <w:vertAlign w:val="superscript"/>
    </w:rPr>
  </w:style>
  <w:style w:type="paragraph" w:styleId="EndnoteText">
    <w:name w:val="endnote text"/>
    <w:basedOn w:val="Normal"/>
    <w:link w:val="EndnoteTextChar"/>
    <w:semiHidden/>
    <w:unhideWhenUsed/>
    <w:rsid w:val="00787227"/>
    <w:pPr>
      <w:spacing w:line="240" w:lineRule="auto"/>
    </w:pPr>
    <w:rPr>
      <w:szCs w:val="20"/>
    </w:rPr>
  </w:style>
  <w:style w:type="character" w:customStyle="1" w:styleId="EndnoteTextChar">
    <w:name w:val="Endnote Text Char"/>
    <w:basedOn w:val="DefaultParagraphFont"/>
    <w:link w:val="EndnoteText"/>
    <w:semiHidden/>
    <w:rsid w:val="00787227"/>
    <w:rPr>
      <w:rFonts w:ascii="Georgia" w:hAnsi="Georgia"/>
      <w:sz w:val="20"/>
      <w:szCs w:val="20"/>
      <w:lang w:val="en-GB"/>
    </w:rPr>
  </w:style>
  <w:style w:type="paragraph" w:styleId="EnvelopeAddress">
    <w:name w:val="envelope address"/>
    <w:basedOn w:val="Normal"/>
    <w:semiHidden/>
    <w:unhideWhenUsed/>
    <w:rsid w:val="00787227"/>
    <w:pPr>
      <w:framePr w:w="7920" w:h="1980" w:hRule="exact" w:hSpace="141"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semiHidden/>
    <w:unhideWhenUsed/>
    <w:rsid w:val="00787227"/>
    <w:pPr>
      <w:spacing w:line="240" w:lineRule="auto"/>
    </w:pPr>
    <w:rPr>
      <w:rFonts w:asciiTheme="majorHAnsi" w:eastAsiaTheme="majorEastAsia" w:hAnsiTheme="majorHAnsi" w:cstheme="majorBidi"/>
      <w:szCs w:val="20"/>
    </w:rPr>
  </w:style>
  <w:style w:type="table" w:customStyle="1" w:styleId="ESATable">
    <w:name w:val="ESA Table"/>
    <w:basedOn w:val="TableNormal"/>
    <w:uiPriority w:val="99"/>
    <w:rsid w:val="00A54FBE"/>
    <w:pPr>
      <w:spacing w:after="0" w:line="240" w:lineRule="auto"/>
    </w:pPr>
    <w:rPr>
      <w:rFonts w:ascii="Georgia" w:hAnsi="Georgia"/>
      <w:sz w:val="24"/>
      <w:szCs w:val="24"/>
    </w:rPr>
    <w:tblPr>
      <w:tblInd w:w="68" w:type="dxa"/>
      <w:tblBorders>
        <w:top w:val="single" w:sz="12" w:space="0" w:color="auto"/>
        <w:bottom w:val="single" w:sz="12" w:space="0" w:color="auto"/>
        <w:insideH w:val="single" w:sz="12" w:space="0" w:color="auto"/>
        <w:insideV w:val="single" w:sz="2" w:space="0" w:color="auto"/>
      </w:tblBorders>
      <w:tblCellMar>
        <w:top w:w="40" w:type="dxa"/>
        <w:left w:w="68" w:type="dxa"/>
        <w:bottom w:w="28" w:type="dxa"/>
        <w:right w:w="68" w:type="dxa"/>
      </w:tblCellMar>
    </w:tblPr>
    <w:tblStylePr w:type="firstRow">
      <w:tblPr/>
      <w:tcPr>
        <w:shd w:val="clear" w:color="auto" w:fill="E6E6E6"/>
      </w:tcPr>
    </w:tblStylePr>
    <w:tblStylePr w:type="firstCol">
      <w:tblPr>
        <w:tblCellMar>
          <w:top w:w="40" w:type="dxa"/>
          <w:left w:w="0" w:type="dxa"/>
          <w:bottom w:w="28" w:type="dxa"/>
          <w:right w:w="68" w:type="dxa"/>
        </w:tblCellMar>
      </w:tblPr>
      <w:tcPr>
        <w:tcMar>
          <w:top w:w="40" w:type="dxa"/>
          <w:left w:w="68" w:type="dxa"/>
          <w:bottom w:w="28" w:type="dxa"/>
          <w:right w:w="68" w:type="dxa"/>
        </w:tcMar>
      </w:tcPr>
    </w:tblStylePr>
    <w:tblStylePr w:type="lastCol">
      <w:tblPr>
        <w:tblCellMar>
          <w:top w:w="40" w:type="dxa"/>
          <w:left w:w="68" w:type="dxa"/>
          <w:bottom w:w="28" w:type="dxa"/>
          <w:right w:w="0" w:type="dxa"/>
        </w:tblCellMar>
      </w:tblPr>
      <w:tcPr>
        <w:tcMar>
          <w:top w:w="40" w:type="dxa"/>
          <w:left w:w="68" w:type="dxa"/>
          <w:bottom w:w="28" w:type="dxa"/>
          <w:right w:w="0" w:type="nil"/>
        </w:tcMar>
      </w:tcPr>
    </w:tblStylePr>
  </w:style>
  <w:style w:type="paragraph" w:customStyle="1" w:styleId="ESA-Address">
    <w:name w:val="ESA-Address"/>
    <w:basedOn w:val="Normal"/>
    <w:semiHidden/>
    <w:rsid w:val="00787227"/>
    <w:pPr>
      <w:spacing w:line="240" w:lineRule="auto"/>
      <w:jc w:val="right"/>
    </w:pPr>
    <w:rPr>
      <w:rFonts w:ascii="NotesEsa" w:hAnsi="NotesEsa"/>
      <w:noProof/>
      <w:sz w:val="16"/>
      <w:szCs w:val="16"/>
    </w:rPr>
  </w:style>
  <w:style w:type="paragraph" w:customStyle="1" w:styleId="ESA-Logo">
    <w:name w:val="ESA-Logo"/>
    <w:basedOn w:val="Normal"/>
    <w:semiHidden/>
    <w:rsid w:val="00787227"/>
    <w:pPr>
      <w:spacing w:after="120" w:line="240" w:lineRule="auto"/>
      <w:jc w:val="right"/>
    </w:pPr>
  </w:style>
  <w:style w:type="paragraph" w:customStyle="1" w:styleId="ESA-Logo2">
    <w:name w:val="ESA-Logo2"/>
    <w:basedOn w:val="ESA-Logo"/>
    <w:semiHidden/>
    <w:rsid w:val="00787227"/>
    <w:pPr>
      <w:spacing w:after="360"/>
    </w:pPr>
  </w:style>
  <w:style w:type="character" w:styleId="FollowedHyperlink">
    <w:name w:val="FollowedHyperlink"/>
    <w:basedOn w:val="DefaultParagraphFont"/>
    <w:semiHidden/>
    <w:unhideWhenUsed/>
    <w:rsid w:val="00787227"/>
    <w:rPr>
      <w:color w:val="954F72" w:themeColor="followedHyperlink"/>
      <w:u w:val="single"/>
    </w:rPr>
  </w:style>
  <w:style w:type="character" w:styleId="FootnoteReference">
    <w:name w:val="footnote reference"/>
    <w:basedOn w:val="DefaultParagraphFont"/>
    <w:semiHidden/>
    <w:unhideWhenUsed/>
    <w:rsid w:val="00787227"/>
    <w:rPr>
      <w:vertAlign w:val="superscript"/>
    </w:rPr>
  </w:style>
  <w:style w:type="paragraph" w:styleId="FootnoteText">
    <w:name w:val="footnote text"/>
    <w:basedOn w:val="Normal"/>
    <w:link w:val="FootnoteTextChar"/>
    <w:semiHidden/>
    <w:unhideWhenUsed/>
    <w:rsid w:val="00787227"/>
    <w:pPr>
      <w:spacing w:line="240" w:lineRule="auto"/>
    </w:pPr>
    <w:rPr>
      <w:szCs w:val="20"/>
    </w:rPr>
  </w:style>
  <w:style w:type="character" w:customStyle="1" w:styleId="FootnoteTextChar">
    <w:name w:val="Footnote Text Char"/>
    <w:basedOn w:val="DefaultParagraphFont"/>
    <w:link w:val="FootnoteText"/>
    <w:semiHidden/>
    <w:rsid w:val="00787227"/>
    <w:rPr>
      <w:rFonts w:ascii="Georgia" w:hAnsi="Georgia"/>
      <w:sz w:val="20"/>
      <w:szCs w:val="20"/>
      <w:lang w:val="en-GB"/>
    </w:rPr>
  </w:style>
  <w:style w:type="paragraph" w:styleId="Header">
    <w:name w:val="header"/>
    <w:basedOn w:val="Normal"/>
    <w:link w:val="HeaderChar"/>
    <w:semiHidden/>
    <w:rsid w:val="00787227"/>
    <w:pPr>
      <w:tabs>
        <w:tab w:val="center" w:pos="4153"/>
        <w:tab w:val="right" w:pos="8306"/>
      </w:tabs>
    </w:pPr>
  </w:style>
  <w:style w:type="character" w:customStyle="1" w:styleId="HeaderChar">
    <w:name w:val="Header Char"/>
    <w:basedOn w:val="DefaultParagraphFont"/>
    <w:link w:val="Header"/>
    <w:semiHidden/>
    <w:rsid w:val="00787227"/>
    <w:rPr>
      <w:rFonts w:ascii="Georgia" w:hAnsi="Georgia"/>
      <w:sz w:val="24"/>
      <w:szCs w:val="24"/>
      <w:lang w:val="en-GB"/>
    </w:rPr>
  </w:style>
  <w:style w:type="character" w:customStyle="1" w:styleId="Heading2Char">
    <w:name w:val="Heading 2 Char"/>
    <w:basedOn w:val="DefaultParagraphFont"/>
    <w:link w:val="Heading2"/>
    <w:uiPriority w:val="4"/>
    <w:rsid w:val="00787227"/>
    <w:rPr>
      <w:rFonts w:ascii="Georgia" w:hAnsi="Georgia" w:cs="Arial"/>
      <w:b/>
      <w:bCs/>
      <w:iCs/>
      <w:sz w:val="28"/>
      <w:szCs w:val="28"/>
      <w:lang w:val="en-GB"/>
    </w:rPr>
  </w:style>
  <w:style w:type="character" w:customStyle="1" w:styleId="Heading3Char">
    <w:name w:val="Heading 3 Char"/>
    <w:basedOn w:val="DefaultParagraphFont"/>
    <w:link w:val="Heading3"/>
    <w:uiPriority w:val="4"/>
    <w:rsid w:val="00787227"/>
    <w:rPr>
      <w:rFonts w:ascii="Georgia" w:hAnsi="Georgia" w:cs="Arial"/>
      <w:b/>
      <w:bCs/>
      <w:i/>
      <w:sz w:val="26"/>
      <w:szCs w:val="26"/>
      <w:lang w:val="en-GB"/>
    </w:rPr>
  </w:style>
  <w:style w:type="character" w:customStyle="1" w:styleId="Heading4Char">
    <w:name w:val="Heading 4 Char"/>
    <w:basedOn w:val="DefaultParagraphFont"/>
    <w:link w:val="Heading4"/>
    <w:uiPriority w:val="4"/>
    <w:rsid w:val="00787227"/>
    <w:rPr>
      <w:rFonts w:ascii="Georgia" w:hAnsi="Georgia"/>
      <w:b/>
      <w:bCs/>
      <w:sz w:val="20"/>
      <w:szCs w:val="28"/>
      <w:lang w:val="en-GB"/>
    </w:rPr>
  </w:style>
  <w:style w:type="character" w:customStyle="1" w:styleId="Heading5Char">
    <w:name w:val="Heading 5 Char"/>
    <w:basedOn w:val="DefaultParagraphFont"/>
    <w:link w:val="Heading5"/>
    <w:uiPriority w:val="4"/>
    <w:rsid w:val="00787227"/>
    <w:rPr>
      <w:rFonts w:ascii="Georgia" w:hAnsi="Georgia"/>
      <w:b/>
      <w:bCs/>
      <w:i/>
      <w:iCs/>
      <w:sz w:val="20"/>
      <w:szCs w:val="26"/>
      <w:lang w:val="en-GB"/>
    </w:rPr>
  </w:style>
  <w:style w:type="character" w:customStyle="1" w:styleId="Heading6Char">
    <w:name w:val="Heading 6 Char"/>
    <w:basedOn w:val="DefaultParagraphFont"/>
    <w:link w:val="Heading6"/>
    <w:semiHidden/>
    <w:rsid w:val="00787227"/>
    <w:rPr>
      <w:rFonts w:ascii="Georgia" w:hAnsi="Georgia"/>
      <w:bCs/>
      <w:sz w:val="20"/>
      <w:lang w:val="en-GB"/>
    </w:rPr>
  </w:style>
  <w:style w:type="character" w:customStyle="1" w:styleId="Heading7Char">
    <w:name w:val="Heading 7 Char"/>
    <w:basedOn w:val="DefaultParagraphFont"/>
    <w:link w:val="Heading7"/>
    <w:semiHidden/>
    <w:rsid w:val="00787227"/>
    <w:rPr>
      <w:rFonts w:ascii="Georgia" w:hAnsi="Georgia"/>
      <w:i/>
      <w:sz w:val="20"/>
      <w:szCs w:val="24"/>
      <w:lang w:val="en-GB"/>
    </w:rPr>
  </w:style>
  <w:style w:type="character" w:customStyle="1" w:styleId="Heading8Char">
    <w:name w:val="Heading 8 Char"/>
    <w:basedOn w:val="DefaultParagraphFont"/>
    <w:link w:val="Heading8"/>
    <w:semiHidden/>
    <w:rsid w:val="00787227"/>
    <w:rPr>
      <w:rFonts w:ascii="Georgia" w:hAnsi="Georgia"/>
      <w:iCs/>
      <w:sz w:val="20"/>
      <w:szCs w:val="24"/>
      <w:lang w:val="en-GB"/>
    </w:rPr>
  </w:style>
  <w:style w:type="character" w:customStyle="1" w:styleId="Heading9Char">
    <w:name w:val="Heading 9 Char"/>
    <w:basedOn w:val="DefaultParagraphFont"/>
    <w:link w:val="Heading9"/>
    <w:semiHidden/>
    <w:rsid w:val="00787227"/>
    <w:rPr>
      <w:rFonts w:ascii="Georgia" w:hAnsi="Georgia" w:cs="Arial"/>
      <w:i/>
      <w:sz w:val="20"/>
      <w:lang w:val="en-GB"/>
    </w:rPr>
  </w:style>
  <w:style w:type="character" w:styleId="HTMLAcronym">
    <w:name w:val="HTML Acronym"/>
    <w:basedOn w:val="DefaultParagraphFont"/>
    <w:semiHidden/>
    <w:unhideWhenUsed/>
    <w:rsid w:val="00787227"/>
  </w:style>
  <w:style w:type="paragraph" w:styleId="HTMLAddress">
    <w:name w:val="HTML Address"/>
    <w:basedOn w:val="Normal"/>
    <w:link w:val="HTMLAddressChar"/>
    <w:semiHidden/>
    <w:unhideWhenUsed/>
    <w:rsid w:val="00787227"/>
    <w:pPr>
      <w:spacing w:line="240" w:lineRule="auto"/>
    </w:pPr>
    <w:rPr>
      <w:i/>
      <w:iCs/>
    </w:rPr>
  </w:style>
  <w:style w:type="character" w:customStyle="1" w:styleId="HTMLAddressChar">
    <w:name w:val="HTML Address Char"/>
    <w:basedOn w:val="DefaultParagraphFont"/>
    <w:link w:val="HTMLAddress"/>
    <w:semiHidden/>
    <w:rsid w:val="00787227"/>
    <w:rPr>
      <w:rFonts w:ascii="Georgia" w:hAnsi="Georgia"/>
      <w:i/>
      <w:iCs/>
      <w:sz w:val="24"/>
      <w:szCs w:val="24"/>
      <w:lang w:val="en-GB"/>
    </w:rPr>
  </w:style>
  <w:style w:type="character" w:styleId="HTMLCite">
    <w:name w:val="HTML Cite"/>
    <w:basedOn w:val="DefaultParagraphFont"/>
    <w:semiHidden/>
    <w:unhideWhenUsed/>
    <w:rsid w:val="00787227"/>
    <w:rPr>
      <w:i/>
      <w:iCs/>
    </w:rPr>
  </w:style>
  <w:style w:type="character" w:styleId="HTMLCode">
    <w:name w:val="HTML Code"/>
    <w:basedOn w:val="DefaultParagraphFont"/>
    <w:semiHidden/>
    <w:unhideWhenUsed/>
    <w:rsid w:val="00787227"/>
    <w:rPr>
      <w:rFonts w:ascii="Consolas" w:hAnsi="Consolas" w:cs="Consolas"/>
      <w:sz w:val="20"/>
      <w:szCs w:val="20"/>
    </w:rPr>
  </w:style>
  <w:style w:type="character" w:styleId="HTMLDefinition">
    <w:name w:val="HTML Definition"/>
    <w:basedOn w:val="DefaultParagraphFont"/>
    <w:semiHidden/>
    <w:unhideWhenUsed/>
    <w:rsid w:val="00787227"/>
    <w:rPr>
      <w:i/>
      <w:iCs/>
    </w:rPr>
  </w:style>
  <w:style w:type="character" w:styleId="HTMLKeyboard">
    <w:name w:val="HTML Keyboard"/>
    <w:basedOn w:val="DefaultParagraphFont"/>
    <w:semiHidden/>
    <w:unhideWhenUsed/>
    <w:rsid w:val="00787227"/>
    <w:rPr>
      <w:rFonts w:ascii="Consolas" w:hAnsi="Consolas" w:cs="Consolas"/>
      <w:sz w:val="20"/>
      <w:szCs w:val="20"/>
    </w:rPr>
  </w:style>
  <w:style w:type="paragraph" w:styleId="HTMLPreformatted">
    <w:name w:val="HTML Preformatted"/>
    <w:basedOn w:val="Normal"/>
    <w:link w:val="HTMLPreformattedChar"/>
    <w:uiPriority w:val="99"/>
    <w:semiHidden/>
    <w:unhideWhenUsed/>
    <w:rsid w:val="00787227"/>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787227"/>
    <w:rPr>
      <w:rFonts w:ascii="Consolas" w:hAnsi="Consolas" w:cs="Consolas"/>
      <w:sz w:val="20"/>
      <w:szCs w:val="20"/>
      <w:lang w:val="en-GB"/>
    </w:rPr>
  </w:style>
  <w:style w:type="character" w:styleId="HTMLSample">
    <w:name w:val="HTML Sample"/>
    <w:basedOn w:val="DefaultParagraphFont"/>
    <w:semiHidden/>
    <w:unhideWhenUsed/>
    <w:rsid w:val="00787227"/>
    <w:rPr>
      <w:rFonts w:ascii="Consolas" w:hAnsi="Consolas" w:cs="Consolas"/>
      <w:sz w:val="24"/>
      <w:szCs w:val="24"/>
    </w:rPr>
  </w:style>
  <w:style w:type="character" w:styleId="HTMLTypewriter">
    <w:name w:val="HTML Typewriter"/>
    <w:basedOn w:val="DefaultParagraphFont"/>
    <w:semiHidden/>
    <w:unhideWhenUsed/>
    <w:rsid w:val="00787227"/>
    <w:rPr>
      <w:rFonts w:ascii="Consolas" w:hAnsi="Consolas" w:cs="Consolas"/>
      <w:sz w:val="20"/>
      <w:szCs w:val="20"/>
    </w:rPr>
  </w:style>
  <w:style w:type="character" w:styleId="HTMLVariable">
    <w:name w:val="HTML Variable"/>
    <w:basedOn w:val="DefaultParagraphFont"/>
    <w:semiHidden/>
    <w:unhideWhenUsed/>
    <w:rsid w:val="00787227"/>
    <w:rPr>
      <w:i/>
      <w:iCs/>
    </w:rPr>
  </w:style>
  <w:style w:type="character" w:styleId="Hyperlink">
    <w:name w:val="Hyperlink"/>
    <w:basedOn w:val="DefaultParagraphFont"/>
    <w:unhideWhenUsed/>
    <w:rsid w:val="00787227"/>
    <w:rPr>
      <w:color w:val="0563C1" w:themeColor="hyperlink"/>
      <w:u w:val="single"/>
    </w:rPr>
  </w:style>
  <w:style w:type="paragraph" w:styleId="Index1">
    <w:name w:val="index 1"/>
    <w:basedOn w:val="Normal"/>
    <w:next w:val="Normal"/>
    <w:autoRedefine/>
    <w:semiHidden/>
    <w:unhideWhenUsed/>
    <w:rsid w:val="00787227"/>
    <w:pPr>
      <w:spacing w:line="240" w:lineRule="auto"/>
      <w:ind w:left="240" w:hanging="240"/>
    </w:pPr>
  </w:style>
  <w:style w:type="paragraph" w:styleId="Index2">
    <w:name w:val="index 2"/>
    <w:basedOn w:val="Normal"/>
    <w:next w:val="Normal"/>
    <w:autoRedefine/>
    <w:semiHidden/>
    <w:unhideWhenUsed/>
    <w:rsid w:val="00787227"/>
    <w:pPr>
      <w:spacing w:line="240" w:lineRule="auto"/>
      <w:ind w:left="480" w:hanging="240"/>
    </w:pPr>
  </w:style>
  <w:style w:type="paragraph" w:styleId="Index3">
    <w:name w:val="index 3"/>
    <w:basedOn w:val="Normal"/>
    <w:next w:val="Normal"/>
    <w:autoRedefine/>
    <w:semiHidden/>
    <w:unhideWhenUsed/>
    <w:rsid w:val="00787227"/>
    <w:pPr>
      <w:spacing w:line="240" w:lineRule="auto"/>
      <w:ind w:left="720" w:hanging="240"/>
    </w:pPr>
  </w:style>
  <w:style w:type="paragraph" w:styleId="Index4">
    <w:name w:val="index 4"/>
    <w:basedOn w:val="Normal"/>
    <w:next w:val="Normal"/>
    <w:autoRedefine/>
    <w:semiHidden/>
    <w:unhideWhenUsed/>
    <w:rsid w:val="00787227"/>
    <w:pPr>
      <w:spacing w:line="240" w:lineRule="auto"/>
      <w:ind w:left="960" w:hanging="240"/>
    </w:pPr>
  </w:style>
  <w:style w:type="paragraph" w:styleId="Index5">
    <w:name w:val="index 5"/>
    <w:basedOn w:val="Normal"/>
    <w:next w:val="Normal"/>
    <w:autoRedefine/>
    <w:semiHidden/>
    <w:unhideWhenUsed/>
    <w:rsid w:val="00787227"/>
    <w:pPr>
      <w:spacing w:line="240" w:lineRule="auto"/>
      <w:ind w:left="1200" w:hanging="240"/>
    </w:pPr>
  </w:style>
  <w:style w:type="paragraph" w:styleId="Index6">
    <w:name w:val="index 6"/>
    <w:basedOn w:val="Normal"/>
    <w:next w:val="Normal"/>
    <w:autoRedefine/>
    <w:semiHidden/>
    <w:unhideWhenUsed/>
    <w:rsid w:val="00787227"/>
    <w:pPr>
      <w:spacing w:line="240" w:lineRule="auto"/>
      <w:ind w:left="1440" w:hanging="240"/>
    </w:pPr>
  </w:style>
  <w:style w:type="paragraph" w:styleId="Index7">
    <w:name w:val="index 7"/>
    <w:basedOn w:val="Normal"/>
    <w:next w:val="Normal"/>
    <w:autoRedefine/>
    <w:semiHidden/>
    <w:unhideWhenUsed/>
    <w:rsid w:val="00787227"/>
    <w:pPr>
      <w:spacing w:line="240" w:lineRule="auto"/>
      <w:ind w:left="1680" w:hanging="240"/>
    </w:pPr>
  </w:style>
  <w:style w:type="paragraph" w:styleId="Index8">
    <w:name w:val="index 8"/>
    <w:basedOn w:val="Normal"/>
    <w:next w:val="Normal"/>
    <w:autoRedefine/>
    <w:semiHidden/>
    <w:unhideWhenUsed/>
    <w:rsid w:val="00787227"/>
    <w:pPr>
      <w:spacing w:line="240" w:lineRule="auto"/>
      <w:ind w:left="1920" w:hanging="240"/>
    </w:pPr>
  </w:style>
  <w:style w:type="paragraph" w:styleId="Index9">
    <w:name w:val="index 9"/>
    <w:basedOn w:val="Normal"/>
    <w:next w:val="Normal"/>
    <w:autoRedefine/>
    <w:semiHidden/>
    <w:unhideWhenUsed/>
    <w:rsid w:val="00787227"/>
    <w:pPr>
      <w:spacing w:line="240" w:lineRule="auto"/>
      <w:ind w:left="2160" w:hanging="240"/>
    </w:pPr>
  </w:style>
  <w:style w:type="paragraph" w:styleId="IndexHeading">
    <w:name w:val="index heading"/>
    <w:basedOn w:val="Normal"/>
    <w:next w:val="Index1"/>
    <w:semiHidden/>
    <w:unhideWhenUsed/>
    <w:rsid w:val="00787227"/>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787227"/>
    <w:rPr>
      <w:b/>
      <w:bCs/>
      <w:i/>
      <w:iCs/>
      <w:color w:val="5B9BD5" w:themeColor="accent1"/>
    </w:rPr>
  </w:style>
  <w:style w:type="paragraph" w:styleId="IntenseQuote">
    <w:name w:val="Intense Quote"/>
    <w:basedOn w:val="Normal"/>
    <w:next w:val="Normal"/>
    <w:link w:val="IntenseQuoteChar"/>
    <w:uiPriority w:val="30"/>
    <w:semiHidden/>
    <w:qFormat/>
    <w:rsid w:val="00787227"/>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semiHidden/>
    <w:rsid w:val="00787227"/>
    <w:rPr>
      <w:rFonts w:ascii="Georgia" w:hAnsi="Georgia"/>
      <w:b/>
      <w:bCs/>
      <w:i/>
      <w:iCs/>
      <w:color w:val="5B9BD5" w:themeColor="accent1"/>
      <w:sz w:val="24"/>
      <w:szCs w:val="24"/>
      <w:lang w:val="en-GB"/>
    </w:rPr>
  </w:style>
  <w:style w:type="character" w:styleId="IntenseReference">
    <w:name w:val="Intense Reference"/>
    <w:basedOn w:val="DefaultParagraphFont"/>
    <w:uiPriority w:val="32"/>
    <w:semiHidden/>
    <w:qFormat/>
    <w:rsid w:val="00787227"/>
    <w:rPr>
      <w:b/>
      <w:bCs/>
      <w:smallCaps/>
      <w:color w:val="ED7D31" w:themeColor="accent2"/>
      <w:spacing w:val="5"/>
      <w:u w:val="single"/>
    </w:rPr>
  </w:style>
  <w:style w:type="table" w:customStyle="1" w:styleId="Lighttable">
    <w:name w:val="Light table"/>
    <w:basedOn w:val="TableNormal"/>
    <w:uiPriority w:val="99"/>
    <w:rsid w:val="00A54FBE"/>
    <w:pPr>
      <w:spacing w:after="0" w:line="240" w:lineRule="auto"/>
    </w:pPr>
    <w:rPr>
      <w:rFonts w:ascii="Georgia" w:hAnsi="Georgia"/>
      <w:sz w:val="24"/>
      <w:szCs w:val="24"/>
    </w:rPr>
    <w:tblPr>
      <w:tblInd w:w="68" w:type="dxa"/>
      <w:tblBorders>
        <w:insideH w:val="single" w:sz="2" w:space="0" w:color="auto"/>
      </w:tblBorders>
      <w:tblCellMar>
        <w:top w:w="40" w:type="dxa"/>
        <w:left w:w="68" w:type="dxa"/>
        <w:bottom w:w="28" w:type="dxa"/>
        <w:right w:w="68" w:type="dxa"/>
      </w:tblCellMar>
    </w:tblPr>
    <w:tblStylePr w:type="firstCol">
      <w:tblPr>
        <w:tblCellMar>
          <w:top w:w="40" w:type="dxa"/>
          <w:left w:w="68" w:type="dxa"/>
          <w:bottom w:w="28" w:type="dxa"/>
          <w:right w:w="68" w:type="dxa"/>
        </w:tblCellMar>
      </w:tblPr>
    </w:tblStylePr>
    <w:tblStylePr w:type="lastCol">
      <w:tblPr>
        <w:tblCellMar>
          <w:top w:w="40" w:type="dxa"/>
          <w:left w:w="68" w:type="dxa"/>
          <w:bottom w:w="28" w:type="dxa"/>
          <w:right w:w="68" w:type="dxa"/>
        </w:tblCellMar>
      </w:tblPr>
    </w:tblStylePr>
  </w:style>
  <w:style w:type="character" w:styleId="LineNumber">
    <w:name w:val="line number"/>
    <w:basedOn w:val="DefaultParagraphFont"/>
    <w:semiHidden/>
    <w:unhideWhenUsed/>
    <w:rsid w:val="00787227"/>
  </w:style>
  <w:style w:type="paragraph" w:styleId="List">
    <w:name w:val="List"/>
    <w:basedOn w:val="Normal"/>
    <w:semiHidden/>
    <w:unhideWhenUsed/>
    <w:rsid w:val="00787227"/>
    <w:pPr>
      <w:ind w:left="283" w:hanging="283"/>
      <w:contextualSpacing/>
    </w:pPr>
  </w:style>
  <w:style w:type="paragraph" w:styleId="List2">
    <w:name w:val="List 2"/>
    <w:basedOn w:val="Normal"/>
    <w:semiHidden/>
    <w:unhideWhenUsed/>
    <w:rsid w:val="00787227"/>
    <w:pPr>
      <w:ind w:left="566" w:hanging="283"/>
      <w:contextualSpacing/>
    </w:pPr>
  </w:style>
  <w:style w:type="paragraph" w:styleId="List3">
    <w:name w:val="List 3"/>
    <w:basedOn w:val="Normal"/>
    <w:semiHidden/>
    <w:unhideWhenUsed/>
    <w:rsid w:val="00787227"/>
    <w:pPr>
      <w:ind w:left="849" w:hanging="283"/>
      <w:contextualSpacing/>
    </w:pPr>
  </w:style>
  <w:style w:type="paragraph" w:styleId="List4">
    <w:name w:val="List 4"/>
    <w:basedOn w:val="Normal"/>
    <w:semiHidden/>
    <w:rsid w:val="00787227"/>
    <w:pPr>
      <w:ind w:left="1132" w:hanging="283"/>
      <w:contextualSpacing/>
    </w:pPr>
  </w:style>
  <w:style w:type="paragraph" w:styleId="List5">
    <w:name w:val="List 5"/>
    <w:basedOn w:val="Normal"/>
    <w:semiHidden/>
    <w:rsid w:val="00787227"/>
    <w:pPr>
      <w:ind w:left="1415" w:hanging="283"/>
      <w:contextualSpacing/>
    </w:pPr>
  </w:style>
  <w:style w:type="paragraph" w:styleId="ListBullet">
    <w:name w:val="List Bullet"/>
    <w:basedOn w:val="Normal"/>
    <w:semiHidden/>
    <w:unhideWhenUsed/>
    <w:rsid w:val="00787227"/>
    <w:pPr>
      <w:numPr>
        <w:numId w:val="2"/>
      </w:numPr>
      <w:contextualSpacing/>
    </w:pPr>
  </w:style>
  <w:style w:type="paragraph" w:styleId="ListBullet2">
    <w:name w:val="List Bullet 2"/>
    <w:basedOn w:val="Normal"/>
    <w:semiHidden/>
    <w:unhideWhenUsed/>
    <w:rsid w:val="00787227"/>
    <w:pPr>
      <w:numPr>
        <w:numId w:val="3"/>
      </w:numPr>
      <w:contextualSpacing/>
    </w:pPr>
  </w:style>
  <w:style w:type="paragraph" w:styleId="ListBullet3">
    <w:name w:val="List Bullet 3"/>
    <w:basedOn w:val="Normal"/>
    <w:semiHidden/>
    <w:unhideWhenUsed/>
    <w:rsid w:val="00787227"/>
    <w:pPr>
      <w:numPr>
        <w:numId w:val="4"/>
      </w:numPr>
      <w:contextualSpacing/>
    </w:pPr>
  </w:style>
  <w:style w:type="paragraph" w:styleId="ListBullet4">
    <w:name w:val="List Bullet 4"/>
    <w:basedOn w:val="Normal"/>
    <w:semiHidden/>
    <w:unhideWhenUsed/>
    <w:rsid w:val="00787227"/>
    <w:pPr>
      <w:numPr>
        <w:numId w:val="5"/>
      </w:numPr>
      <w:contextualSpacing/>
    </w:pPr>
  </w:style>
  <w:style w:type="paragraph" w:styleId="ListBullet5">
    <w:name w:val="List Bullet 5"/>
    <w:basedOn w:val="Normal"/>
    <w:semiHidden/>
    <w:unhideWhenUsed/>
    <w:rsid w:val="00787227"/>
    <w:pPr>
      <w:numPr>
        <w:numId w:val="6"/>
      </w:numPr>
      <w:contextualSpacing/>
    </w:pPr>
  </w:style>
  <w:style w:type="paragraph" w:styleId="ListContinue">
    <w:name w:val="List Continue"/>
    <w:basedOn w:val="Normal"/>
    <w:semiHidden/>
    <w:unhideWhenUsed/>
    <w:rsid w:val="00787227"/>
    <w:pPr>
      <w:spacing w:after="120"/>
      <w:ind w:left="283"/>
      <w:contextualSpacing/>
    </w:pPr>
  </w:style>
  <w:style w:type="paragraph" w:styleId="ListContinue2">
    <w:name w:val="List Continue 2"/>
    <w:basedOn w:val="Normal"/>
    <w:semiHidden/>
    <w:unhideWhenUsed/>
    <w:rsid w:val="00787227"/>
    <w:pPr>
      <w:spacing w:after="120"/>
      <w:ind w:left="566"/>
      <w:contextualSpacing/>
    </w:pPr>
  </w:style>
  <w:style w:type="paragraph" w:styleId="ListContinue3">
    <w:name w:val="List Continue 3"/>
    <w:basedOn w:val="Normal"/>
    <w:semiHidden/>
    <w:unhideWhenUsed/>
    <w:rsid w:val="00787227"/>
    <w:pPr>
      <w:spacing w:after="120"/>
      <w:ind w:left="849"/>
      <w:contextualSpacing/>
    </w:pPr>
  </w:style>
  <w:style w:type="paragraph" w:styleId="ListContinue4">
    <w:name w:val="List Continue 4"/>
    <w:basedOn w:val="Normal"/>
    <w:semiHidden/>
    <w:unhideWhenUsed/>
    <w:rsid w:val="00787227"/>
    <w:pPr>
      <w:spacing w:after="120"/>
      <w:ind w:left="1132"/>
      <w:contextualSpacing/>
    </w:pPr>
  </w:style>
  <w:style w:type="paragraph" w:styleId="ListContinue5">
    <w:name w:val="List Continue 5"/>
    <w:basedOn w:val="Normal"/>
    <w:semiHidden/>
    <w:unhideWhenUsed/>
    <w:rsid w:val="00787227"/>
    <w:pPr>
      <w:spacing w:after="120"/>
      <w:ind w:left="1415"/>
      <w:contextualSpacing/>
    </w:pPr>
  </w:style>
  <w:style w:type="paragraph" w:styleId="ListNumber">
    <w:name w:val="List Number"/>
    <w:basedOn w:val="Normal"/>
    <w:semiHidden/>
    <w:rsid w:val="00787227"/>
    <w:pPr>
      <w:numPr>
        <w:numId w:val="7"/>
      </w:numPr>
      <w:contextualSpacing/>
    </w:pPr>
  </w:style>
  <w:style w:type="paragraph" w:styleId="ListNumber2">
    <w:name w:val="List Number 2"/>
    <w:basedOn w:val="Normal"/>
    <w:semiHidden/>
    <w:unhideWhenUsed/>
    <w:rsid w:val="00787227"/>
    <w:pPr>
      <w:numPr>
        <w:numId w:val="8"/>
      </w:numPr>
      <w:contextualSpacing/>
    </w:pPr>
  </w:style>
  <w:style w:type="paragraph" w:styleId="ListNumber3">
    <w:name w:val="List Number 3"/>
    <w:basedOn w:val="Normal"/>
    <w:semiHidden/>
    <w:unhideWhenUsed/>
    <w:rsid w:val="00787227"/>
    <w:pPr>
      <w:numPr>
        <w:numId w:val="9"/>
      </w:numPr>
      <w:contextualSpacing/>
    </w:pPr>
  </w:style>
  <w:style w:type="paragraph" w:styleId="ListNumber4">
    <w:name w:val="List Number 4"/>
    <w:basedOn w:val="Normal"/>
    <w:semiHidden/>
    <w:unhideWhenUsed/>
    <w:rsid w:val="00787227"/>
    <w:pPr>
      <w:numPr>
        <w:numId w:val="10"/>
      </w:numPr>
      <w:contextualSpacing/>
    </w:pPr>
  </w:style>
  <w:style w:type="paragraph" w:styleId="ListNumber5">
    <w:name w:val="List Number 5"/>
    <w:basedOn w:val="Normal"/>
    <w:semiHidden/>
    <w:unhideWhenUsed/>
    <w:rsid w:val="00787227"/>
    <w:pPr>
      <w:numPr>
        <w:numId w:val="11"/>
      </w:numPr>
      <w:contextualSpacing/>
    </w:pPr>
  </w:style>
  <w:style w:type="paragraph" w:styleId="ListParagraph">
    <w:name w:val="List Paragraph"/>
    <w:basedOn w:val="Normal"/>
    <w:uiPriority w:val="34"/>
    <w:semiHidden/>
    <w:qFormat/>
    <w:rsid w:val="00787227"/>
    <w:pPr>
      <w:ind w:left="720"/>
      <w:contextualSpacing/>
    </w:pPr>
  </w:style>
  <w:style w:type="paragraph" w:styleId="MacroText">
    <w:name w:val="macro"/>
    <w:link w:val="MacroTextChar"/>
    <w:semiHidden/>
    <w:unhideWhenUsed/>
    <w:rsid w:val="00787227"/>
    <w:pPr>
      <w:tabs>
        <w:tab w:val="left" w:pos="480"/>
        <w:tab w:val="left" w:pos="960"/>
        <w:tab w:val="left" w:pos="1440"/>
        <w:tab w:val="left" w:pos="1920"/>
        <w:tab w:val="left" w:pos="2400"/>
        <w:tab w:val="left" w:pos="2880"/>
        <w:tab w:val="left" w:pos="3360"/>
        <w:tab w:val="left" w:pos="3840"/>
        <w:tab w:val="left" w:pos="4320"/>
      </w:tabs>
      <w:spacing w:after="0" w:line="240" w:lineRule="atLeast"/>
    </w:pPr>
    <w:rPr>
      <w:rFonts w:ascii="Consolas" w:hAnsi="Consolas" w:cs="Consolas"/>
      <w:sz w:val="24"/>
      <w:szCs w:val="24"/>
    </w:rPr>
  </w:style>
  <w:style w:type="character" w:customStyle="1" w:styleId="MacroTextChar">
    <w:name w:val="Macro Text Char"/>
    <w:basedOn w:val="DefaultParagraphFont"/>
    <w:link w:val="MacroText"/>
    <w:semiHidden/>
    <w:rsid w:val="00787227"/>
    <w:rPr>
      <w:rFonts w:ascii="Consolas" w:hAnsi="Consolas" w:cs="Consolas"/>
      <w:sz w:val="24"/>
      <w:szCs w:val="24"/>
    </w:rPr>
  </w:style>
  <w:style w:type="paragraph" w:styleId="MessageHeader">
    <w:name w:val="Message Header"/>
    <w:basedOn w:val="Normal"/>
    <w:link w:val="MessageHeaderChar"/>
    <w:semiHidden/>
    <w:unhideWhenUsed/>
    <w:rsid w:val="0078722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787227"/>
    <w:rPr>
      <w:rFonts w:asciiTheme="majorHAnsi" w:eastAsiaTheme="majorEastAsia" w:hAnsiTheme="majorHAnsi" w:cstheme="majorBidi"/>
      <w:sz w:val="24"/>
      <w:szCs w:val="24"/>
      <w:shd w:val="pct20" w:color="auto" w:fill="auto"/>
      <w:lang w:val="en-GB"/>
    </w:rPr>
  </w:style>
  <w:style w:type="table" w:customStyle="1" w:styleId="NogridTable">
    <w:name w:val="No grid Table"/>
    <w:basedOn w:val="TableNormal"/>
    <w:uiPriority w:val="99"/>
    <w:rsid w:val="00787227"/>
    <w:pPr>
      <w:spacing w:after="0" w:line="240" w:lineRule="atLeast"/>
    </w:pPr>
    <w:rPr>
      <w:rFonts w:ascii="Georgia" w:hAnsi="Georgia"/>
      <w:sz w:val="24"/>
      <w:szCs w:val="24"/>
    </w:rPr>
    <w:tblPr>
      <w:tblInd w:w="68" w:type="dxa"/>
      <w:tblCellMar>
        <w:top w:w="40" w:type="dxa"/>
        <w:left w:w="68" w:type="dxa"/>
        <w:bottom w:w="28" w:type="dxa"/>
        <w:right w:w="68" w:type="dxa"/>
      </w:tblCellMar>
    </w:tblPr>
    <w:tblStylePr w:type="firstCol">
      <w:tblPr/>
      <w:tcPr>
        <w:tcMar>
          <w:top w:w="40" w:type="dxa"/>
          <w:left w:w="0" w:type="nil"/>
          <w:bottom w:w="28" w:type="dxa"/>
          <w:right w:w="68" w:type="dxa"/>
        </w:tcMar>
      </w:tcPr>
    </w:tblStylePr>
    <w:tblStylePr w:type="lastCol">
      <w:tblPr/>
      <w:tcPr>
        <w:tcMar>
          <w:top w:w="40" w:type="dxa"/>
          <w:left w:w="68" w:type="dxa"/>
          <w:bottom w:w="28" w:type="dxa"/>
          <w:right w:w="0" w:type="nil"/>
        </w:tcMar>
      </w:tcPr>
    </w:tblStylePr>
  </w:style>
  <w:style w:type="paragraph" w:styleId="NoSpacing">
    <w:name w:val="No Spacing"/>
    <w:uiPriority w:val="1"/>
    <w:semiHidden/>
    <w:qFormat/>
    <w:rsid w:val="00787227"/>
    <w:pPr>
      <w:spacing w:after="0" w:line="240" w:lineRule="atLeast"/>
    </w:pPr>
    <w:rPr>
      <w:rFonts w:ascii="Georgia" w:hAnsi="Georgia"/>
      <w:sz w:val="24"/>
      <w:szCs w:val="24"/>
    </w:rPr>
  </w:style>
  <w:style w:type="paragraph" w:customStyle="1" w:styleId="NoSpell">
    <w:name w:val="No Spell"/>
    <w:basedOn w:val="DataLabel"/>
    <w:link w:val="NoSpellChar"/>
    <w:uiPriority w:val="19"/>
    <w:qFormat/>
    <w:rsid w:val="00787227"/>
    <w:pPr>
      <w:tabs>
        <w:tab w:val="clear" w:pos="3960"/>
        <w:tab w:val="clear" w:pos="4860"/>
        <w:tab w:val="clear" w:pos="6840"/>
        <w:tab w:val="left" w:pos="1620"/>
      </w:tabs>
      <w:jc w:val="both"/>
    </w:pPr>
    <w:rPr>
      <w:b w:val="0"/>
      <w:noProof/>
    </w:rPr>
  </w:style>
  <w:style w:type="character" w:customStyle="1" w:styleId="NoSpellChar">
    <w:name w:val="No Spell Char"/>
    <w:basedOn w:val="DataLabelChar"/>
    <w:link w:val="NoSpell"/>
    <w:uiPriority w:val="19"/>
    <w:rsid w:val="00787227"/>
    <w:rPr>
      <w:rFonts w:ascii="Georgia" w:eastAsia="Times New Roman" w:hAnsi="Georgia" w:cs="Georgia"/>
      <w:b w:val="0"/>
      <w:noProof/>
      <w:color w:val="211E1E"/>
      <w:sz w:val="18"/>
      <w:szCs w:val="18"/>
      <w:lang w:val="en-GB" w:eastAsia="it-IT"/>
    </w:rPr>
  </w:style>
  <w:style w:type="paragraph" w:styleId="NormalWeb">
    <w:name w:val="Normal (Web)"/>
    <w:basedOn w:val="Normal"/>
    <w:semiHidden/>
    <w:unhideWhenUsed/>
    <w:rsid w:val="00787227"/>
    <w:rPr>
      <w:rFonts w:ascii="Times New Roman" w:hAnsi="Times New Roman"/>
    </w:rPr>
  </w:style>
  <w:style w:type="paragraph" w:styleId="NormalIndent">
    <w:name w:val="Normal Indent"/>
    <w:basedOn w:val="Normal"/>
    <w:semiHidden/>
    <w:unhideWhenUsed/>
    <w:rsid w:val="00787227"/>
    <w:pPr>
      <w:ind w:left="708"/>
    </w:pPr>
  </w:style>
  <w:style w:type="paragraph" w:styleId="NoteHeading">
    <w:name w:val="Note Heading"/>
    <w:basedOn w:val="Normal"/>
    <w:next w:val="Normal"/>
    <w:link w:val="NoteHeadingChar"/>
    <w:semiHidden/>
    <w:unhideWhenUsed/>
    <w:rsid w:val="00787227"/>
    <w:pPr>
      <w:spacing w:line="240" w:lineRule="auto"/>
    </w:pPr>
  </w:style>
  <w:style w:type="character" w:customStyle="1" w:styleId="NoteHeadingChar">
    <w:name w:val="Note Heading Char"/>
    <w:basedOn w:val="DefaultParagraphFont"/>
    <w:link w:val="NoteHeading"/>
    <w:semiHidden/>
    <w:rsid w:val="00787227"/>
    <w:rPr>
      <w:rFonts w:ascii="Georgia" w:hAnsi="Georgia"/>
      <w:sz w:val="24"/>
      <w:szCs w:val="24"/>
      <w:lang w:val="en-GB"/>
    </w:rPr>
  </w:style>
  <w:style w:type="character" w:styleId="PageNumber">
    <w:name w:val="page number"/>
    <w:basedOn w:val="DefaultParagraphFont"/>
    <w:unhideWhenUsed/>
    <w:rsid w:val="00787227"/>
  </w:style>
  <w:style w:type="character" w:styleId="PlaceholderText">
    <w:name w:val="Placeholder Text"/>
    <w:basedOn w:val="DefaultParagraphFont"/>
    <w:uiPriority w:val="99"/>
    <w:semiHidden/>
    <w:rsid w:val="00787227"/>
    <w:rPr>
      <w:color w:val="808080"/>
    </w:rPr>
  </w:style>
  <w:style w:type="paragraph" w:styleId="PlainText">
    <w:name w:val="Plain Text"/>
    <w:basedOn w:val="Normal"/>
    <w:link w:val="PlainTextChar"/>
    <w:semiHidden/>
    <w:unhideWhenUsed/>
    <w:rsid w:val="00787227"/>
    <w:pPr>
      <w:spacing w:line="240" w:lineRule="auto"/>
    </w:pPr>
    <w:rPr>
      <w:rFonts w:ascii="Consolas" w:hAnsi="Consolas" w:cs="Consolas"/>
      <w:sz w:val="21"/>
      <w:szCs w:val="21"/>
    </w:rPr>
  </w:style>
  <w:style w:type="character" w:customStyle="1" w:styleId="PlainTextChar">
    <w:name w:val="Plain Text Char"/>
    <w:basedOn w:val="DefaultParagraphFont"/>
    <w:link w:val="PlainText"/>
    <w:semiHidden/>
    <w:rsid w:val="00787227"/>
    <w:rPr>
      <w:rFonts w:ascii="Consolas" w:hAnsi="Consolas" w:cs="Consolas"/>
      <w:sz w:val="21"/>
      <w:szCs w:val="21"/>
      <w:lang w:val="en-GB"/>
    </w:rPr>
  </w:style>
  <w:style w:type="paragraph" w:styleId="Quote">
    <w:name w:val="Quote"/>
    <w:basedOn w:val="Normal"/>
    <w:next w:val="Normal"/>
    <w:link w:val="QuoteChar"/>
    <w:uiPriority w:val="29"/>
    <w:semiHidden/>
    <w:qFormat/>
    <w:rsid w:val="00787227"/>
    <w:rPr>
      <w:i/>
      <w:iCs/>
      <w:color w:val="000000" w:themeColor="text1"/>
    </w:rPr>
  </w:style>
  <w:style w:type="character" w:customStyle="1" w:styleId="QuoteChar">
    <w:name w:val="Quote Char"/>
    <w:basedOn w:val="DefaultParagraphFont"/>
    <w:link w:val="Quote"/>
    <w:uiPriority w:val="29"/>
    <w:semiHidden/>
    <w:rsid w:val="00787227"/>
    <w:rPr>
      <w:rFonts w:ascii="Georgia" w:hAnsi="Georgia"/>
      <w:i/>
      <w:iCs/>
      <w:color w:val="000000" w:themeColor="text1"/>
      <w:sz w:val="24"/>
      <w:szCs w:val="24"/>
      <w:lang w:val="en-GB"/>
    </w:rPr>
  </w:style>
  <w:style w:type="paragraph" w:styleId="Salutation">
    <w:name w:val="Salutation"/>
    <w:basedOn w:val="Normal"/>
    <w:next w:val="Normal"/>
    <w:link w:val="SalutationChar"/>
    <w:semiHidden/>
    <w:rsid w:val="00787227"/>
  </w:style>
  <w:style w:type="character" w:customStyle="1" w:styleId="SalutationChar">
    <w:name w:val="Salutation Char"/>
    <w:basedOn w:val="DefaultParagraphFont"/>
    <w:link w:val="Salutation"/>
    <w:semiHidden/>
    <w:rsid w:val="00787227"/>
    <w:rPr>
      <w:rFonts w:ascii="Georgia" w:hAnsi="Georgia"/>
      <w:sz w:val="24"/>
      <w:szCs w:val="24"/>
      <w:lang w:val="en-GB"/>
    </w:rPr>
  </w:style>
  <w:style w:type="paragraph" w:styleId="Signature">
    <w:name w:val="Signature"/>
    <w:basedOn w:val="Normal"/>
    <w:link w:val="SignatureChar"/>
    <w:semiHidden/>
    <w:unhideWhenUsed/>
    <w:rsid w:val="00787227"/>
    <w:pPr>
      <w:spacing w:line="240" w:lineRule="auto"/>
      <w:ind w:left="4252"/>
    </w:pPr>
  </w:style>
  <w:style w:type="character" w:customStyle="1" w:styleId="SignatureChar">
    <w:name w:val="Signature Char"/>
    <w:basedOn w:val="DefaultParagraphFont"/>
    <w:link w:val="Signature"/>
    <w:semiHidden/>
    <w:rsid w:val="00787227"/>
    <w:rPr>
      <w:rFonts w:ascii="Georgia" w:hAnsi="Georgia"/>
      <w:sz w:val="24"/>
      <w:szCs w:val="24"/>
      <w:lang w:val="en-GB"/>
    </w:rPr>
  </w:style>
  <w:style w:type="character" w:styleId="Strong">
    <w:name w:val="Strong"/>
    <w:basedOn w:val="DefaultParagraphFont"/>
    <w:semiHidden/>
    <w:qFormat/>
    <w:rsid w:val="00787227"/>
    <w:rPr>
      <w:b/>
      <w:bCs/>
    </w:rPr>
  </w:style>
  <w:style w:type="paragraph" w:customStyle="1" w:styleId="Subheading">
    <w:name w:val="Subheading"/>
    <w:basedOn w:val="Normal"/>
    <w:uiPriority w:val="9"/>
    <w:qFormat/>
    <w:rsid w:val="00787227"/>
    <w:rPr>
      <w:rFonts w:cs="Arial"/>
      <w:u w:val="single"/>
    </w:rPr>
  </w:style>
  <w:style w:type="paragraph" w:styleId="Subtitle">
    <w:name w:val="Subtitle"/>
    <w:basedOn w:val="Normal"/>
    <w:next w:val="Normal"/>
    <w:link w:val="SubtitleChar"/>
    <w:semiHidden/>
    <w:qFormat/>
    <w:rsid w:val="00787227"/>
    <w:pPr>
      <w:numPr>
        <w:ilvl w:val="1"/>
      </w:numPr>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semiHidden/>
    <w:rsid w:val="00787227"/>
    <w:rPr>
      <w:rFonts w:asciiTheme="majorHAnsi" w:eastAsiaTheme="majorEastAsia" w:hAnsiTheme="majorHAnsi" w:cstheme="majorBidi"/>
      <w:i/>
      <w:iCs/>
      <w:color w:val="5B9BD5" w:themeColor="accent1"/>
      <w:spacing w:val="15"/>
      <w:sz w:val="24"/>
      <w:szCs w:val="24"/>
      <w:lang w:val="en-GB"/>
    </w:rPr>
  </w:style>
  <w:style w:type="character" w:styleId="SubtleEmphasis">
    <w:name w:val="Subtle Emphasis"/>
    <w:basedOn w:val="DefaultParagraphFont"/>
    <w:uiPriority w:val="19"/>
    <w:semiHidden/>
    <w:qFormat/>
    <w:rsid w:val="00787227"/>
    <w:rPr>
      <w:i/>
      <w:iCs/>
      <w:color w:val="808080" w:themeColor="text1" w:themeTint="7F"/>
    </w:rPr>
  </w:style>
  <w:style w:type="character" w:styleId="SubtleReference">
    <w:name w:val="Subtle Reference"/>
    <w:basedOn w:val="DefaultParagraphFont"/>
    <w:uiPriority w:val="31"/>
    <w:semiHidden/>
    <w:qFormat/>
    <w:rsid w:val="00787227"/>
    <w:rPr>
      <w:smallCaps/>
      <w:color w:val="ED7D31" w:themeColor="accent2"/>
      <w:u w:val="single"/>
    </w:rPr>
  </w:style>
  <w:style w:type="table" w:styleId="TableGrid">
    <w:name w:val="Table Grid"/>
    <w:basedOn w:val="TableNormal"/>
    <w:rsid w:val="00787227"/>
    <w:pPr>
      <w:spacing w:after="0" w:line="240" w:lineRule="auto"/>
    </w:pPr>
    <w:rPr>
      <w:rFonts w:ascii="Georgia" w:eastAsia="Times New Roman" w:hAnsi="Georgia" w:cs="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semiHidden/>
    <w:unhideWhenUsed/>
    <w:rsid w:val="00787227"/>
    <w:pPr>
      <w:ind w:left="240" w:hanging="240"/>
    </w:pPr>
  </w:style>
  <w:style w:type="paragraph" w:styleId="TableofFigures">
    <w:name w:val="table of figures"/>
    <w:basedOn w:val="Normal"/>
    <w:next w:val="Normal"/>
    <w:semiHidden/>
    <w:unhideWhenUsed/>
    <w:rsid w:val="00787227"/>
  </w:style>
  <w:style w:type="paragraph" w:customStyle="1" w:styleId="TableTitle">
    <w:name w:val="Table Title"/>
    <w:basedOn w:val="Normal"/>
    <w:semiHidden/>
    <w:rsid w:val="00787227"/>
    <w:pPr>
      <w:spacing w:line="240" w:lineRule="auto"/>
    </w:pPr>
    <w:rPr>
      <w:rFonts w:ascii="NotesStyle-BoldTf" w:hAnsi="NotesStyle-BoldTf"/>
      <w:caps/>
      <w:color w:val="4B4B4D"/>
      <w:sz w:val="52"/>
    </w:rPr>
  </w:style>
  <w:style w:type="paragraph" w:styleId="Title">
    <w:name w:val="Title"/>
    <w:basedOn w:val="Normal"/>
    <w:next w:val="Normal"/>
    <w:link w:val="TitleChar"/>
    <w:rsid w:val="00787227"/>
    <w:pPr>
      <w:spacing w:line="240" w:lineRule="auto"/>
    </w:pPr>
    <w:rPr>
      <w:sz w:val="36"/>
    </w:rPr>
  </w:style>
  <w:style w:type="character" w:customStyle="1" w:styleId="TitleChar">
    <w:name w:val="Title Char"/>
    <w:basedOn w:val="DefaultParagraphFont"/>
    <w:link w:val="Title"/>
    <w:rsid w:val="00787227"/>
    <w:rPr>
      <w:rFonts w:ascii="Georgia" w:hAnsi="Georgia"/>
      <w:sz w:val="36"/>
      <w:szCs w:val="24"/>
      <w:lang w:val="en-GB"/>
    </w:rPr>
  </w:style>
  <w:style w:type="paragraph" w:styleId="TOAHeading">
    <w:name w:val="toa heading"/>
    <w:basedOn w:val="Normal"/>
    <w:next w:val="Normal"/>
    <w:semiHidden/>
    <w:unhideWhenUsed/>
    <w:rsid w:val="00787227"/>
    <w:pPr>
      <w:spacing w:before="120"/>
    </w:pPr>
    <w:rPr>
      <w:rFonts w:asciiTheme="majorHAnsi" w:eastAsiaTheme="majorEastAsia" w:hAnsiTheme="majorHAnsi" w:cstheme="majorBidi"/>
      <w:b/>
      <w:bCs/>
    </w:rPr>
  </w:style>
  <w:style w:type="paragraph" w:styleId="TOC1">
    <w:name w:val="toc 1"/>
    <w:basedOn w:val="Normal"/>
    <w:next w:val="Normal"/>
    <w:uiPriority w:val="39"/>
    <w:rsid w:val="00787227"/>
    <w:pPr>
      <w:tabs>
        <w:tab w:val="left" w:pos="397"/>
        <w:tab w:val="right" w:leader="dot" w:pos="9630"/>
      </w:tabs>
    </w:pPr>
    <w:rPr>
      <w:b/>
      <w:bCs/>
      <w:caps/>
      <w:noProof/>
      <w:szCs w:val="20"/>
    </w:rPr>
  </w:style>
  <w:style w:type="paragraph" w:styleId="TOC2">
    <w:name w:val="toc 2"/>
    <w:basedOn w:val="Normal"/>
    <w:next w:val="Normal"/>
    <w:autoRedefine/>
    <w:uiPriority w:val="39"/>
    <w:rsid w:val="00787227"/>
    <w:pPr>
      <w:tabs>
        <w:tab w:val="left" w:pos="454"/>
        <w:tab w:val="right" w:leader="dot" w:pos="9630"/>
      </w:tabs>
    </w:pPr>
    <w:rPr>
      <w:noProof/>
      <w:szCs w:val="20"/>
    </w:rPr>
  </w:style>
  <w:style w:type="paragraph" w:styleId="TOC3">
    <w:name w:val="toc 3"/>
    <w:basedOn w:val="Normal"/>
    <w:next w:val="Normal"/>
    <w:autoRedefine/>
    <w:uiPriority w:val="39"/>
    <w:rsid w:val="00787227"/>
    <w:pPr>
      <w:tabs>
        <w:tab w:val="left" w:pos="567"/>
        <w:tab w:val="right" w:leader="dot" w:pos="9630"/>
      </w:tabs>
    </w:pPr>
    <w:rPr>
      <w:noProof/>
      <w:szCs w:val="20"/>
    </w:rPr>
  </w:style>
  <w:style w:type="paragraph" w:styleId="TOC4">
    <w:name w:val="toc 4"/>
    <w:basedOn w:val="Normal"/>
    <w:next w:val="Normal"/>
    <w:autoRedefine/>
    <w:semiHidden/>
    <w:rsid w:val="00787227"/>
    <w:pPr>
      <w:tabs>
        <w:tab w:val="left" w:pos="709"/>
        <w:tab w:val="right" w:leader="dot" w:pos="9628"/>
      </w:tabs>
    </w:pPr>
  </w:style>
  <w:style w:type="paragraph" w:styleId="TOC5">
    <w:name w:val="toc 5"/>
    <w:basedOn w:val="Normal"/>
    <w:next w:val="Normal"/>
    <w:autoRedefine/>
    <w:uiPriority w:val="39"/>
    <w:semiHidden/>
    <w:unhideWhenUsed/>
    <w:rsid w:val="00787227"/>
    <w:pPr>
      <w:spacing w:after="100"/>
      <w:ind w:left="960"/>
    </w:pPr>
  </w:style>
  <w:style w:type="paragraph" w:styleId="TOC6">
    <w:name w:val="toc 6"/>
    <w:basedOn w:val="Normal"/>
    <w:next w:val="Normal"/>
    <w:autoRedefine/>
    <w:semiHidden/>
    <w:unhideWhenUsed/>
    <w:rsid w:val="00787227"/>
    <w:pPr>
      <w:spacing w:after="100"/>
      <w:ind w:left="1200"/>
    </w:pPr>
  </w:style>
  <w:style w:type="paragraph" w:styleId="TOC7">
    <w:name w:val="toc 7"/>
    <w:basedOn w:val="Normal"/>
    <w:next w:val="Normal"/>
    <w:autoRedefine/>
    <w:semiHidden/>
    <w:unhideWhenUsed/>
    <w:rsid w:val="00787227"/>
    <w:pPr>
      <w:spacing w:after="100"/>
      <w:ind w:left="1440"/>
    </w:pPr>
  </w:style>
  <w:style w:type="paragraph" w:styleId="TOC8">
    <w:name w:val="toc 8"/>
    <w:basedOn w:val="Normal"/>
    <w:next w:val="Normal"/>
    <w:autoRedefine/>
    <w:semiHidden/>
    <w:unhideWhenUsed/>
    <w:rsid w:val="00787227"/>
    <w:pPr>
      <w:spacing w:after="100"/>
      <w:ind w:left="1680"/>
    </w:pPr>
  </w:style>
  <w:style w:type="paragraph" w:styleId="TOC9">
    <w:name w:val="toc 9"/>
    <w:basedOn w:val="Normal"/>
    <w:next w:val="Normal"/>
    <w:autoRedefine/>
    <w:semiHidden/>
    <w:unhideWhenUsed/>
    <w:rsid w:val="00787227"/>
    <w:pPr>
      <w:spacing w:after="100"/>
      <w:ind w:left="1920"/>
    </w:pPr>
  </w:style>
  <w:style w:type="paragraph" w:styleId="TOCHeading">
    <w:name w:val="TOC Heading"/>
    <w:basedOn w:val="Normal"/>
    <w:next w:val="Normal"/>
    <w:uiPriority w:val="39"/>
    <w:semiHidden/>
    <w:unhideWhenUsed/>
    <w:qFormat/>
    <w:rsid w:val="00787227"/>
    <w:pPr>
      <w:spacing w:before="240" w:after="240" w:line="240" w:lineRule="exact"/>
    </w:pPr>
    <w:rPr>
      <w:b/>
      <w:sz w:val="18"/>
    </w:rPr>
  </w:style>
  <w:style w:type="paragraph" w:customStyle="1" w:styleId="Default">
    <w:name w:val="Default"/>
    <w:rsid w:val="0075217C"/>
    <w:pPr>
      <w:autoSpaceDE w:val="0"/>
      <w:autoSpaceDN w:val="0"/>
      <w:adjustRightInd w:val="0"/>
      <w:spacing w:after="0" w:line="240" w:lineRule="auto"/>
    </w:pPr>
    <w:rPr>
      <w:rFonts w:ascii="Arial" w:hAnsi="Arial" w:cs="Arial"/>
      <w:color w:val="000000"/>
      <w:sz w:val="24"/>
      <w:szCs w:val="24"/>
      <w:lang w:val="en-GB"/>
    </w:rPr>
  </w:style>
  <w:style w:type="paragraph" w:customStyle="1" w:styleId="BodytextJustified">
    <w:name w:val="Body text Justified"/>
    <w:basedOn w:val="Normal"/>
    <w:semiHidden/>
    <w:rsid w:val="00720938"/>
    <w:pPr>
      <w:spacing w:line="240" w:lineRule="auto"/>
      <w:jc w:val="both"/>
    </w:pPr>
    <w:rPr>
      <w:rFonts w:eastAsia="Times New Roman" w:cs="Times New Roman"/>
      <w:sz w:val="24"/>
      <w:szCs w:val="20"/>
      <w:lang w:val="en-US"/>
    </w:rPr>
  </w:style>
  <w:style w:type="paragraph" w:customStyle="1" w:styleId="Sitename">
    <w:name w:val="Sitename"/>
    <w:basedOn w:val="Normal"/>
    <w:semiHidden/>
    <w:rsid w:val="00720938"/>
    <w:pPr>
      <w:spacing w:before="227" w:after="227" w:line="400" w:lineRule="atLeast"/>
      <w:ind w:right="-57"/>
      <w:jc w:val="right"/>
    </w:pPr>
    <w:rPr>
      <w:rFonts w:ascii="NotesStyle-BoldTf" w:eastAsia="Times New Roman" w:hAnsi="NotesStyle-BoldTf" w:cs="Times New Roman"/>
      <w:noProof/>
      <w:color w:val="98979C"/>
      <w:sz w:val="40"/>
      <w:szCs w:val="40"/>
      <w:lang w:val="en-US"/>
    </w:rPr>
  </w:style>
  <w:style w:type="paragraph" w:customStyle="1" w:styleId="CCSDSTableText">
    <w:name w:val="CCSDS Table Text"/>
    <w:basedOn w:val="Normal"/>
    <w:link w:val="CCSDSTableTextChar"/>
    <w:qFormat/>
    <w:rsid w:val="00532E5A"/>
    <w:pPr>
      <w:spacing w:line="280" w:lineRule="atLeast"/>
    </w:pPr>
    <w:rPr>
      <w:rFonts w:ascii="Arial" w:eastAsia="Times New Roman" w:hAnsi="Arial" w:cs="Times New Roman"/>
      <w:szCs w:val="20"/>
      <w:lang w:val="x-none" w:eastAsia="x-none"/>
    </w:rPr>
  </w:style>
  <w:style w:type="character" w:customStyle="1" w:styleId="CCSDSTableTextChar">
    <w:name w:val="CCSDS Table Text Char"/>
    <w:link w:val="CCSDSTableText"/>
    <w:rsid w:val="00532E5A"/>
    <w:rPr>
      <w:rFonts w:ascii="Arial" w:eastAsia="Times New Roman" w:hAnsi="Arial" w:cs="Times New Roman"/>
      <w:sz w:val="20"/>
      <w:szCs w:val="20"/>
      <w:lang w:val="x-none" w:eastAsia="x-none"/>
    </w:rPr>
  </w:style>
  <w:style w:type="paragraph" w:customStyle="1" w:styleId="CCSDSTableHeader">
    <w:name w:val="CCSDS Table Header"/>
    <w:basedOn w:val="Normal"/>
    <w:qFormat/>
    <w:rsid w:val="00532E5A"/>
    <w:pPr>
      <w:spacing w:before="120" w:line="280" w:lineRule="atLeast"/>
      <w:jc w:val="center"/>
    </w:pPr>
    <w:rPr>
      <w:rFonts w:ascii="Arial" w:eastAsia="Times New Roman" w:hAnsi="Arial" w:cs="Arial"/>
      <w:b/>
      <w:bCs/>
      <w:szCs w:val="20"/>
      <w:lang w:val="en-US"/>
    </w:rPr>
  </w:style>
  <w:style w:type="paragraph" w:styleId="Revision">
    <w:name w:val="Revision"/>
    <w:hidden/>
    <w:uiPriority w:val="99"/>
    <w:semiHidden/>
    <w:rsid w:val="00D73C5C"/>
    <w:pPr>
      <w:spacing w:after="0" w:line="240" w:lineRule="auto"/>
    </w:pPr>
    <w:rPr>
      <w:rFonts w:ascii="Georgia" w:hAnsi="Georgia"/>
      <w:sz w:val="20"/>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8.png"/><Relationship Id="rId39"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image" Target="media/image12.png"/><Relationship Id="rId42" Type="http://schemas.openxmlformats.org/officeDocument/2006/relationships/footer" Target="footer4.xml"/><Relationship Id="rId47"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70.png"/><Relationship Id="rId33" Type="http://schemas.openxmlformats.org/officeDocument/2006/relationships/image" Target="media/image110.png"/><Relationship Id="rId38" Type="http://schemas.openxmlformats.org/officeDocument/2006/relationships/image" Target="media/image15.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comments" Target="comments.xml"/><Relationship Id="rId29" Type="http://schemas.openxmlformats.org/officeDocument/2006/relationships/image" Target="media/image90.png"/><Relationship Id="rId41"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image" Target="media/image14.png"/><Relationship Id="rId40" Type="http://schemas.openxmlformats.org/officeDocument/2006/relationships/header" Target="header4.xml"/><Relationship Id="rId45"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60.png"/><Relationship Id="rId28" Type="http://schemas.openxmlformats.org/officeDocument/2006/relationships/image" Target="media/image9.png"/><Relationship Id="rId36" Type="http://schemas.openxmlformats.org/officeDocument/2006/relationships/image" Target="media/image13.png"/><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00.png"/><Relationship Id="rId44"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80.png"/><Relationship Id="rId30" Type="http://schemas.openxmlformats.org/officeDocument/2006/relationships/image" Target="media/image10.png"/><Relationship Id="rId35" Type="http://schemas.openxmlformats.org/officeDocument/2006/relationships/image" Target="media/image120.png"/><Relationship Id="rId43" Type="http://schemas.openxmlformats.org/officeDocument/2006/relationships/footer" Target="footer5.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_rels/footer5.xml.rels><?xml version="1.0" encoding="UTF-8" standalone="yes"?>
<Relationships xmlns="http://schemas.openxmlformats.org/package/2006/relationships"><Relationship Id="rId1" Type="http://schemas.openxmlformats.org/officeDocument/2006/relationships/image" Target="media/image18.png"/></Relationships>
</file>

<file path=word/_rels/footer6.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7.png"/></Relationships>
</file>

<file path=word/_rels/header6.xml.rels><?xml version="1.0" encoding="UTF-8" standalone="yes"?>
<Relationships xmlns="http://schemas.openxmlformats.org/package/2006/relationships"><Relationship Id="rId1"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20Coelho\AppData\Roaming\Microsoft\Templates\ESA%20Plain%20Document%20(Blu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995F947CC68284A92DD76895F95485E" ma:contentTypeVersion="" ma:contentTypeDescription="Create a new document." ma:contentTypeScope="" ma:versionID="d2f7bac1cc6cefe942785cfbb8bae163">
  <xsd:schema xmlns:xsd="http://www.w3.org/2001/XMLSchema" xmlns:xs="http://www.w3.org/2001/XMLSchema" xmlns:p="http://schemas.microsoft.com/office/2006/metadata/properties" xmlns:ns2="f2760952-b3bb-408f-ace6-eb1e07642b86" targetNamespace="http://schemas.microsoft.com/office/2006/metadata/properties" ma:root="true" ma:fieldsID="70e6d848e258403642b2016fccd44a87" ns2:_="">
    <xsd:import namespace="f2760952-b3bb-408f-ace6-eb1e07642b86"/>
    <xsd:element name="properties">
      <xsd:complexType>
        <xsd:sequence>
          <xsd:element name="documentManagement">
            <xsd:complexType>
              <xsd:all>
                <xsd:element ref="ns2:SharedWithUser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760952-b3bb-408f-ace6-eb1e07642b8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description=""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51A94-DA13-4B48-9BE7-3303D62129C7}">
  <ds:schemaRefs>
    <ds:schemaRef ds:uri="http://schemas.microsoft.com/sharepoint/v3/contenttype/forms"/>
  </ds:schemaRefs>
</ds:datastoreItem>
</file>

<file path=customXml/itemProps2.xml><?xml version="1.0" encoding="utf-8"?>
<ds:datastoreItem xmlns:ds="http://schemas.openxmlformats.org/officeDocument/2006/customXml" ds:itemID="{16B8F942-AB76-4A3B-AA72-0CDA47F896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760952-b3bb-408f-ace6-eb1e07642b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85D0AF-E0B2-4C6F-96C9-506A305F8EA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A24BF41-709D-478B-BDE2-FE88F31C9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ESA Plain Document (Blue).dotm</Template>
  <TotalTime>0</TotalTime>
  <Pages>1</Pages>
  <Words>4167</Words>
  <Characters>22545</Characters>
  <Application>Microsoft Office Word</Application>
  <DocSecurity>0</DocSecurity>
  <Lines>901</Lines>
  <Paragraphs>721</Paragraphs>
  <ScaleCrop>false</ScaleCrop>
  <HeadingPairs>
    <vt:vector size="2" baseType="variant">
      <vt:variant>
        <vt:lpstr>Title</vt:lpstr>
      </vt:variant>
      <vt:variant>
        <vt:i4>1</vt:i4>
      </vt:variant>
    </vt:vector>
  </HeadingPairs>
  <TitlesOfParts>
    <vt:vector size="1" baseType="lpstr">
      <vt:lpstr>OPS-SAT ICD Deviations</vt:lpstr>
    </vt:vector>
  </TitlesOfParts>
  <Company>ESA</Company>
  <LinksUpToDate>false</LinksUpToDate>
  <CharactersWithSpaces>25991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OPS-SAT ICD Deviations</dc:title>
  <dc:subject>OPS-SAT ICD Deviations</dc:subject>
  <dc:creator>José Luís Feiterinha, César Coelho, Dominik Marszk</dc:creator>
  <cp:lastModifiedBy>Cesar Coelho</cp:lastModifiedBy>
  <cp:revision>4</cp:revision>
  <cp:lastPrinted>2017-01-23T10:23:00Z</cp:lastPrinted>
  <dcterms:created xsi:type="dcterms:W3CDTF">2017-02-15T14:55:00Z</dcterms:created>
  <dcterms:modified xsi:type="dcterms:W3CDTF">2017-11-24T20:32:00Z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msSiteName">
    <vt:lpwstr>ESOC</vt:lpwstr>
  </property>
  <property fmtid="{D5CDD505-2E9C-101B-9397-08002B2CF9AE}" pid="3" name="bmsSitename2">
    <vt:lpwstr>ESOC</vt:lpwstr>
  </property>
  <property fmtid="{D5CDD505-2E9C-101B-9397-08002B2CF9AE}" pid="4" name="Reference">
    <vt:lpwstr/>
  </property>
  <property fmtid="{D5CDD505-2E9C-101B-9397-08002B2CF9AE}" pid="5" name="Classification">
    <vt:lpwstr>ESA UNCLASSIFIED - For Official Use</vt:lpwstr>
  </property>
  <property fmtid="{D5CDD505-2E9C-101B-9397-08002B2CF9AE}" pid="6" name="Classification Caveat">
    <vt:lpwstr/>
  </property>
  <property fmtid="{D5CDD505-2E9C-101B-9397-08002B2CF9AE}" pid="7" name="Issue Date">
    <vt:filetime>2017-02-15T23:00:00Z</vt:filetime>
  </property>
  <property fmtid="{D5CDD505-2E9C-101B-9397-08002B2CF9AE}" pid="8" name="Status">
    <vt:lpwstr>Draft</vt:lpwstr>
  </property>
  <property fmtid="{D5CDD505-2E9C-101B-9397-08002B2CF9AE}" pid="9" name="Distribution">
    <vt:lpwstr/>
  </property>
  <property fmtid="{D5CDD505-2E9C-101B-9397-08002B2CF9AE}" pid="10" name="bmsAddress">
    <vt:lpwstr>European Space Operations Centre_x000d_
Robert-Bosch-Strasse 5_x000d_
D-64293 Darmstadt_x000d_
Germany</vt:lpwstr>
  </property>
  <property fmtid="{D5CDD505-2E9C-101B-9397-08002B2CF9AE}" pid="11" name="bmsPhoneFax">
    <vt:lpwstr>T +49 (0)6151 900_x000d_
F +49 (0)6151 90495_x000d_
www.esa.int</vt:lpwstr>
  </property>
  <property fmtid="{D5CDD505-2E9C-101B-9397-08002B2CF9AE}" pid="12" name="CAVEAT_Separator">
    <vt:lpwstr> </vt:lpwstr>
  </property>
  <property fmtid="{D5CDD505-2E9C-101B-9397-08002B2CF9AE}" pid="13" name="ESADoctype">
    <vt:lpwstr>ESA_BLANK</vt:lpwstr>
  </property>
  <property fmtid="{D5CDD505-2E9C-101B-9397-08002B2CF9AE}" pid="14" name="ESAVersion">
    <vt:lpwstr>Release: 5G  v1.1</vt:lpwstr>
  </property>
  <property fmtid="{D5CDD505-2E9C-101B-9397-08002B2CF9AE}" pid="15" name="Organisational entity">
    <vt:lpwstr/>
  </property>
  <property fmtid="{D5CDD505-2E9C-101B-9397-08002B2CF9AE}" pid="16" name="Document Type">
    <vt:lpwstr/>
  </property>
  <property fmtid="{D5CDD505-2E9C-101B-9397-08002B2CF9AE}" pid="17" name="ESA Version">
    <vt:lpwstr>Release: 5G  v1.4</vt:lpwstr>
  </property>
  <property fmtid="{D5CDD505-2E9C-101B-9397-08002B2CF9AE}" pid="18" name="Issue">
    <vt:i4>1</vt:i4>
  </property>
  <property fmtid="{D5CDD505-2E9C-101B-9397-08002B2CF9AE}" pid="19" name="Revision">
    <vt:i4>0</vt:i4>
  </property>
</Properties>
</file>